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110" w:rsidRDefault="00F850B3" w:rsidP="00F850B3">
      <w:bookmarkStart w:id="0" w:name="_GoBack"/>
      <w:bookmarkEnd w:id="0"/>
      <w:r>
        <w:rPr>
          <w:noProof/>
          <w:lang w:eastAsia="en-IN"/>
        </w:rPr>
        <w:drawing>
          <wp:inline distT="0" distB="0" distL="0" distR="0">
            <wp:extent cx="5915025" cy="8982075"/>
            <wp:effectExtent l="0" t="0" r="9525" b="9525"/>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5025" cy="8982075"/>
                    </a:xfrm>
                    <a:prstGeom prst="rect">
                      <a:avLst/>
                    </a:prstGeom>
                    <a:noFill/>
                    <a:ln>
                      <a:noFill/>
                    </a:ln>
                  </pic:spPr>
                </pic:pic>
              </a:graphicData>
            </a:graphic>
          </wp:inline>
        </w:drawing>
      </w:r>
    </w:p>
    <w:tbl>
      <w:tblPr>
        <w:tblpPr w:leftFromText="180" w:rightFromText="180" w:vertAnchor="text" w:horzAnchor="page" w:tblpX="1" w:tblpY="-1244"/>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3929"/>
        <w:gridCol w:w="11285"/>
      </w:tblGrid>
      <w:tr w:rsidR="00F850B3" w:rsidTr="00A313BC">
        <w:tc>
          <w:tcPr>
            <w:tcW w:w="0" w:type="auto"/>
            <w:shd w:val="clear" w:color="auto" w:fill="C7CCBE"/>
            <w:tcMar>
              <w:top w:w="180" w:type="dxa"/>
              <w:left w:w="180" w:type="dxa"/>
              <w:bottom w:w="180" w:type="dxa"/>
              <w:right w:w="180" w:type="dxa"/>
            </w:tcMar>
            <w:hideMark/>
          </w:tcPr>
          <w:p w:rsidR="00F850B3" w:rsidRDefault="00F850B3" w:rsidP="00F850B3">
            <w:pPr>
              <w:rPr>
                <w:rFonts w:ascii="Times New Roman" w:hAnsi="Times New Roman" w:cs="Times New Roman"/>
                <w:b/>
                <w:bCs/>
                <w:color w:val="000000"/>
                <w:sz w:val="26"/>
                <w:szCs w:val="26"/>
              </w:rPr>
            </w:pPr>
            <w:r>
              <w:rPr>
                <w:b/>
                <w:bCs/>
                <w:color w:val="000000"/>
                <w:sz w:val="26"/>
                <w:szCs w:val="26"/>
              </w:rPr>
              <w:lastRenderedPageBreak/>
              <w:t>No.</w:t>
            </w:r>
          </w:p>
        </w:tc>
        <w:tc>
          <w:tcPr>
            <w:tcW w:w="3929" w:type="dxa"/>
            <w:shd w:val="clear" w:color="auto" w:fill="C7CCBE"/>
            <w:tcMar>
              <w:top w:w="180" w:type="dxa"/>
              <w:left w:w="180" w:type="dxa"/>
              <w:bottom w:w="180" w:type="dxa"/>
              <w:right w:w="180" w:type="dxa"/>
            </w:tcMar>
            <w:hideMark/>
          </w:tcPr>
          <w:p w:rsidR="00F850B3" w:rsidRDefault="00F850B3" w:rsidP="00F850B3">
            <w:pPr>
              <w:rPr>
                <w:b/>
                <w:bCs/>
                <w:color w:val="000000"/>
                <w:sz w:val="26"/>
                <w:szCs w:val="26"/>
              </w:rPr>
            </w:pPr>
            <w:r>
              <w:rPr>
                <w:b/>
                <w:bCs/>
                <w:color w:val="000000"/>
                <w:sz w:val="26"/>
                <w:szCs w:val="26"/>
              </w:rPr>
              <w:t>Method</w:t>
            </w:r>
          </w:p>
        </w:tc>
        <w:tc>
          <w:tcPr>
            <w:tcW w:w="11285" w:type="dxa"/>
            <w:shd w:val="clear" w:color="auto" w:fill="C7CCBE"/>
            <w:tcMar>
              <w:top w:w="180" w:type="dxa"/>
              <w:left w:w="180" w:type="dxa"/>
              <w:bottom w:w="180" w:type="dxa"/>
              <w:right w:w="180" w:type="dxa"/>
            </w:tcMar>
            <w:hideMark/>
          </w:tcPr>
          <w:p w:rsidR="00F850B3" w:rsidRDefault="00F850B3" w:rsidP="00F850B3">
            <w:pPr>
              <w:rPr>
                <w:b/>
                <w:bCs/>
                <w:color w:val="000000"/>
                <w:sz w:val="26"/>
                <w:szCs w:val="26"/>
              </w:rPr>
            </w:pPr>
            <w:r>
              <w:rPr>
                <w:b/>
                <w:bCs/>
                <w:color w:val="000000"/>
                <w:sz w:val="26"/>
                <w:szCs w:val="26"/>
              </w:rPr>
              <w:t>Description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sz w:val="24"/>
                <w:szCs w:val="24"/>
              </w:rPr>
            </w:pPr>
            <w:r>
              <w:rPr>
                <w:rFonts w:ascii="Segoe UI" w:hAnsi="Segoe UI" w:cs="Segoe UI"/>
                <w:color w:val="333333"/>
              </w:rPr>
              <w:t>1</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add(E e)</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is used to insert an element in this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2</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addAll(Collection&lt;? extends E&gt; c)</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 xml:space="preserve">It is used to insert the specified collection elements in the </w:t>
            </w:r>
          </w:p>
          <w:p w:rsidR="00F850B3" w:rsidRDefault="00F850B3" w:rsidP="00F850B3">
            <w:pPr>
              <w:jc w:val="both"/>
              <w:rPr>
                <w:rFonts w:ascii="Segoe UI" w:hAnsi="Segoe UI" w:cs="Segoe UI"/>
                <w:color w:val="333333"/>
              </w:rPr>
            </w:pPr>
            <w:r>
              <w:rPr>
                <w:rFonts w:ascii="Segoe UI" w:hAnsi="Segoe UI" w:cs="Segoe UI"/>
                <w:color w:val="333333"/>
              </w:rPr>
              <w:t>invoking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3</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remove(Object element)</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is used to delete an element from the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4</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A313BC" w:rsidP="00F850B3">
            <w:pPr>
              <w:jc w:val="both"/>
              <w:rPr>
                <w:rFonts w:ascii="Segoe UI" w:hAnsi="Segoe UI" w:cs="Segoe UI"/>
                <w:color w:val="333333"/>
              </w:rPr>
            </w:pPr>
            <w:r>
              <w:rPr>
                <w:rFonts w:ascii="Segoe UI" w:hAnsi="Segoe UI" w:cs="Segoe UI"/>
                <w:color w:val="333333"/>
              </w:rPr>
              <w:t xml:space="preserve">Public </w:t>
            </w:r>
            <w:r w:rsidR="00F850B3">
              <w:rPr>
                <w:rFonts w:ascii="Segoe UI" w:hAnsi="Segoe UI" w:cs="Segoe UI"/>
                <w:color w:val="333333"/>
              </w:rPr>
              <w:t>boolean removeAll(Collection&lt;?&gt; c)</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 xml:space="preserve">It is used to delete all the elements of the specified </w:t>
            </w:r>
          </w:p>
          <w:p w:rsidR="00F850B3" w:rsidRDefault="00F850B3" w:rsidP="00F850B3">
            <w:pPr>
              <w:jc w:val="both"/>
              <w:rPr>
                <w:rFonts w:ascii="Segoe UI" w:hAnsi="Segoe UI" w:cs="Segoe UI"/>
                <w:color w:val="333333"/>
              </w:rPr>
            </w:pPr>
            <w:r>
              <w:rPr>
                <w:rFonts w:ascii="Segoe UI" w:hAnsi="Segoe UI" w:cs="Segoe UI"/>
                <w:color w:val="333333"/>
              </w:rPr>
              <w:t>collection from the invoking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5</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default boolean removeIf(Predicate&lt;? super E&gt; filter)</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 xml:space="preserve">It is used to delete all the elements of the collection </w:t>
            </w:r>
          </w:p>
          <w:p w:rsidR="00F850B3" w:rsidRDefault="00F850B3" w:rsidP="00F850B3">
            <w:pPr>
              <w:jc w:val="both"/>
              <w:rPr>
                <w:rFonts w:ascii="Segoe UI" w:hAnsi="Segoe UI" w:cs="Segoe UI"/>
                <w:color w:val="333333"/>
              </w:rPr>
            </w:pPr>
            <w:r>
              <w:rPr>
                <w:rFonts w:ascii="Segoe UI" w:hAnsi="Segoe UI" w:cs="Segoe UI"/>
                <w:color w:val="333333"/>
              </w:rPr>
              <w:t>that satisfy the specified predicate.</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6</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retainAll(Collection&lt;?&gt; c)</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 xml:space="preserve">It is used to delete all the elements of invoking </w:t>
            </w:r>
          </w:p>
          <w:p w:rsidR="00F850B3" w:rsidRDefault="00F850B3" w:rsidP="00F850B3">
            <w:pPr>
              <w:jc w:val="both"/>
              <w:rPr>
                <w:rFonts w:ascii="Segoe UI" w:hAnsi="Segoe UI" w:cs="Segoe UI"/>
                <w:color w:val="333333"/>
              </w:rPr>
            </w:pPr>
            <w:r>
              <w:rPr>
                <w:rFonts w:ascii="Segoe UI" w:hAnsi="Segoe UI" w:cs="Segoe UI"/>
                <w:color w:val="333333"/>
              </w:rPr>
              <w:t>collection except the specified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7</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int size()</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returns the total number of elements in the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8</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void clear()</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 xml:space="preserve">It removes the total number of elements from </w:t>
            </w:r>
          </w:p>
          <w:p w:rsidR="00F850B3" w:rsidRDefault="00F850B3" w:rsidP="00F850B3">
            <w:pPr>
              <w:jc w:val="both"/>
              <w:rPr>
                <w:rFonts w:ascii="Segoe UI" w:hAnsi="Segoe UI" w:cs="Segoe UI"/>
                <w:color w:val="333333"/>
              </w:rPr>
            </w:pPr>
            <w:r>
              <w:rPr>
                <w:rFonts w:ascii="Segoe UI" w:hAnsi="Segoe UI" w:cs="Segoe UI"/>
                <w:color w:val="333333"/>
              </w:rPr>
              <w:t>the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9</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contains(Object element)</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is used to search an element.</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10</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containsAll(Collection&lt;?&gt; c)</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is used to search the specified collection in the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11</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Iterator iterator()</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returns an iterator.</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12</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Object[] toArray()</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converts collection into array.</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13</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&lt;T&gt; T[] toArray(T[] a)</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converts collection into array. Here, the runtime type of the returned array is that of the specified array.</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14</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isEmpty()</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checks if collection is empty.</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15</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default Stream&lt;E&gt; parallelStream()</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returns a possibly parallel Stream with the collection as its source.</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lastRenderedPageBreak/>
              <w:t>16</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default Stream&lt;E&gt; stream()</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returns a sequential Stream with the collection as its source.</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17</w:t>
            </w:r>
          </w:p>
        </w:tc>
        <w:tc>
          <w:tcPr>
            <w:tcW w:w="39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default Spliterator&lt;E&gt; spliterator()</w:t>
            </w:r>
          </w:p>
        </w:tc>
        <w:tc>
          <w:tcPr>
            <w:tcW w:w="112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generates a Spliterator over the specified elements in the collection.</w:t>
            </w:r>
          </w:p>
        </w:tc>
      </w:tr>
      <w:tr w:rsidR="00F850B3" w:rsidTr="00A313B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18</w:t>
            </w:r>
          </w:p>
        </w:tc>
        <w:tc>
          <w:tcPr>
            <w:tcW w:w="39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public boolean equals(Object element)</w:t>
            </w:r>
          </w:p>
        </w:tc>
        <w:tc>
          <w:tcPr>
            <w:tcW w:w="112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F850B3" w:rsidRDefault="00F850B3" w:rsidP="00F850B3">
            <w:pPr>
              <w:jc w:val="both"/>
              <w:rPr>
                <w:rFonts w:ascii="Segoe UI" w:hAnsi="Segoe UI" w:cs="Segoe UI"/>
                <w:color w:val="333333"/>
              </w:rPr>
            </w:pPr>
            <w:r>
              <w:rPr>
                <w:rFonts w:ascii="Segoe UI" w:hAnsi="Segoe UI" w:cs="Segoe UI"/>
                <w:color w:val="333333"/>
              </w:rPr>
              <w:t>It matches two collections.</w:t>
            </w:r>
          </w:p>
        </w:tc>
      </w:tr>
    </w:tbl>
    <w:p w:rsidR="00A313BC" w:rsidRDefault="00A313BC">
      <w:r>
        <w:br w:type="page"/>
      </w:r>
    </w:p>
    <w:p w:rsidR="00A313BC" w:rsidRDefault="00A313BC">
      <w:r>
        <w:lastRenderedPageBreak/>
        <w:br w:type="page"/>
      </w:r>
    </w:p>
    <w:p w:rsidR="00A313BC" w:rsidRDefault="00A313BC"/>
    <w:tbl>
      <w:tblPr>
        <w:tblpPr w:leftFromText="180" w:rightFromText="180" w:vertAnchor="text" w:horzAnchor="page" w:tblpX="1" w:tblpY="-1244"/>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981"/>
        <w:gridCol w:w="4726"/>
        <w:gridCol w:w="10248"/>
      </w:tblGrid>
      <w:tr w:rsidR="00A313BC" w:rsidTr="00F850B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313BC" w:rsidRDefault="00A313BC" w:rsidP="00A313BC">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313BC" w:rsidRPr="00D17698" w:rsidRDefault="00A313BC" w:rsidP="00A313BC">
            <w:pPr>
              <w:jc w:val="both"/>
              <w:rPr>
                <w:rFonts w:ascii="Segoe UI" w:hAnsi="Segoe UI" w:cs="Segoe UI"/>
                <w:color w:val="333333"/>
              </w:rPr>
            </w:pPr>
            <w:r>
              <w:rPr>
                <w:rFonts w:ascii="Segoe UI" w:hAnsi="Segoe UI" w:cs="Segoe UI"/>
                <w:color w:val="333333"/>
              </w:rPr>
              <w:t>public int hashCode()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tcPr>
          <w:p w:rsidR="00A313BC" w:rsidRDefault="00A313BC" w:rsidP="00A313BC">
            <w:pPr>
              <w:jc w:val="both"/>
              <w:rPr>
                <w:rFonts w:ascii="Segoe UI" w:hAnsi="Segoe UI" w:cs="Segoe UI"/>
                <w:color w:val="333333"/>
              </w:rPr>
            </w:pPr>
            <w:r>
              <w:rPr>
                <w:rFonts w:ascii="Segoe UI" w:hAnsi="Segoe UI" w:cs="Segoe UI"/>
                <w:color w:val="333333"/>
              </w:rPr>
              <w:t>It returns the hash code number of the collection</w:t>
            </w:r>
          </w:p>
        </w:tc>
      </w:tr>
    </w:tbl>
    <w:p w:rsidR="00A313BC" w:rsidRDefault="00A313BC" w:rsidP="00A313BC">
      <w:pPr>
        <w:pStyle w:val="Heading3"/>
        <w:shd w:val="clear" w:color="auto" w:fill="FFFFFF"/>
        <w:spacing w:line="312" w:lineRule="atLeast"/>
        <w:jc w:val="both"/>
        <w:rPr>
          <w:rFonts w:ascii="Helvetica" w:hAnsi="Helvetica" w:cs="Helvetica"/>
          <w:color w:val="610B38"/>
          <w:sz w:val="36"/>
          <w:szCs w:val="36"/>
        </w:rPr>
      </w:pPr>
      <w:r>
        <w:rPr>
          <w:rFonts w:ascii="Helvetica" w:hAnsi="Helvetica" w:cs="Helvetica"/>
          <w:b/>
          <w:bCs/>
          <w:color w:val="610B38"/>
          <w:sz w:val="36"/>
          <w:szCs w:val="36"/>
        </w:rPr>
        <w:t>Iterator interface</w:t>
      </w:r>
    </w:p>
    <w:tbl>
      <w:tblPr>
        <w:tblW w:w="1595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955"/>
      </w:tblGrid>
      <w:tr w:rsidR="00A313BC" w:rsidTr="00A313BC">
        <w:trPr>
          <w:tblCellSpacing w:w="15" w:type="dxa"/>
        </w:trPr>
        <w:tc>
          <w:tcPr>
            <w:tcW w:w="0" w:type="auto"/>
            <w:shd w:val="clear" w:color="auto" w:fill="FFFFFF"/>
            <w:vAlign w:val="center"/>
            <w:hideMark/>
          </w:tcPr>
          <w:p w:rsidR="00A313BC" w:rsidRDefault="00A313BC">
            <w:pPr>
              <w:jc w:val="both"/>
              <w:rPr>
                <w:rFonts w:ascii="Segoe UI" w:hAnsi="Segoe UI" w:cs="Segoe UI"/>
                <w:color w:val="333333"/>
                <w:sz w:val="24"/>
                <w:szCs w:val="24"/>
              </w:rPr>
            </w:pPr>
            <w:r>
              <w:rPr>
                <w:rFonts w:ascii="Segoe UI" w:hAnsi="Segoe UI" w:cs="Segoe UI"/>
                <w:color w:val="333333"/>
              </w:rPr>
              <w:t>Iterator interface provides the facility of iterating the elements in a forward direction only.</w:t>
            </w:r>
          </w:p>
        </w:tc>
      </w:tr>
    </w:tbl>
    <w:p w:rsidR="00A313BC" w:rsidRDefault="00A313BC" w:rsidP="00A313BC">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Methods of Iterator interface</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There are only three methods in the Iterator interface. They are:</w:t>
      </w:r>
    </w:p>
    <w:tbl>
      <w:tblPr>
        <w:tblW w:w="15955"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1"/>
        <w:gridCol w:w="3534"/>
        <w:gridCol w:w="11680"/>
      </w:tblGrid>
      <w:tr w:rsidR="00A313BC" w:rsidTr="00A313BC">
        <w:tc>
          <w:tcPr>
            <w:tcW w:w="741" w:type="dxa"/>
            <w:shd w:val="clear" w:color="auto" w:fill="C7CCBE"/>
            <w:tcMar>
              <w:top w:w="180" w:type="dxa"/>
              <w:left w:w="180" w:type="dxa"/>
              <w:bottom w:w="180" w:type="dxa"/>
              <w:right w:w="180" w:type="dxa"/>
            </w:tcMar>
            <w:hideMark/>
          </w:tcPr>
          <w:p w:rsidR="00A313BC" w:rsidRDefault="00A313BC">
            <w:pPr>
              <w:rPr>
                <w:rFonts w:ascii="Times New Roman" w:hAnsi="Times New Roman" w:cs="Times New Roman"/>
                <w:b/>
                <w:bCs/>
                <w:color w:val="000000"/>
                <w:sz w:val="26"/>
                <w:szCs w:val="26"/>
              </w:rPr>
            </w:pPr>
            <w:r>
              <w:rPr>
                <w:b/>
                <w:bCs/>
                <w:color w:val="000000"/>
                <w:sz w:val="26"/>
                <w:szCs w:val="26"/>
              </w:rPr>
              <w:t>No.</w:t>
            </w:r>
          </w:p>
        </w:tc>
        <w:tc>
          <w:tcPr>
            <w:tcW w:w="3534" w:type="dxa"/>
            <w:shd w:val="clear" w:color="auto" w:fill="C7CCBE"/>
            <w:tcMar>
              <w:top w:w="180" w:type="dxa"/>
              <w:left w:w="180" w:type="dxa"/>
              <w:bottom w:w="180" w:type="dxa"/>
              <w:right w:w="180" w:type="dxa"/>
            </w:tcMar>
            <w:hideMark/>
          </w:tcPr>
          <w:p w:rsidR="00A313BC" w:rsidRDefault="00A313BC">
            <w:pPr>
              <w:rPr>
                <w:b/>
                <w:bCs/>
                <w:color w:val="000000"/>
                <w:sz w:val="26"/>
                <w:szCs w:val="26"/>
              </w:rPr>
            </w:pPr>
            <w:r>
              <w:rPr>
                <w:b/>
                <w:bCs/>
                <w:color w:val="000000"/>
                <w:sz w:val="26"/>
                <w:szCs w:val="26"/>
              </w:rPr>
              <w:t>Method</w:t>
            </w:r>
          </w:p>
        </w:tc>
        <w:tc>
          <w:tcPr>
            <w:tcW w:w="11680" w:type="dxa"/>
            <w:shd w:val="clear" w:color="auto" w:fill="C7CCBE"/>
            <w:tcMar>
              <w:top w:w="180" w:type="dxa"/>
              <w:left w:w="180" w:type="dxa"/>
              <w:bottom w:w="180" w:type="dxa"/>
              <w:right w:w="180" w:type="dxa"/>
            </w:tcMar>
            <w:hideMark/>
          </w:tcPr>
          <w:p w:rsidR="00A313BC" w:rsidRDefault="00A313BC">
            <w:pPr>
              <w:rPr>
                <w:b/>
                <w:bCs/>
                <w:color w:val="000000"/>
                <w:sz w:val="26"/>
                <w:szCs w:val="26"/>
              </w:rPr>
            </w:pPr>
            <w:r>
              <w:rPr>
                <w:b/>
                <w:bCs/>
                <w:color w:val="000000"/>
                <w:sz w:val="26"/>
                <w:szCs w:val="26"/>
              </w:rPr>
              <w:t>Description</w:t>
            </w:r>
          </w:p>
        </w:tc>
      </w:tr>
      <w:tr w:rsidR="00A313BC" w:rsidTr="00A313BC">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sz w:val="24"/>
                <w:szCs w:val="24"/>
              </w:rPr>
            </w:pPr>
            <w:r>
              <w:rPr>
                <w:rFonts w:ascii="Segoe UI" w:hAnsi="Segoe UI" w:cs="Segoe UI"/>
                <w:color w:val="333333"/>
              </w:rPr>
              <w:t>1</w:t>
            </w:r>
          </w:p>
        </w:tc>
        <w:tc>
          <w:tcPr>
            <w:tcW w:w="35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public boolean hasNext()</w:t>
            </w:r>
          </w:p>
        </w:tc>
        <w:tc>
          <w:tcPr>
            <w:tcW w:w="11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It returns true if the iterator has more elements otherwise it returns false.</w:t>
            </w:r>
          </w:p>
        </w:tc>
      </w:tr>
      <w:tr w:rsidR="00A313BC" w:rsidTr="00A313BC">
        <w:tc>
          <w:tcPr>
            <w:tcW w:w="74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2</w:t>
            </w:r>
          </w:p>
        </w:tc>
        <w:tc>
          <w:tcPr>
            <w:tcW w:w="35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public Object next()</w:t>
            </w:r>
          </w:p>
        </w:tc>
        <w:tc>
          <w:tcPr>
            <w:tcW w:w="1168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It returns the element and moves the cursor pointer to the next element.</w:t>
            </w:r>
          </w:p>
        </w:tc>
      </w:tr>
      <w:tr w:rsidR="00A313BC" w:rsidTr="00A313BC">
        <w:tc>
          <w:tcPr>
            <w:tcW w:w="74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3</w:t>
            </w:r>
          </w:p>
        </w:tc>
        <w:tc>
          <w:tcPr>
            <w:tcW w:w="35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public void remove()</w:t>
            </w:r>
          </w:p>
        </w:tc>
        <w:tc>
          <w:tcPr>
            <w:tcW w:w="1168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313BC" w:rsidRDefault="00A313BC">
            <w:pPr>
              <w:jc w:val="both"/>
              <w:rPr>
                <w:rFonts w:ascii="Segoe UI" w:hAnsi="Segoe UI" w:cs="Segoe UI"/>
                <w:color w:val="333333"/>
              </w:rPr>
            </w:pPr>
            <w:r>
              <w:rPr>
                <w:rFonts w:ascii="Segoe UI" w:hAnsi="Segoe UI" w:cs="Segoe UI"/>
                <w:color w:val="333333"/>
              </w:rPr>
              <w:t>It removes the last elements returned by the iterator. It is less used.</w:t>
            </w:r>
          </w:p>
        </w:tc>
      </w:tr>
    </w:tbl>
    <w:p w:rsidR="00A313BC" w:rsidRDefault="00A313BC" w:rsidP="00A313BC">
      <w:pPr>
        <w:pStyle w:val="Heading2"/>
        <w:shd w:val="clear" w:color="auto" w:fill="FFFFFF"/>
        <w:spacing w:line="312" w:lineRule="atLeast"/>
        <w:jc w:val="both"/>
        <w:rPr>
          <w:rFonts w:ascii="Helvetica" w:hAnsi="Helvetica" w:cs="Helvetica"/>
          <w:b/>
          <w:bCs/>
          <w:color w:val="610B38"/>
          <w:sz w:val="38"/>
          <w:szCs w:val="38"/>
        </w:rPr>
      </w:pPr>
    </w:p>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Iterable Interface</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The Iterable interface is the root interface for all the collection classes. The Collection interface extends the Iterable interface and therefore all the subclasses of Collection interface also implement the Iterable interface.</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It contains only one abstract method. i.e.,</w:t>
      </w:r>
    </w:p>
    <w:p w:rsidR="00A313BC" w:rsidRDefault="00A313BC" w:rsidP="00A313BC">
      <w:pPr>
        <w:numPr>
          <w:ilvl w:val="0"/>
          <w:numId w:val="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Iterator&lt;T&gt; iterator()  </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It returns the iterator over the elements of type T.</w:t>
      </w:r>
    </w:p>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Collection Interface</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Some of the methods of Collection interface are Boolean add ( Object obj), Boolean addAll ( Collection c), void clear(), etc. which are implemented by all the subclasses of Collection interface.</w:t>
      </w:r>
    </w:p>
    <w:p w:rsidR="00A313BC" w:rsidRDefault="006906CF" w:rsidP="00A313BC">
      <w:pPr>
        <w:rPr>
          <w:rFonts w:ascii="Times New Roman" w:hAnsi="Times New Roman" w:cs="Times New Roman"/>
        </w:rPr>
      </w:pPr>
      <w:r>
        <w:pict>
          <v:rect id="_x0000_i1025" style="width:0;height:.75pt" o:hrstd="t" o:hrnoshade="t" o:hr="t" fillcolor="#d4d4d4" stroked="f"/>
        </w:pict>
      </w:r>
    </w:p>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List Interface</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List interface is the child interface of Collection interface. It inhibits a list type data structure in which we can store the ordered collection of objects. It can have duplicate values.</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List interface is implemented by the classes ArrayList, LinkedList, Vector, and Stack.</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To instantiate the List interface, we must use :</w:t>
      </w:r>
    </w:p>
    <w:p w:rsidR="00A313BC" w:rsidRDefault="00A313BC" w:rsidP="00A313BC">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list1=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  </w:t>
      </w:r>
    </w:p>
    <w:p w:rsidR="00A313BC" w:rsidRDefault="00A313BC" w:rsidP="00A313BC">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  </w:t>
      </w:r>
    </w:p>
    <w:p w:rsidR="00A313BC" w:rsidRDefault="00A313BC" w:rsidP="00A313BC">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  </w:t>
      </w:r>
    </w:p>
    <w:p w:rsidR="00A313BC" w:rsidRDefault="00A313BC" w:rsidP="00A313BC">
      <w:pPr>
        <w:numPr>
          <w:ilvl w:val="0"/>
          <w:numId w:val="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list4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  </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There are various methods in List interface that can be used to insert, delete, and access the elements from the list.</w:t>
      </w:r>
    </w:p>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ArrayList</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The ArrayList class implements the List interface. It uses a dynamic array to store the duplicate element of different data types. The ArrayList class maintains the insertion order and is non-synchronized. The elements stored in the ArrayList class can be randomly accessed. Consider the following example.</w:t>
      </w:r>
    </w:p>
    <w:p w:rsidR="00A313BC" w:rsidRDefault="00A313BC" w:rsidP="00A313BC">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A313BC" w:rsidRDefault="00A313BC" w:rsidP="00A313BC">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TestJavaCollection1{  </w:t>
      </w:r>
    </w:p>
    <w:p w:rsidR="00A313BC" w:rsidRDefault="00A313BC" w:rsidP="00A313BC">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list through Iterator</w:t>
      </w: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itr=list.iterator();  </w:t>
      </w:r>
    </w:p>
    <w:p w:rsidR="00A313BC" w:rsidRDefault="00A313BC" w:rsidP="00A313BC">
      <w:pPr>
        <w:numPr>
          <w:ilvl w:val="0"/>
          <w:numId w:val="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A313BC" w:rsidRDefault="00A313BC" w:rsidP="00A313BC">
      <w:pPr>
        <w:pStyle w:val="HTMLPreformatted"/>
        <w:shd w:val="clear" w:color="auto" w:fill="1C1D1C"/>
        <w:jc w:val="both"/>
        <w:rPr>
          <w:color w:val="F9F9F9"/>
        </w:rPr>
      </w:pPr>
      <w:r>
        <w:rPr>
          <w:color w:val="F9F9F9"/>
        </w:rPr>
        <w:t>Ravi</w:t>
      </w:r>
    </w:p>
    <w:p w:rsidR="00A313BC" w:rsidRDefault="00A313BC" w:rsidP="00A313BC">
      <w:pPr>
        <w:pStyle w:val="HTMLPreformatted"/>
        <w:shd w:val="clear" w:color="auto" w:fill="1C1D1C"/>
        <w:jc w:val="both"/>
        <w:rPr>
          <w:color w:val="F9F9F9"/>
        </w:rPr>
      </w:pPr>
      <w:r>
        <w:rPr>
          <w:color w:val="F9F9F9"/>
        </w:rPr>
        <w:t>Vijay</w:t>
      </w:r>
    </w:p>
    <w:p w:rsidR="00A313BC" w:rsidRDefault="00A313BC" w:rsidP="00A313BC">
      <w:pPr>
        <w:pStyle w:val="HTMLPreformatted"/>
        <w:shd w:val="clear" w:color="auto" w:fill="1C1D1C"/>
        <w:jc w:val="both"/>
        <w:rPr>
          <w:color w:val="F9F9F9"/>
        </w:rPr>
      </w:pPr>
      <w:r>
        <w:rPr>
          <w:color w:val="F9F9F9"/>
        </w:rPr>
        <w:t>Ravi</w:t>
      </w:r>
    </w:p>
    <w:p w:rsidR="00A313BC" w:rsidRDefault="00A313BC" w:rsidP="00A313BC">
      <w:pPr>
        <w:pStyle w:val="HTMLPreformatted"/>
        <w:shd w:val="clear" w:color="auto" w:fill="1C1D1C"/>
        <w:jc w:val="both"/>
        <w:rPr>
          <w:color w:val="F9F9F9"/>
        </w:rPr>
      </w:pPr>
      <w:r>
        <w:rPr>
          <w:color w:val="F9F9F9"/>
        </w:rPr>
        <w:t>Ajay</w:t>
      </w:r>
    </w:p>
    <w:p w:rsidR="00F850B3" w:rsidRDefault="00F850B3" w:rsidP="00F850B3"/>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LinkedList</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A313BC" w:rsidRDefault="00A313BC" w:rsidP="00A313BC">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A313BC" w:rsidRDefault="00A313BC" w:rsidP="00A313BC">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TestJavaCollection2{  </w:t>
      </w:r>
    </w:p>
    <w:p w:rsidR="00A313BC" w:rsidRDefault="00A313BC" w:rsidP="00A313BC">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LinkedList&lt;String&gt;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itr=al.iterator();  </w:t>
      </w:r>
    </w:p>
    <w:p w:rsidR="00A313BC" w:rsidRDefault="00A313BC" w:rsidP="00A313BC">
      <w:pPr>
        <w:numPr>
          <w:ilvl w:val="0"/>
          <w:numId w:val="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Output:</w:t>
      </w:r>
    </w:p>
    <w:p w:rsidR="00A313BC" w:rsidRDefault="00A313BC" w:rsidP="00A313BC">
      <w:pPr>
        <w:pStyle w:val="HTMLPreformatted"/>
        <w:shd w:val="clear" w:color="auto" w:fill="1C1D1C"/>
        <w:jc w:val="both"/>
        <w:rPr>
          <w:color w:val="F9F9F9"/>
        </w:rPr>
      </w:pPr>
      <w:r>
        <w:rPr>
          <w:color w:val="F9F9F9"/>
        </w:rPr>
        <w:t>Ravi</w:t>
      </w:r>
    </w:p>
    <w:p w:rsidR="00A313BC" w:rsidRDefault="00A313BC" w:rsidP="00A313BC">
      <w:pPr>
        <w:pStyle w:val="HTMLPreformatted"/>
        <w:shd w:val="clear" w:color="auto" w:fill="1C1D1C"/>
        <w:jc w:val="both"/>
        <w:rPr>
          <w:color w:val="F9F9F9"/>
        </w:rPr>
      </w:pPr>
      <w:r>
        <w:rPr>
          <w:color w:val="F9F9F9"/>
        </w:rPr>
        <w:t>Vijay</w:t>
      </w:r>
    </w:p>
    <w:p w:rsidR="00A313BC" w:rsidRDefault="00A313BC" w:rsidP="00A313BC">
      <w:pPr>
        <w:pStyle w:val="HTMLPreformatted"/>
        <w:shd w:val="clear" w:color="auto" w:fill="1C1D1C"/>
        <w:jc w:val="both"/>
        <w:rPr>
          <w:color w:val="F9F9F9"/>
        </w:rPr>
      </w:pPr>
      <w:r>
        <w:rPr>
          <w:color w:val="F9F9F9"/>
        </w:rPr>
        <w:t>Ravi</w:t>
      </w:r>
    </w:p>
    <w:p w:rsidR="00A313BC" w:rsidRDefault="00A313BC" w:rsidP="00A313BC">
      <w:pPr>
        <w:pStyle w:val="HTMLPreformatted"/>
        <w:shd w:val="clear" w:color="auto" w:fill="1C1D1C"/>
        <w:jc w:val="both"/>
        <w:rPr>
          <w:color w:val="F9F9F9"/>
        </w:rPr>
      </w:pPr>
      <w:r>
        <w:rPr>
          <w:color w:val="F9F9F9"/>
        </w:rPr>
        <w:t>Ajay</w:t>
      </w:r>
    </w:p>
    <w:p w:rsidR="00A313BC" w:rsidRDefault="00A313BC" w:rsidP="00F850B3"/>
    <w:p w:rsidR="00A313BC" w:rsidRDefault="00A313BC" w:rsidP="00A313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Vector</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Vector uses a dynamic array to store the data elements. It is similar to ArrayList. However, It is synchronized and contains many methods that are not the part of Collection framework.</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A313BC" w:rsidRDefault="00A313BC" w:rsidP="00A313BC">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A313BC" w:rsidRDefault="00A313BC" w:rsidP="00A313BC">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TestJavaCollection3{  </w:t>
      </w:r>
    </w:p>
    <w:p w:rsidR="00A313BC" w:rsidRDefault="00A313BC" w:rsidP="00A313BC">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Vector&lt;String&gt; v=</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Vector&lt;String&gt;();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"Ayush"</w:t>
      </w: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"Ashish"</w:t>
      </w: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v.add(</w:t>
      </w:r>
      <w:r>
        <w:rPr>
          <w:rStyle w:val="string"/>
          <w:rFonts w:ascii="Segoe UI" w:hAnsi="Segoe UI" w:cs="Segoe UI"/>
          <w:color w:val="0000FF"/>
          <w:bdr w:val="none" w:sz="0" w:space="0" w:color="auto" w:frame="1"/>
        </w:rPr>
        <w:t>"Garima"</w:t>
      </w: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itr=v.iterator();  </w:t>
      </w:r>
    </w:p>
    <w:p w:rsidR="00A313BC" w:rsidRDefault="00A313BC" w:rsidP="00A313BC">
      <w:pPr>
        <w:numPr>
          <w:ilvl w:val="0"/>
          <w:numId w:val="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A313BC" w:rsidRDefault="00A313BC" w:rsidP="00A313BC">
      <w:pPr>
        <w:pStyle w:val="NormalWeb"/>
        <w:shd w:val="clear" w:color="auto" w:fill="FFFFFF"/>
        <w:jc w:val="both"/>
        <w:rPr>
          <w:rFonts w:ascii="Segoe UI" w:hAnsi="Segoe UI" w:cs="Segoe UI"/>
          <w:color w:val="333333"/>
        </w:rPr>
      </w:pPr>
      <w:r>
        <w:rPr>
          <w:rFonts w:ascii="Segoe UI" w:hAnsi="Segoe UI" w:cs="Segoe UI"/>
          <w:color w:val="333333"/>
        </w:rPr>
        <w:t>Output:</w:t>
      </w:r>
    </w:p>
    <w:p w:rsidR="00A313BC" w:rsidRDefault="00A313BC" w:rsidP="00A313BC">
      <w:pPr>
        <w:pStyle w:val="HTMLPreformatted"/>
        <w:shd w:val="clear" w:color="auto" w:fill="1C1D1C"/>
        <w:jc w:val="both"/>
        <w:rPr>
          <w:color w:val="F9F9F9"/>
        </w:rPr>
      </w:pPr>
      <w:r>
        <w:rPr>
          <w:color w:val="F9F9F9"/>
        </w:rPr>
        <w:t>Ayush</w:t>
      </w:r>
    </w:p>
    <w:p w:rsidR="00A313BC" w:rsidRDefault="00A313BC" w:rsidP="00A313BC">
      <w:pPr>
        <w:pStyle w:val="HTMLPreformatted"/>
        <w:shd w:val="clear" w:color="auto" w:fill="1C1D1C"/>
        <w:jc w:val="both"/>
        <w:rPr>
          <w:color w:val="F9F9F9"/>
        </w:rPr>
      </w:pPr>
      <w:r>
        <w:rPr>
          <w:color w:val="F9F9F9"/>
        </w:rPr>
        <w:t>Amit</w:t>
      </w:r>
    </w:p>
    <w:p w:rsidR="00A313BC" w:rsidRDefault="00A313BC" w:rsidP="00A313BC">
      <w:pPr>
        <w:pStyle w:val="HTMLPreformatted"/>
        <w:shd w:val="clear" w:color="auto" w:fill="1C1D1C"/>
        <w:jc w:val="both"/>
        <w:rPr>
          <w:color w:val="F9F9F9"/>
        </w:rPr>
      </w:pPr>
      <w:r>
        <w:rPr>
          <w:color w:val="F9F9F9"/>
        </w:rPr>
        <w:t>Ashish</w:t>
      </w:r>
    </w:p>
    <w:p w:rsidR="00A313BC" w:rsidRDefault="00A313BC" w:rsidP="00A313BC">
      <w:pPr>
        <w:pStyle w:val="HTMLPreformatted"/>
        <w:shd w:val="clear" w:color="auto" w:fill="1C1D1C"/>
        <w:jc w:val="both"/>
        <w:rPr>
          <w:color w:val="F9F9F9"/>
        </w:rPr>
      </w:pPr>
      <w:r>
        <w:rPr>
          <w:color w:val="F9F9F9"/>
        </w:rPr>
        <w:t>Garima</w:t>
      </w:r>
    </w:p>
    <w:p w:rsidR="00A313BC" w:rsidRDefault="00A313BC"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Stack</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The stack is the subclass of Vector. It implements the last-in-first-out data structure, i.e., Stack. The stack contains all of the methods of Vector class and also provides its methods like boolean push(), boolean peek(), boolean push(object o), which defines its properties.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TestJavaCollection4{  </w:t>
      </w:r>
    </w:p>
    <w:p w:rsidR="00125110" w:rsidRDefault="00125110" w:rsidP="00125110">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Stack&lt;String&gt; stack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Stack&lt;String&gt;();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"Ayush"</w:t>
      </w: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"Garvit"</w:t>
      </w: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"Ashish"</w:t>
      </w: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stack.push(</w:t>
      </w:r>
      <w:r>
        <w:rPr>
          <w:rStyle w:val="string"/>
          <w:rFonts w:ascii="Segoe UI" w:hAnsi="Segoe UI" w:cs="Segoe UI"/>
          <w:color w:val="0000FF"/>
          <w:bdr w:val="none" w:sz="0" w:space="0" w:color="auto" w:frame="1"/>
        </w:rPr>
        <w:t>"Garima"</w:t>
      </w: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stack.pop();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itr=stack.iterator();  </w:t>
      </w:r>
    </w:p>
    <w:p w:rsidR="00125110" w:rsidRDefault="00125110" w:rsidP="00125110">
      <w:pPr>
        <w:numPr>
          <w:ilvl w:val="0"/>
          <w:numId w:val="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Output:</w:t>
      </w:r>
    </w:p>
    <w:p w:rsidR="00125110" w:rsidRDefault="00125110" w:rsidP="00125110">
      <w:pPr>
        <w:pStyle w:val="HTMLPreformatted"/>
        <w:shd w:val="clear" w:color="auto" w:fill="1C1D1C"/>
        <w:jc w:val="both"/>
        <w:rPr>
          <w:color w:val="F9F9F9"/>
        </w:rPr>
      </w:pPr>
      <w:r>
        <w:rPr>
          <w:color w:val="F9F9F9"/>
        </w:rPr>
        <w:t>Ayush</w:t>
      </w:r>
    </w:p>
    <w:p w:rsidR="00125110" w:rsidRDefault="00125110" w:rsidP="00125110">
      <w:pPr>
        <w:pStyle w:val="HTMLPreformatted"/>
        <w:shd w:val="clear" w:color="auto" w:fill="1C1D1C"/>
        <w:jc w:val="both"/>
        <w:rPr>
          <w:color w:val="F9F9F9"/>
        </w:rPr>
      </w:pPr>
      <w:r>
        <w:rPr>
          <w:color w:val="F9F9F9"/>
        </w:rPr>
        <w:t>Garvit</w:t>
      </w:r>
    </w:p>
    <w:p w:rsidR="00125110" w:rsidRDefault="00125110" w:rsidP="00125110">
      <w:pPr>
        <w:pStyle w:val="HTMLPreformatted"/>
        <w:shd w:val="clear" w:color="auto" w:fill="1C1D1C"/>
        <w:jc w:val="both"/>
        <w:rPr>
          <w:color w:val="F9F9F9"/>
        </w:rPr>
      </w:pPr>
      <w:r>
        <w:rPr>
          <w:color w:val="F9F9F9"/>
        </w:rPr>
        <w:t>Amit</w:t>
      </w:r>
    </w:p>
    <w:p w:rsidR="00125110" w:rsidRDefault="00125110" w:rsidP="00125110">
      <w:pPr>
        <w:pStyle w:val="HTMLPreformatted"/>
        <w:shd w:val="clear" w:color="auto" w:fill="1C1D1C"/>
        <w:jc w:val="both"/>
        <w:rPr>
          <w:color w:val="F9F9F9"/>
        </w:rPr>
      </w:pPr>
      <w:r>
        <w:rPr>
          <w:color w:val="F9F9F9"/>
        </w:rPr>
        <w:t>Ashish</w:t>
      </w:r>
    </w:p>
    <w:p w:rsidR="00A313BC" w:rsidRDefault="00A313BC"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Queue Interface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Queue interface maintains the first-in-first-out order. It can be defined as an ordered list that is used to hold the elements which are about to be processed. There are various classes like PriorityQueue, Deque, and ArrayDeque which implements the Queue interface.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Queue interface can be instantiated as:</w:t>
      </w:r>
    </w:p>
    <w:p w:rsidR="00125110" w:rsidRDefault="00125110" w:rsidP="0012511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Queue&lt;String&gt; q1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PriorityQueue();  </w:t>
      </w:r>
    </w:p>
    <w:p w:rsidR="00125110" w:rsidRDefault="00125110" w:rsidP="00125110">
      <w:pPr>
        <w:numPr>
          <w:ilvl w:val="0"/>
          <w:numId w:val="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Queue&lt;String&gt; q2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There are various classes that implement the Queue interface, some of them are given below.</w:t>
      </w:r>
    </w:p>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PriorityQueue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The PriorityQueue class implements the Queue interface. It holds the elements or objects which are to be processed by their priorities. PriorityQueue doesn't allow null values to be stored in the queue.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TestJavaCollection5{  </w:t>
      </w:r>
    </w:p>
    <w:p w:rsidR="00125110" w:rsidRDefault="00125110" w:rsidP="00125110">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PriorityQueue&lt;String&gt; queue=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PriorityQueue&lt;String&gt;();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"Amit Sharma"</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"Vijay Raj"</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"JaiShankar"</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"Raj"</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+queue.element());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+queue.peek());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"iterating the queue elements:"</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itr=queue.iterator();  </w:t>
      </w:r>
    </w:p>
    <w:p w:rsidR="00125110" w:rsidRDefault="00125110" w:rsidP="00125110">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queue.remove();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queue.poll();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"after removing two elements:"</w:t>
      </w: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itr2=queue.iterator();  </w:t>
      </w:r>
    </w:p>
    <w:p w:rsidR="00125110" w:rsidRDefault="00125110" w:rsidP="00125110">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System.out.println(itr2.next());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Output:</w:t>
      </w:r>
    </w:p>
    <w:p w:rsidR="00125110" w:rsidRDefault="00125110" w:rsidP="00125110">
      <w:pPr>
        <w:pStyle w:val="HTMLPreformatted"/>
        <w:shd w:val="clear" w:color="auto" w:fill="1C1D1C"/>
        <w:jc w:val="both"/>
        <w:rPr>
          <w:color w:val="F9F9F9"/>
        </w:rPr>
      </w:pPr>
      <w:r>
        <w:rPr>
          <w:color w:val="F9F9F9"/>
        </w:rPr>
        <w:t>head:Amit Sharma</w:t>
      </w:r>
    </w:p>
    <w:p w:rsidR="00125110" w:rsidRDefault="00125110" w:rsidP="00125110">
      <w:pPr>
        <w:pStyle w:val="HTMLPreformatted"/>
        <w:shd w:val="clear" w:color="auto" w:fill="1C1D1C"/>
        <w:jc w:val="both"/>
        <w:rPr>
          <w:color w:val="F9F9F9"/>
        </w:rPr>
      </w:pPr>
      <w:r>
        <w:rPr>
          <w:color w:val="F9F9F9"/>
        </w:rPr>
        <w:t>head:Amit Sharma</w:t>
      </w:r>
    </w:p>
    <w:p w:rsidR="00125110" w:rsidRDefault="00125110" w:rsidP="00125110">
      <w:pPr>
        <w:pStyle w:val="HTMLPreformatted"/>
        <w:shd w:val="clear" w:color="auto" w:fill="1C1D1C"/>
        <w:jc w:val="both"/>
        <w:rPr>
          <w:color w:val="F9F9F9"/>
        </w:rPr>
      </w:pPr>
      <w:r>
        <w:rPr>
          <w:color w:val="F9F9F9"/>
        </w:rPr>
        <w:t>iterating the queue elements:</w:t>
      </w:r>
    </w:p>
    <w:p w:rsidR="00125110" w:rsidRDefault="00125110" w:rsidP="00125110">
      <w:pPr>
        <w:pStyle w:val="HTMLPreformatted"/>
        <w:shd w:val="clear" w:color="auto" w:fill="1C1D1C"/>
        <w:jc w:val="both"/>
        <w:rPr>
          <w:color w:val="F9F9F9"/>
        </w:rPr>
      </w:pPr>
      <w:r>
        <w:rPr>
          <w:color w:val="F9F9F9"/>
        </w:rPr>
        <w:t>Amit Sharma</w:t>
      </w:r>
    </w:p>
    <w:p w:rsidR="00125110" w:rsidRDefault="00125110" w:rsidP="00125110">
      <w:pPr>
        <w:pStyle w:val="HTMLPreformatted"/>
        <w:shd w:val="clear" w:color="auto" w:fill="1C1D1C"/>
        <w:jc w:val="both"/>
        <w:rPr>
          <w:color w:val="F9F9F9"/>
        </w:rPr>
      </w:pPr>
      <w:r>
        <w:rPr>
          <w:color w:val="F9F9F9"/>
        </w:rPr>
        <w:t>Raj</w:t>
      </w:r>
    </w:p>
    <w:p w:rsidR="00125110" w:rsidRDefault="00125110" w:rsidP="00125110">
      <w:pPr>
        <w:pStyle w:val="HTMLPreformatted"/>
        <w:shd w:val="clear" w:color="auto" w:fill="1C1D1C"/>
        <w:jc w:val="both"/>
        <w:rPr>
          <w:color w:val="F9F9F9"/>
        </w:rPr>
      </w:pPr>
      <w:r>
        <w:rPr>
          <w:color w:val="F9F9F9"/>
        </w:rPr>
        <w:t>JaiShankar</w:t>
      </w:r>
    </w:p>
    <w:p w:rsidR="00125110" w:rsidRDefault="00125110" w:rsidP="00125110">
      <w:pPr>
        <w:pStyle w:val="HTMLPreformatted"/>
        <w:shd w:val="clear" w:color="auto" w:fill="1C1D1C"/>
        <w:jc w:val="both"/>
        <w:rPr>
          <w:color w:val="F9F9F9"/>
        </w:rPr>
      </w:pPr>
      <w:r>
        <w:rPr>
          <w:color w:val="F9F9F9"/>
        </w:rPr>
        <w:lastRenderedPageBreak/>
        <w:t>Vijay Raj</w:t>
      </w:r>
    </w:p>
    <w:p w:rsidR="00125110" w:rsidRDefault="00125110" w:rsidP="00125110">
      <w:pPr>
        <w:pStyle w:val="HTMLPreformatted"/>
        <w:shd w:val="clear" w:color="auto" w:fill="1C1D1C"/>
        <w:jc w:val="both"/>
        <w:rPr>
          <w:color w:val="F9F9F9"/>
        </w:rPr>
      </w:pPr>
      <w:r>
        <w:rPr>
          <w:color w:val="F9F9F9"/>
        </w:rPr>
        <w:t>after removing two elements:</w:t>
      </w:r>
    </w:p>
    <w:p w:rsidR="00125110" w:rsidRDefault="00125110" w:rsidP="00125110">
      <w:pPr>
        <w:pStyle w:val="HTMLPreformatted"/>
        <w:shd w:val="clear" w:color="auto" w:fill="1C1D1C"/>
        <w:jc w:val="both"/>
        <w:rPr>
          <w:color w:val="F9F9F9"/>
        </w:rPr>
      </w:pPr>
      <w:r>
        <w:rPr>
          <w:color w:val="F9F9F9"/>
        </w:rPr>
        <w:t>Raj</w:t>
      </w:r>
    </w:p>
    <w:p w:rsidR="00125110" w:rsidRDefault="00125110" w:rsidP="00125110">
      <w:pPr>
        <w:pStyle w:val="HTMLPreformatted"/>
        <w:shd w:val="clear" w:color="auto" w:fill="1C1D1C"/>
        <w:jc w:val="both"/>
        <w:rPr>
          <w:color w:val="F9F9F9"/>
        </w:rPr>
      </w:pPr>
      <w:r>
        <w:rPr>
          <w:color w:val="F9F9F9"/>
        </w:rPr>
        <w:t>Vijay Raj</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Deque Interface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Deque interface extends the Queue interface. In Deque, we can remove and add the elements from both the side. Deque stands for a double-ended queue which enables us to perform the operations at both the ends.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Deque can be instantiated as:</w:t>
      </w:r>
    </w:p>
    <w:p w:rsidR="00125110" w:rsidRDefault="00125110" w:rsidP="00125110">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Deque d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  </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ArrayDeque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ArrayDeque class implements the Deque interface. It facilitates us to use the Deque. Unlike queue, we can add or delete the elements from both the ends.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ArrayDeque is faster than ArrayList and Stack and has no capacity restrictions.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TestJavaCollection6{  </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Deque and adding elements</w:t>
      </w: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Deque&lt;String&gt; deque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ArrayDeque&lt;String&gt;();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"Gautam"</w:t>
      </w: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deque.add(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str : deque) {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125110" w:rsidRDefault="00125110" w:rsidP="00125110">
      <w:pPr>
        <w:pStyle w:val="HTMLPreformatted"/>
        <w:shd w:val="clear" w:color="auto" w:fill="1C1D1C"/>
        <w:jc w:val="both"/>
        <w:rPr>
          <w:color w:val="F9F9F9"/>
        </w:rPr>
      </w:pPr>
      <w:r>
        <w:rPr>
          <w:color w:val="F9F9F9"/>
        </w:rPr>
        <w:t>Gautam</w:t>
      </w:r>
    </w:p>
    <w:p w:rsidR="00125110" w:rsidRDefault="00125110" w:rsidP="00125110">
      <w:pPr>
        <w:pStyle w:val="HTMLPreformatted"/>
        <w:shd w:val="clear" w:color="auto" w:fill="1C1D1C"/>
        <w:jc w:val="both"/>
        <w:rPr>
          <w:color w:val="F9F9F9"/>
        </w:rPr>
      </w:pPr>
      <w:r>
        <w:rPr>
          <w:color w:val="F9F9F9"/>
        </w:rPr>
        <w:t>Karan</w:t>
      </w:r>
    </w:p>
    <w:p w:rsidR="00125110" w:rsidRDefault="00125110" w:rsidP="00125110">
      <w:pPr>
        <w:pStyle w:val="HTMLPreformatted"/>
        <w:shd w:val="clear" w:color="auto" w:fill="1C1D1C"/>
        <w:jc w:val="both"/>
        <w:rPr>
          <w:color w:val="F9F9F9"/>
        </w:rPr>
      </w:pPr>
      <w:r>
        <w:rPr>
          <w:color w:val="F9F9F9"/>
        </w:rPr>
        <w:t>Ajay</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Set Interface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Set Interface in Java is present in java.util package. It extends the Collection interface. It represents the unordered set of elements which doesn't allow us to store the duplicate items. We can store at most one null value in Set. Set is implemented by HashSet, LinkedHashSet, and TreeSet.</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Set can be instantiated as:</w:t>
      </w:r>
    </w:p>
    <w:p w:rsidR="00125110" w:rsidRDefault="00125110" w:rsidP="00125110">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HashSet&lt;data-type&gt;();  </w:t>
      </w:r>
    </w:p>
    <w:p w:rsidR="00125110" w:rsidRDefault="00125110" w:rsidP="00125110">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LinkedHashSet&lt;data-type&gt;();  </w:t>
      </w:r>
    </w:p>
    <w:p w:rsidR="00125110" w:rsidRDefault="00125110" w:rsidP="00125110">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TreeSet&lt;data-type&gt;();  </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HashSet</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HashSet class implements Set Interface. It represents the collection that uses a hash table for storage. Hashing is used to store the elements in the HashSet. It contains unique items.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TestJavaCollection7{  </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HashSet and adding elements</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HashSet&lt;String&gt;();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itr=set.iterator();  </w:t>
      </w:r>
    </w:p>
    <w:p w:rsidR="00125110" w:rsidRDefault="00125110" w:rsidP="00125110">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Output:</w:t>
      </w:r>
    </w:p>
    <w:p w:rsidR="00125110" w:rsidRDefault="00125110" w:rsidP="00125110">
      <w:pPr>
        <w:pStyle w:val="HTMLPreformatted"/>
        <w:shd w:val="clear" w:color="auto" w:fill="1C1D1C"/>
        <w:jc w:val="both"/>
        <w:rPr>
          <w:color w:val="F9F9F9"/>
        </w:rPr>
      </w:pPr>
      <w:r>
        <w:rPr>
          <w:color w:val="F9F9F9"/>
        </w:rPr>
        <w:t>Vijay</w:t>
      </w:r>
    </w:p>
    <w:p w:rsidR="00125110" w:rsidRDefault="00125110" w:rsidP="00125110">
      <w:pPr>
        <w:pStyle w:val="HTMLPreformatted"/>
        <w:shd w:val="clear" w:color="auto" w:fill="1C1D1C"/>
        <w:jc w:val="both"/>
        <w:rPr>
          <w:color w:val="F9F9F9"/>
        </w:rPr>
      </w:pPr>
      <w:r>
        <w:rPr>
          <w:color w:val="F9F9F9"/>
        </w:rPr>
        <w:t>Ravi</w:t>
      </w:r>
    </w:p>
    <w:p w:rsidR="00125110" w:rsidRDefault="00125110" w:rsidP="00125110">
      <w:pPr>
        <w:pStyle w:val="HTMLPreformatted"/>
        <w:shd w:val="clear" w:color="auto" w:fill="1C1D1C"/>
        <w:jc w:val="both"/>
        <w:rPr>
          <w:color w:val="F9F9F9"/>
        </w:rPr>
      </w:pPr>
      <w:r>
        <w:rPr>
          <w:color w:val="F9F9F9"/>
        </w:rPr>
        <w:t>Ajay</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LinkedHashSet</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LinkedHashSet class represents the LinkedList implementation of Set Interface. It extends the HashSet class and implements Set interface. Like HashSet, It also contains unique elements. It maintains the insertion order and permits null elements.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TestJavaCollection8{  </w:t>
      </w:r>
    </w:p>
    <w:p w:rsidR="00125110" w:rsidRDefault="00125110" w:rsidP="00125110">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LinkedHashSet&lt;String&gt;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LinkedHashSet&lt;String&gt;();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itr=set.iterator();  </w:t>
      </w:r>
    </w:p>
    <w:p w:rsidR="00125110" w:rsidRDefault="00125110" w:rsidP="00125110">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Output:</w:t>
      </w:r>
    </w:p>
    <w:p w:rsidR="00125110" w:rsidRDefault="00125110" w:rsidP="00125110">
      <w:pPr>
        <w:pStyle w:val="HTMLPreformatted"/>
        <w:shd w:val="clear" w:color="auto" w:fill="1C1D1C"/>
        <w:jc w:val="both"/>
        <w:rPr>
          <w:color w:val="F9F9F9"/>
        </w:rPr>
      </w:pPr>
      <w:r>
        <w:rPr>
          <w:color w:val="F9F9F9"/>
        </w:rPr>
        <w:t>Ravi</w:t>
      </w:r>
    </w:p>
    <w:p w:rsidR="00125110" w:rsidRDefault="00125110" w:rsidP="00125110">
      <w:pPr>
        <w:pStyle w:val="HTMLPreformatted"/>
        <w:shd w:val="clear" w:color="auto" w:fill="1C1D1C"/>
        <w:jc w:val="both"/>
        <w:rPr>
          <w:color w:val="F9F9F9"/>
        </w:rPr>
      </w:pPr>
      <w:r>
        <w:rPr>
          <w:color w:val="F9F9F9"/>
        </w:rPr>
        <w:t>Vijay</w:t>
      </w:r>
    </w:p>
    <w:p w:rsidR="00125110" w:rsidRDefault="00125110" w:rsidP="00125110">
      <w:pPr>
        <w:pStyle w:val="HTMLPreformatted"/>
        <w:shd w:val="clear" w:color="auto" w:fill="1C1D1C"/>
        <w:jc w:val="both"/>
        <w:rPr>
          <w:color w:val="F9F9F9"/>
        </w:rPr>
      </w:pPr>
      <w:r>
        <w:rPr>
          <w:color w:val="F9F9F9"/>
        </w:rPr>
        <w:t>Ajay</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SortedSet Interface</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SortedSet is the alternate of Set interface that provides a total ordering on its elements. The elements of the SortedSet are arranged in the increasing (ascending) order. The SortedSet provides the additional methods that inhibit the natural ordering of the elements.</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The SortedSet can be instantiated as:</w:t>
      </w:r>
    </w:p>
    <w:p w:rsidR="00125110" w:rsidRDefault="00125110" w:rsidP="00125110">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SortedSet&lt;data-type&gt; set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  </w:t>
      </w:r>
    </w:p>
    <w:p w:rsidR="00125110" w:rsidRDefault="00125110" w:rsidP="00F850B3"/>
    <w:p w:rsidR="00125110" w:rsidRDefault="00125110" w:rsidP="00125110">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TreeSet</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Java TreeSet class implements the Set interface that uses a tree for storage. Like HashSet, TreeSet also contains unique elements. However, the access and retrieval time of TreeSet is quite fast. The elements in TreeSet stored in ascending order.</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TestJavaCollection9{  </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TreeSet&lt;String&gt;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itr=set.iterator();  </w:t>
      </w:r>
    </w:p>
    <w:p w:rsidR="00125110" w:rsidRDefault="00125110" w:rsidP="00125110">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125110" w:rsidRDefault="00125110" w:rsidP="00125110">
      <w:pPr>
        <w:pStyle w:val="NormalWeb"/>
        <w:shd w:val="clear" w:color="auto" w:fill="FFFFFF"/>
        <w:jc w:val="both"/>
        <w:rPr>
          <w:rFonts w:ascii="Segoe UI" w:hAnsi="Segoe UI" w:cs="Segoe UI"/>
          <w:color w:val="333333"/>
        </w:rPr>
      </w:pPr>
      <w:r>
        <w:rPr>
          <w:rFonts w:ascii="Segoe UI" w:hAnsi="Segoe UI" w:cs="Segoe UI"/>
          <w:color w:val="333333"/>
        </w:rPr>
        <w:t>Output:</w:t>
      </w:r>
    </w:p>
    <w:p w:rsidR="00125110" w:rsidRDefault="00125110" w:rsidP="00125110">
      <w:pPr>
        <w:pStyle w:val="HTMLPreformatted"/>
        <w:shd w:val="clear" w:color="auto" w:fill="1C1D1C"/>
        <w:jc w:val="both"/>
        <w:rPr>
          <w:color w:val="F9F9F9"/>
        </w:rPr>
      </w:pPr>
      <w:r>
        <w:rPr>
          <w:color w:val="F9F9F9"/>
        </w:rPr>
        <w:t>Ajay</w:t>
      </w:r>
    </w:p>
    <w:p w:rsidR="00125110" w:rsidRDefault="00125110" w:rsidP="00125110">
      <w:pPr>
        <w:pStyle w:val="HTMLPreformatted"/>
        <w:shd w:val="clear" w:color="auto" w:fill="1C1D1C"/>
        <w:jc w:val="both"/>
        <w:rPr>
          <w:color w:val="F9F9F9"/>
        </w:rPr>
      </w:pPr>
      <w:r>
        <w:rPr>
          <w:color w:val="F9F9F9"/>
        </w:rPr>
        <w:t>Ravi</w:t>
      </w:r>
    </w:p>
    <w:p w:rsidR="00125110" w:rsidRDefault="00125110" w:rsidP="00125110">
      <w:pPr>
        <w:pStyle w:val="HTMLPreformatted"/>
        <w:shd w:val="clear" w:color="auto" w:fill="1C1D1C"/>
        <w:jc w:val="both"/>
        <w:rPr>
          <w:color w:val="F9F9F9"/>
        </w:rPr>
      </w:pPr>
      <w:r>
        <w:rPr>
          <w:color w:val="F9F9F9"/>
        </w:rPr>
        <w:t>Vijay</w:t>
      </w:r>
    </w:p>
    <w:p w:rsidR="009A3B0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Java ArrayList</w:t>
      </w:r>
    </w:p>
    <w:p w:rsidR="009A3B0C" w:rsidRDefault="009A3B0C" w:rsidP="009A3B0C">
      <w:pPr>
        <w:rPr>
          <w:rFonts w:ascii="Times New Roman" w:hAnsi="Times New Roman" w:cs="Times New Roman"/>
          <w:sz w:val="24"/>
          <w:szCs w:val="24"/>
        </w:rPr>
      </w:pPr>
      <w:r>
        <w:rPr>
          <w:noProof/>
          <w:lang w:eastAsia="en-IN"/>
        </w:rPr>
        <w:drawing>
          <wp:inline distT="0" distB="0" distL="0" distR="0">
            <wp:extent cx="1533525" cy="3457575"/>
            <wp:effectExtent l="0" t="0" r="9525" b="9525"/>
            <wp:docPr id="2" name="Picture 2" descr="Java Array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ArrayList class 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33525" cy="3457575"/>
                    </a:xfrm>
                    <a:prstGeom prst="rect">
                      <a:avLst/>
                    </a:prstGeom>
                    <a:noFill/>
                    <a:ln>
                      <a:noFill/>
                    </a:ln>
                  </pic:spPr>
                </pic:pic>
              </a:graphicData>
            </a:graphic>
          </wp:inline>
        </w:drawing>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Java </w:t>
      </w:r>
      <w:r>
        <w:rPr>
          <w:rStyle w:val="Strong"/>
          <w:rFonts w:ascii="Segoe UI" w:hAnsi="Segoe UI" w:cs="Segoe UI"/>
          <w:color w:val="333333"/>
        </w:rPr>
        <w:t>ArrayList</w:t>
      </w:r>
      <w:r>
        <w:rPr>
          <w:rFonts w:ascii="Segoe UI" w:hAnsi="Segoe UI" w:cs="Segoe UI"/>
          <w:color w:val="333333"/>
        </w:rPr>
        <w:t> class uses a </w:t>
      </w:r>
      <w:r>
        <w:rPr>
          <w:rStyle w:val="Emphasis"/>
          <w:rFonts w:ascii="Segoe UI" w:hAnsi="Segoe UI" w:cs="Segoe UI"/>
          <w:color w:val="333333"/>
        </w:rPr>
        <w:t>dynamic </w:t>
      </w:r>
      <w:hyperlink r:id="rId11" w:history="1">
        <w:r>
          <w:rPr>
            <w:rStyle w:val="Hyperlink"/>
            <w:rFonts w:ascii="Segoe UI" w:eastAsiaTheme="majorEastAsia" w:hAnsi="Segoe UI" w:cs="Segoe UI"/>
            <w:i/>
            <w:iCs/>
            <w:color w:val="008000"/>
          </w:rPr>
          <w:t>array</w:t>
        </w:r>
      </w:hyperlink>
      <w:r>
        <w:rPr>
          <w:rFonts w:ascii="Segoe UI" w:hAnsi="Segoe UI" w:cs="Segoe UI"/>
          <w:color w:val="333333"/>
        </w:rPr>
        <w:t> for storing the elements. It is like an array, but there is </w:t>
      </w:r>
      <w:r>
        <w:rPr>
          <w:rStyle w:val="Emphasis"/>
          <w:rFonts w:ascii="Segoe UI" w:hAnsi="Segoe UI" w:cs="Segoe UI"/>
          <w:color w:val="333333"/>
        </w:rPr>
        <w:t>no size limit</w:t>
      </w:r>
      <w:r>
        <w:rPr>
          <w:rFonts w:ascii="Segoe UI" w:hAnsi="Segoe UI" w:cs="Segoe UI"/>
          <w:color w:val="333333"/>
        </w:rPr>
        <w:t>. We can add or remove elements anytime. So, it is much more flexible than the traditional array. It is found in the </w:t>
      </w:r>
      <w:r>
        <w:rPr>
          <w:rStyle w:val="Emphasis"/>
          <w:rFonts w:ascii="Segoe UI" w:hAnsi="Segoe UI" w:cs="Segoe UI"/>
          <w:color w:val="333333"/>
        </w:rPr>
        <w:t>java.util</w:t>
      </w:r>
      <w:r>
        <w:rPr>
          <w:rFonts w:ascii="Segoe UI" w:hAnsi="Segoe UI" w:cs="Segoe UI"/>
          <w:color w:val="333333"/>
        </w:rPr>
        <w:t> package. It is like the Vector in C++.</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The ArrayList in Java can have the duplicate elements also. It implements the List interface so we can use all the methods of the List interface here. The ArrayList maintains the insertion order internally.</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It inherits the AbstractList class and implements </w:t>
      </w:r>
      <w:hyperlink r:id="rId12" w:history="1">
        <w:r>
          <w:rPr>
            <w:rStyle w:val="Hyperlink"/>
            <w:rFonts w:ascii="Segoe UI" w:eastAsiaTheme="majorEastAsia" w:hAnsi="Segoe UI" w:cs="Segoe UI"/>
            <w:color w:val="008000"/>
          </w:rPr>
          <w:t>List interface</w:t>
        </w:r>
      </w:hyperlink>
      <w:r>
        <w:rPr>
          <w:rFonts w:ascii="Segoe UI" w:hAnsi="Segoe UI" w:cs="Segoe UI"/>
          <w:color w:val="333333"/>
        </w:rPr>
        <w:t>.</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The important points about the Java ArrayList class are:</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class can contain duplicate elements.</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class maintains insertion order.</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class is non </w:t>
      </w:r>
      <w:hyperlink r:id="rId13" w:history="1">
        <w:r>
          <w:rPr>
            <w:rStyle w:val="Hyperlink"/>
            <w:rFonts w:ascii="Segoe UI" w:hAnsi="Segoe UI" w:cs="Segoe UI"/>
            <w:color w:val="008000"/>
          </w:rPr>
          <w:t>synchronized</w:t>
        </w:r>
      </w:hyperlink>
      <w:r>
        <w:rPr>
          <w:rFonts w:ascii="Segoe UI" w:hAnsi="Segoe UI" w:cs="Segoe UI"/>
          <w:color w:val="000000"/>
        </w:rPr>
        <w:t>.</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allows random access because the array works on an index basis.</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ArrayList, manipulation is a little bit slower than the LinkedList in Java because a lot of shifting needs to occur if any element is removed from the array list.</w:t>
      </w:r>
    </w:p>
    <w:p w:rsidR="009A3B0C" w:rsidRDefault="009A3B0C" w:rsidP="009A3B0C">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not create an array list of the primitive types, such as int, float, char, etc. It is required to use the required wrapper class in such cases. For example:</w:t>
      </w:r>
    </w:p>
    <w:p w:rsidR="009A3B0C" w:rsidRDefault="009A3B0C" w:rsidP="009A3B0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ArrayList&lt;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&gt; al = ArrayList&lt;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&gt;(); </w:t>
      </w:r>
      <w:r>
        <w:rPr>
          <w:rStyle w:val="comment"/>
          <w:rFonts w:ascii="Segoe UI" w:hAnsi="Segoe UI" w:cs="Segoe UI"/>
          <w:color w:val="008200"/>
          <w:bdr w:val="none" w:sz="0" w:space="0" w:color="auto" w:frame="1"/>
        </w:rPr>
        <w:t>// does not work</w:t>
      </w:r>
      <w:r>
        <w:rPr>
          <w:rFonts w:ascii="Segoe UI" w:hAnsi="Segoe UI" w:cs="Segoe UI"/>
          <w:color w:val="000000"/>
          <w:bdr w:val="none" w:sz="0" w:space="0" w:color="auto" w:frame="1"/>
        </w:rPr>
        <w:t>  </w:t>
      </w:r>
    </w:p>
    <w:p w:rsidR="009A3B0C" w:rsidRDefault="009A3B0C" w:rsidP="009A3B0C">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ArrayList&lt;Integer&gt; al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r>
        <w:rPr>
          <w:rStyle w:val="comment"/>
          <w:rFonts w:ascii="Segoe UI" w:hAnsi="Segoe UI" w:cs="Segoe UI"/>
          <w:color w:val="008200"/>
          <w:bdr w:val="none" w:sz="0" w:space="0" w:color="auto" w:frame="1"/>
        </w:rPr>
        <w:t>// works fine</w:t>
      </w:r>
      <w:r>
        <w:rPr>
          <w:rFonts w:ascii="Segoe UI" w:hAnsi="Segoe UI" w:cs="Segoe UI"/>
          <w:color w:val="000000"/>
          <w:bdr w:val="none" w:sz="0" w:space="0" w:color="auto" w:frame="1"/>
        </w:rPr>
        <w:t>  </w:t>
      </w:r>
    </w:p>
    <w:p w:rsidR="009A3B0C" w:rsidRDefault="009A3B0C" w:rsidP="009A3B0C">
      <w:pPr>
        <w:numPr>
          <w:ilvl w:val="0"/>
          <w:numId w:val="2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ArrayList gets initialized by the size. The size is dynamic in the array list, which varies according to the elements getting added or removed from the list.</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Hierarchy of ArrayList class</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As shown in the above diagram, the Java ArrayList class extends AbstractList class which implements the List interface. The List interface extends the </w:t>
      </w:r>
      <w:hyperlink r:id="rId14" w:history="1">
        <w:r>
          <w:rPr>
            <w:rStyle w:val="Hyperlink"/>
            <w:rFonts w:ascii="Segoe UI" w:hAnsi="Segoe UI" w:cs="Segoe UI"/>
            <w:color w:val="008000"/>
          </w:rPr>
          <w:t>Collection</w:t>
        </w:r>
      </w:hyperlink>
      <w:r>
        <w:rPr>
          <w:rFonts w:ascii="Segoe UI" w:hAnsi="Segoe UI" w:cs="Segoe UI"/>
          <w:color w:val="333333"/>
        </w:rPr>
        <w:t> and Iterable interfaces in hierarchical order.</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ArrayList class declaration</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java.util.ArrayList class.</w:t>
      </w:r>
    </w:p>
    <w:p w:rsidR="009A3B0C" w:rsidRDefault="009A3B0C" w:rsidP="009A3B0C">
      <w:pPr>
        <w:numPr>
          <w:ilvl w:val="0"/>
          <w:numId w:val="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AbstractList&lt;E&gt;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List&lt;E&gt;, RandomAccess, Cloneable, Serializable  </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ArrayList</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828"/>
        <w:gridCol w:w="13411"/>
      </w:tblGrid>
      <w:tr w:rsidR="009A3B0C" w:rsidTr="009A3B0C">
        <w:tc>
          <w:tcPr>
            <w:tcW w:w="3828" w:type="dxa"/>
            <w:shd w:val="clear" w:color="auto" w:fill="C7CCBE"/>
            <w:tcMar>
              <w:top w:w="180" w:type="dxa"/>
              <w:left w:w="180" w:type="dxa"/>
              <w:bottom w:w="180" w:type="dxa"/>
              <w:right w:w="180" w:type="dxa"/>
            </w:tcMar>
            <w:hideMark/>
          </w:tcPr>
          <w:p w:rsidR="009A3B0C" w:rsidRDefault="009A3B0C">
            <w:pPr>
              <w:rPr>
                <w:rFonts w:ascii="Times New Roman" w:hAnsi="Times New Roman" w:cs="Times New Roman"/>
                <w:b/>
                <w:bCs/>
                <w:color w:val="000000"/>
                <w:sz w:val="26"/>
                <w:szCs w:val="26"/>
              </w:rPr>
            </w:pPr>
            <w:r>
              <w:rPr>
                <w:b/>
                <w:bCs/>
                <w:color w:val="000000"/>
                <w:sz w:val="26"/>
                <w:szCs w:val="26"/>
              </w:rPr>
              <w:t>Constructor</w:t>
            </w:r>
          </w:p>
        </w:tc>
        <w:tc>
          <w:tcPr>
            <w:tcW w:w="13411" w:type="dxa"/>
            <w:shd w:val="clear" w:color="auto" w:fill="C7CCBE"/>
            <w:tcMar>
              <w:top w:w="180" w:type="dxa"/>
              <w:left w:w="180" w:type="dxa"/>
              <w:bottom w:w="180" w:type="dxa"/>
              <w:right w:w="180" w:type="dxa"/>
            </w:tcMar>
            <w:hideMark/>
          </w:tcPr>
          <w:p w:rsidR="009A3B0C" w:rsidRDefault="009A3B0C">
            <w:pPr>
              <w:rPr>
                <w:b/>
                <w:bCs/>
                <w:color w:val="000000"/>
                <w:sz w:val="26"/>
                <w:szCs w:val="26"/>
              </w:rPr>
            </w:pPr>
            <w:r>
              <w:rPr>
                <w:b/>
                <w:bCs/>
                <w:color w:val="000000"/>
                <w:sz w:val="26"/>
                <w:szCs w:val="26"/>
              </w:rPr>
              <w:t>Description</w:t>
            </w:r>
          </w:p>
        </w:tc>
      </w:tr>
      <w:tr w:rsidR="009A3B0C" w:rsidTr="009A3B0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sz w:val="24"/>
                <w:szCs w:val="24"/>
              </w:rPr>
            </w:pPr>
            <w:r>
              <w:rPr>
                <w:rFonts w:ascii="Segoe UI" w:hAnsi="Segoe UI" w:cs="Segoe UI"/>
                <w:color w:val="333333"/>
              </w:rPr>
              <w:t>ArrayList()</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build an empty array list.</w:t>
            </w:r>
          </w:p>
        </w:tc>
      </w:tr>
      <w:tr w:rsidR="009A3B0C" w:rsidTr="009A3B0C">
        <w:tc>
          <w:tcPr>
            <w:tcW w:w="38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ArrayList(Collection&lt;? extends E&gt; c)</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build an array list that is initialized with the elements of the</w:t>
            </w:r>
          </w:p>
          <w:p w:rsidR="009A3B0C" w:rsidRDefault="009A3B0C">
            <w:pPr>
              <w:jc w:val="both"/>
              <w:rPr>
                <w:rFonts w:ascii="Segoe UI" w:hAnsi="Segoe UI" w:cs="Segoe UI"/>
                <w:color w:val="333333"/>
              </w:rPr>
            </w:pPr>
            <w:r>
              <w:rPr>
                <w:rFonts w:ascii="Segoe UI" w:hAnsi="Segoe UI" w:cs="Segoe UI"/>
                <w:color w:val="333333"/>
              </w:rPr>
              <w:t xml:space="preserve"> collection c.</w:t>
            </w:r>
          </w:p>
        </w:tc>
      </w:tr>
      <w:tr w:rsidR="009A3B0C" w:rsidTr="009A3B0C">
        <w:tc>
          <w:tcPr>
            <w:tcW w:w="38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ArrayList(int capacity)</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build an array list that has the specified initial capacity.</w:t>
            </w:r>
          </w:p>
        </w:tc>
      </w:tr>
    </w:tbl>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ArrayList</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95"/>
        <w:gridCol w:w="12986"/>
      </w:tblGrid>
      <w:tr w:rsidR="009A3B0C" w:rsidTr="009A3B0C">
        <w:tc>
          <w:tcPr>
            <w:tcW w:w="4395" w:type="dxa"/>
            <w:shd w:val="clear" w:color="auto" w:fill="C7CCBE"/>
            <w:tcMar>
              <w:top w:w="180" w:type="dxa"/>
              <w:left w:w="180" w:type="dxa"/>
              <w:bottom w:w="180" w:type="dxa"/>
              <w:right w:w="180" w:type="dxa"/>
            </w:tcMar>
            <w:hideMark/>
          </w:tcPr>
          <w:p w:rsidR="009A3B0C" w:rsidRDefault="009A3B0C">
            <w:pPr>
              <w:rPr>
                <w:rFonts w:ascii="Times New Roman" w:hAnsi="Times New Roman" w:cs="Times New Roman"/>
                <w:b/>
                <w:bCs/>
                <w:color w:val="000000"/>
                <w:sz w:val="26"/>
                <w:szCs w:val="26"/>
              </w:rPr>
            </w:pPr>
            <w:r>
              <w:rPr>
                <w:b/>
                <w:bCs/>
                <w:color w:val="000000"/>
                <w:sz w:val="26"/>
                <w:szCs w:val="26"/>
              </w:rPr>
              <w:t>Method</w:t>
            </w:r>
          </w:p>
        </w:tc>
        <w:tc>
          <w:tcPr>
            <w:tcW w:w="12986" w:type="dxa"/>
            <w:shd w:val="clear" w:color="auto" w:fill="C7CCBE"/>
            <w:tcMar>
              <w:top w:w="180" w:type="dxa"/>
              <w:left w:w="180" w:type="dxa"/>
              <w:bottom w:w="180" w:type="dxa"/>
              <w:right w:w="180" w:type="dxa"/>
            </w:tcMar>
            <w:hideMark/>
          </w:tcPr>
          <w:p w:rsidR="009A3B0C" w:rsidRDefault="009A3B0C">
            <w:pPr>
              <w:rPr>
                <w:b/>
                <w:bCs/>
                <w:color w:val="000000"/>
                <w:sz w:val="26"/>
                <w:szCs w:val="26"/>
              </w:rPr>
            </w:pPr>
            <w:r>
              <w:rPr>
                <w:b/>
                <w:bCs/>
                <w:color w:val="000000"/>
                <w:sz w:val="26"/>
                <w:szCs w:val="26"/>
              </w:rPr>
              <w:t>Description</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sz w:val="24"/>
                <w:szCs w:val="24"/>
              </w:rPr>
            </w:pPr>
            <w:r>
              <w:rPr>
                <w:rFonts w:ascii="Segoe UI" w:hAnsi="Segoe UI" w:cs="Segoe UI"/>
                <w:color w:val="333333"/>
              </w:rPr>
              <w:t>void </w:t>
            </w:r>
            <w:hyperlink r:id="rId15" w:history="1">
              <w:r>
                <w:rPr>
                  <w:rStyle w:val="Hyperlink"/>
                  <w:rFonts w:ascii="Segoe UI" w:hAnsi="Segoe UI" w:cs="Segoe UI"/>
                  <w:color w:val="008000"/>
                </w:rPr>
                <w:t>add</w:t>
              </w:r>
            </w:hyperlink>
            <w:r>
              <w:rPr>
                <w:rFonts w:ascii="Segoe UI" w:hAnsi="Segoe UI" w:cs="Segoe UI"/>
                <w:color w:val="333333"/>
              </w:rPr>
              <w:t>(int index, E element)</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insert the specified element at the specified position in a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w:t>
            </w:r>
            <w:hyperlink r:id="rId16" w:history="1">
              <w:r>
                <w:rPr>
                  <w:rStyle w:val="Hyperlink"/>
                  <w:rFonts w:ascii="Segoe UI" w:hAnsi="Segoe UI" w:cs="Segoe UI"/>
                  <w:color w:val="008000"/>
                </w:rPr>
                <w:t>add</w:t>
              </w:r>
            </w:hyperlink>
            <w:r>
              <w:rPr>
                <w:rFonts w:ascii="Segoe UI" w:hAnsi="Segoe UI" w:cs="Segoe UI"/>
                <w:color w:val="333333"/>
              </w:rPr>
              <w:t>(E e)</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append the specified element at the end of a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w:t>
            </w:r>
            <w:hyperlink r:id="rId17" w:history="1">
              <w:r>
                <w:rPr>
                  <w:rStyle w:val="Hyperlink"/>
                  <w:rFonts w:ascii="Segoe UI" w:hAnsi="Segoe UI" w:cs="Segoe UI"/>
                  <w:color w:val="008000"/>
                </w:rPr>
                <w:t>addAll</w:t>
              </w:r>
            </w:hyperlink>
            <w:r>
              <w:rPr>
                <w:rFonts w:ascii="Segoe UI" w:hAnsi="Segoe UI" w:cs="Segoe UI"/>
                <w:color w:val="333333"/>
              </w:rPr>
              <w:t>(Collection&lt;? extends E&gt; c)</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append all of the elements in the specified collection to the </w:t>
            </w:r>
          </w:p>
          <w:p w:rsidR="009A3B0C" w:rsidRDefault="009A3B0C">
            <w:pPr>
              <w:jc w:val="both"/>
              <w:rPr>
                <w:rFonts w:ascii="Segoe UI" w:hAnsi="Segoe UI" w:cs="Segoe UI"/>
                <w:color w:val="333333"/>
              </w:rPr>
            </w:pPr>
            <w:r>
              <w:rPr>
                <w:rFonts w:ascii="Segoe UI" w:hAnsi="Segoe UI" w:cs="Segoe UI"/>
                <w:color w:val="333333"/>
              </w:rPr>
              <w:t xml:space="preserve">end of this list, in the order that they are returned by the specified </w:t>
            </w:r>
          </w:p>
          <w:p w:rsidR="009A3B0C" w:rsidRDefault="009A3B0C">
            <w:pPr>
              <w:jc w:val="both"/>
              <w:rPr>
                <w:rFonts w:ascii="Segoe UI" w:hAnsi="Segoe UI" w:cs="Segoe UI"/>
                <w:color w:val="333333"/>
              </w:rPr>
            </w:pPr>
            <w:r>
              <w:rPr>
                <w:rFonts w:ascii="Segoe UI" w:hAnsi="Segoe UI" w:cs="Segoe UI"/>
                <w:color w:val="333333"/>
              </w:rPr>
              <w:lastRenderedPageBreak/>
              <w:t>collection's iterator.</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lastRenderedPageBreak/>
              <w:t>boolean </w:t>
            </w:r>
            <w:hyperlink r:id="rId18" w:history="1">
              <w:r>
                <w:rPr>
                  <w:rStyle w:val="Hyperlink"/>
                  <w:rFonts w:ascii="Segoe UI" w:hAnsi="Segoe UI" w:cs="Segoe UI"/>
                  <w:color w:val="008000"/>
                </w:rPr>
                <w:t>addAll</w:t>
              </w:r>
            </w:hyperlink>
            <w:r>
              <w:rPr>
                <w:rFonts w:ascii="Segoe UI" w:hAnsi="Segoe UI" w:cs="Segoe UI"/>
                <w:color w:val="333333"/>
              </w:rPr>
              <w:t>(int index, Collection&lt;? extends E&gt; c)</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append all the elements in the specified collection, </w:t>
            </w:r>
          </w:p>
          <w:p w:rsidR="009A3B0C" w:rsidRDefault="009A3B0C">
            <w:pPr>
              <w:jc w:val="both"/>
              <w:rPr>
                <w:rFonts w:ascii="Segoe UI" w:hAnsi="Segoe UI" w:cs="Segoe UI"/>
                <w:color w:val="333333"/>
              </w:rPr>
            </w:pPr>
            <w:r>
              <w:rPr>
                <w:rFonts w:ascii="Segoe UI" w:hAnsi="Segoe UI" w:cs="Segoe UI"/>
                <w:color w:val="333333"/>
              </w:rPr>
              <w:t>starting at the specified position of the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w:t>
            </w:r>
            <w:hyperlink r:id="rId19" w:history="1">
              <w:r>
                <w:rPr>
                  <w:rStyle w:val="Hyperlink"/>
                  <w:rFonts w:ascii="Segoe UI" w:hAnsi="Segoe UI" w:cs="Segoe UI"/>
                  <w:color w:val="008000"/>
                </w:rPr>
                <w:t>clear</w:t>
              </w:r>
            </w:hyperlink>
            <w:r>
              <w:rPr>
                <w:rFonts w:ascii="Segoe UI" w:hAnsi="Segoe UI" w:cs="Segoe UI"/>
                <w:color w:val="333333"/>
              </w:rPr>
              <w:t>()</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all of the elements from this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ensureCapacity(int requiredCapacity)</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enhance the capacity of an ArrayList instance.</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E get(int index)</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fetch the element from the particular position of the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isEmpty()</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returns true if the list is empty, otherwise false.</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6906CF">
            <w:pPr>
              <w:jc w:val="both"/>
              <w:rPr>
                <w:rFonts w:ascii="Segoe UI" w:hAnsi="Segoe UI" w:cs="Segoe UI"/>
                <w:color w:val="333333"/>
              </w:rPr>
            </w:pPr>
            <w:hyperlink r:id="rId20" w:history="1">
              <w:r w:rsidR="009A3B0C">
                <w:rPr>
                  <w:rStyle w:val="Hyperlink"/>
                  <w:rFonts w:ascii="Segoe UI" w:hAnsi="Segoe UI" w:cs="Segoe UI"/>
                  <w:color w:val="008000"/>
                </w:rPr>
                <w:t>Iterator()</w:t>
              </w:r>
            </w:hyperlink>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6906CF">
            <w:pPr>
              <w:jc w:val="both"/>
              <w:rPr>
                <w:rFonts w:ascii="Segoe UI" w:hAnsi="Segoe UI" w:cs="Segoe UI"/>
                <w:color w:val="333333"/>
                <w:sz w:val="24"/>
                <w:szCs w:val="24"/>
              </w:rPr>
            </w:pPr>
            <w:hyperlink r:id="rId21" w:history="1">
              <w:r w:rsidR="009A3B0C">
                <w:rPr>
                  <w:rStyle w:val="Hyperlink"/>
                  <w:rFonts w:ascii="Segoe UI" w:hAnsi="Segoe UI" w:cs="Segoe UI"/>
                  <w:color w:val="008000"/>
                </w:rPr>
                <w:t>listIterator()</w:t>
              </w:r>
            </w:hyperlink>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sz w:val="24"/>
                <w:szCs w:val="24"/>
              </w:rPr>
            </w:pPr>
            <w:r>
              <w:rPr>
                <w:rFonts w:ascii="Segoe UI" w:hAnsi="Segoe UI" w:cs="Segoe UI"/>
                <w:color w:val="333333"/>
              </w:rPr>
              <w:t>int lastIndexOf(Object o)</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return the index in this list of the last occurrence of the</w:t>
            </w:r>
          </w:p>
          <w:p w:rsidR="009A3B0C" w:rsidRDefault="009A3B0C">
            <w:pPr>
              <w:jc w:val="both"/>
              <w:rPr>
                <w:rFonts w:ascii="Segoe UI" w:hAnsi="Segoe UI" w:cs="Segoe UI"/>
                <w:color w:val="333333"/>
              </w:rPr>
            </w:pPr>
            <w:r>
              <w:rPr>
                <w:rFonts w:ascii="Segoe UI" w:hAnsi="Segoe UI" w:cs="Segoe UI"/>
                <w:color w:val="333333"/>
              </w:rPr>
              <w:t xml:space="preserve"> specified element, or -1 if the list does not contain this element.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Object[] toArray()</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return an array containing all of the elements in this list in the </w:t>
            </w:r>
          </w:p>
          <w:p w:rsidR="009A3B0C" w:rsidRDefault="009A3B0C">
            <w:pPr>
              <w:jc w:val="both"/>
              <w:rPr>
                <w:rFonts w:ascii="Segoe UI" w:hAnsi="Segoe UI" w:cs="Segoe UI"/>
                <w:color w:val="333333"/>
              </w:rPr>
            </w:pPr>
            <w:r>
              <w:rPr>
                <w:rFonts w:ascii="Segoe UI" w:hAnsi="Segoe UI" w:cs="Segoe UI"/>
                <w:color w:val="333333"/>
              </w:rPr>
              <w:t>correct order.</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&lt;T&gt; T[] toArray(T[] a)</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return an array containing all of the elements in this list in the </w:t>
            </w:r>
          </w:p>
          <w:p w:rsidR="009A3B0C" w:rsidRDefault="009A3B0C">
            <w:pPr>
              <w:jc w:val="both"/>
              <w:rPr>
                <w:rFonts w:ascii="Segoe UI" w:hAnsi="Segoe UI" w:cs="Segoe UI"/>
                <w:color w:val="333333"/>
              </w:rPr>
            </w:pPr>
            <w:r>
              <w:rPr>
                <w:rFonts w:ascii="Segoe UI" w:hAnsi="Segoe UI" w:cs="Segoe UI"/>
                <w:color w:val="333333"/>
              </w:rPr>
              <w:t>correct order.</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Object clone()</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return a shallow copy of an ArrayList.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contains(Object o)</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returns true if the list contains the specified element.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int indexOf(Object o)</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return the index in this list of the first occurrence of the </w:t>
            </w:r>
          </w:p>
          <w:p w:rsidR="009A3B0C" w:rsidRDefault="009A3B0C">
            <w:pPr>
              <w:jc w:val="both"/>
              <w:rPr>
                <w:rFonts w:ascii="Segoe UI" w:hAnsi="Segoe UI" w:cs="Segoe UI"/>
                <w:color w:val="333333"/>
              </w:rPr>
            </w:pPr>
            <w:r>
              <w:rPr>
                <w:rFonts w:ascii="Segoe UI" w:hAnsi="Segoe UI" w:cs="Segoe UI"/>
                <w:color w:val="333333"/>
              </w:rPr>
              <w:t>specified element, or -1 if the List does not contain this element.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E remove(int index)</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the element present at the specified position in the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lastRenderedPageBreak/>
              <w:t>boolean </w:t>
            </w:r>
            <w:hyperlink r:id="rId22" w:history="1">
              <w:r>
                <w:rPr>
                  <w:rStyle w:val="Hyperlink"/>
                  <w:rFonts w:ascii="Segoe UI" w:hAnsi="Segoe UI" w:cs="Segoe UI"/>
                  <w:color w:val="008000"/>
                </w:rPr>
                <w:t>remove</w:t>
              </w:r>
            </w:hyperlink>
            <w:r>
              <w:rPr>
                <w:rFonts w:ascii="Segoe UI" w:hAnsi="Segoe UI" w:cs="Segoe UI"/>
                <w:color w:val="333333"/>
              </w:rPr>
              <w:t>(Object o)</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the first occurrence of the specified element.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w:t>
            </w:r>
            <w:hyperlink r:id="rId23" w:history="1">
              <w:r>
                <w:rPr>
                  <w:rStyle w:val="Hyperlink"/>
                  <w:rFonts w:ascii="Segoe UI" w:hAnsi="Segoe UI" w:cs="Segoe UI"/>
                  <w:color w:val="008000"/>
                </w:rPr>
                <w:t>removeAll</w:t>
              </w:r>
            </w:hyperlink>
            <w:r>
              <w:rPr>
                <w:rFonts w:ascii="Segoe UI" w:hAnsi="Segoe UI" w:cs="Segoe UI"/>
                <w:color w:val="333333"/>
              </w:rPr>
              <w:t>(Collection&lt;?&gt; c)</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all the elements from the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boolean removeIf(Predicate&lt;? super E&gt; filter)</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all the elements from the list that satisfies the given</w:t>
            </w:r>
          </w:p>
          <w:p w:rsidR="009A3B0C" w:rsidRDefault="009A3B0C">
            <w:pPr>
              <w:jc w:val="both"/>
              <w:rPr>
                <w:rFonts w:ascii="Segoe UI" w:hAnsi="Segoe UI" w:cs="Segoe UI"/>
                <w:color w:val="333333"/>
              </w:rPr>
            </w:pPr>
            <w:r>
              <w:rPr>
                <w:rFonts w:ascii="Segoe UI" w:hAnsi="Segoe UI" w:cs="Segoe UI"/>
                <w:color w:val="333333"/>
              </w:rPr>
              <w:t xml:space="preserve"> predicate.</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protected void </w:t>
            </w:r>
            <w:hyperlink r:id="rId24" w:history="1">
              <w:r>
                <w:rPr>
                  <w:rStyle w:val="Hyperlink"/>
                  <w:rFonts w:ascii="Segoe UI" w:hAnsi="Segoe UI" w:cs="Segoe UI"/>
                  <w:color w:val="008000"/>
                </w:rPr>
                <w:t>removeRange</w:t>
              </w:r>
            </w:hyperlink>
            <w:r>
              <w:rPr>
                <w:rFonts w:ascii="Segoe UI" w:hAnsi="Segoe UI" w:cs="Segoe UI"/>
                <w:color w:val="333333"/>
              </w:rPr>
              <w:t>(int fromIndex, int toIndex)</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remove all the elements lies within the given range.</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replaceAll(UnaryOperator&lt;E&gt; operator)</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replace all the elements from the list with the specified</w:t>
            </w:r>
          </w:p>
          <w:p w:rsidR="009A3B0C" w:rsidRDefault="009A3B0C">
            <w:pPr>
              <w:jc w:val="both"/>
              <w:rPr>
                <w:rFonts w:ascii="Segoe UI" w:hAnsi="Segoe UI" w:cs="Segoe UI"/>
                <w:color w:val="333333"/>
              </w:rPr>
            </w:pPr>
            <w:r>
              <w:rPr>
                <w:rFonts w:ascii="Segoe UI" w:hAnsi="Segoe UI" w:cs="Segoe UI"/>
                <w:color w:val="333333"/>
              </w:rPr>
              <w:t xml:space="preserve"> element.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w:t>
            </w:r>
            <w:hyperlink r:id="rId25" w:history="1">
              <w:r>
                <w:rPr>
                  <w:rStyle w:val="Hyperlink"/>
                  <w:rFonts w:ascii="Segoe UI" w:hAnsi="Segoe UI" w:cs="Segoe UI"/>
                  <w:color w:val="008000"/>
                </w:rPr>
                <w:t>retainAll</w:t>
              </w:r>
            </w:hyperlink>
            <w:r>
              <w:rPr>
                <w:rFonts w:ascii="Segoe UI" w:hAnsi="Segoe UI" w:cs="Segoe UI"/>
                <w:color w:val="333333"/>
              </w:rPr>
              <w:t>(Collection&lt;?&gt; c)</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retain all the elements in the list that are present in the</w:t>
            </w:r>
          </w:p>
          <w:p w:rsidR="009A3B0C" w:rsidRDefault="009A3B0C">
            <w:pPr>
              <w:jc w:val="both"/>
              <w:rPr>
                <w:rFonts w:ascii="Segoe UI" w:hAnsi="Segoe UI" w:cs="Segoe UI"/>
                <w:color w:val="333333"/>
              </w:rPr>
            </w:pPr>
            <w:r>
              <w:rPr>
                <w:rFonts w:ascii="Segoe UI" w:hAnsi="Segoe UI" w:cs="Segoe UI"/>
                <w:color w:val="333333"/>
              </w:rPr>
              <w:t xml:space="preserve"> specified collection.</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E set(int index, E element)</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 xml:space="preserve">It is used to replace the specified element in the list, present at the </w:t>
            </w:r>
          </w:p>
          <w:p w:rsidR="009A3B0C" w:rsidRDefault="009A3B0C">
            <w:pPr>
              <w:jc w:val="both"/>
              <w:rPr>
                <w:rFonts w:ascii="Segoe UI" w:hAnsi="Segoe UI" w:cs="Segoe UI"/>
                <w:color w:val="333333"/>
              </w:rPr>
            </w:pPr>
            <w:r>
              <w:rPr>
                <w:rFonts w:ascii="Segoe UI" w:hAnsi="Segoe UI" w:cs="Segoe UI"/>
                <w:color w:val="333333"/>
              </w:rPr>
              <w:t>specified position.</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sort(Comparator&lt;? super E&gt; c)</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sort the elements of the list on the basis of the</w:t>
            </w:r>
          </w:p>
          <w:p w:rsidR="009A3B0C" w:rsidRDefault="009A3B0C">
            <w:pPr>
              <w:jc w:val="both"/>
              <w:rPr>
                <w:rFonts w:ascii="Segoe UI" w:hAnsi="Segoe UI" w:cs="Segoe UI"/>
                <w:color w:val="333333"/>
              </w:rPr>
            </w:pPr>
            <w:r>
              <w:rPr>
                <w:rFonts w:ascii="Segoe UI" w:hAnsi="Segoe UI" w:cs="Segoe UI"/>
                <w:color w:val="333333"/>
              </w:rPr>
              <w:t xml:space="preserve"> specified comparator.</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Spliterator&lt;E&gt; spliterator()</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create a spliterator over the elements in a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List&lt;E&gt; subList(int fromIndex, int toIndex)</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fetch all the elements that lies within the given range.</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int size()</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return the number of elements present in the list.</w:t>
            </w:r>
          </w:p>
        </w:tc>
      </w:tr>
      <w:tr w:rsidR="009A3B0C" w:rsidTr="009A3B0C">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void trimToSize()</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pPr>
              <w:jc w:val="both"/>
              <w:rPr>
                <w:rFonts w:ascii="Segoe UI" w:hAnsi="Segoe UI" w:cs="Segoe UI"/>
                <w:color w:val="333333"/>
              </w:rPr>
            </w:pPr>
            <w:r>
              <w:rPr>
                <w:rFonts w:ascii="Segoe UI" w:hAnsi="Segoe UI" w:cs="Segoe UI"/>
                <w:color w:val="333333"/>
              </w:rPr>
              <w:t>It is used to trim the capacity of this ArrayList instance to be the</w:t>
            </w:r>
          </w:p>
          <w:p w:rsidR="009A3B0C" w:rsidRDefault="009A3B0C">
            <w:pPr>
              <w:jc w:val="both"/>
              <w:rPr>
                <w:rFonts w:ascii="Segoe UI" w:hAnsi="Segoe UI" w:cs="Segoe UI"/>
                <w:color w:val="333333"/>
              </w:rPr>
            </w:pPr>
            <w:r>
              <w:rPr>
                <w:rFonts w:ascii="Segoe UI" w:hAnsi="Segoe UI" w:cs="Segoe UI"/>
                <w:color w:val="333333"/>
              </w:rPr>
              <w:t xml:space="preserve"> list's current size.</w:t>
            </w:r>
          </w:p>
        </w:tc>
      </w:tr>
    </w:tbl>
    <w:p w:rsidR="009A3B0C" w:rsidRDefault="009A3B0C" w:rsidP="009A3B0C">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Non-generic Vs. Generic Collection</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Java collection framework was non-generic before JDK 1.5. Since 1.5, it is generic.</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Java new generic collection allows you to have only one type of object in a collection. Now it is type-safe, so typecasting is not required at runtime.</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lastRenderedPageBreak/>
        <w:t>Let's see the old non-generic example of creating a Java collection.</w:t>
      </w:r>
    </w:p>
    <w:p w:rsidR="009A3B0C" w:rsidRDefault="009A3B0C" w:rsidP="009A3B0C">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w:t>
      </w:r>
      <w:r>
        <w:rPr>
          <w:rStyle w:val="comment"/>
          <w:rFonts w:ascii="Segoe UI" w:hAnsi="Segoe UI" w:cs="Segoe UI"/>
          <w:color w:val="008200"/>
          <w:bdr w:val="none" w:sz="0" w:space="0" w:color="auto" w:frame="1"/>
        </w:rPr>
        <w:t>//creating old non-generic arraylist</w:t>
      </w: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the new generic example of creating java collection.</w:t>
      </w:r>
    </w:p>
    <w:p w:rsidR="009A3B0C" w:rsidRDefault="009A3B0C" w:rsidP="009A3B0C">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new generic arraylist</w:t>
      </w: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In a generic collection, we specify the type in angular braces. Now ArrayList is forced to have the only specified type of object in it. If you try to add another type of object, it gives a </w:t>
      </w:r>
      <w:r>
        <w:rPr>
          <w:rStyle w:val="Emphasis"/>
          <w:rFonts w:ascii="Segoe UI" w:hAnsi="Segoe UI" w:cs="Segoe UI"/>
          <w:color w:val="333333"/>
        </w:rPr>
        <w:t>compile-time error</w:t>
      </w:r>
      <w:r>
        <w:rPr>
          <w:rFonts w:ascii="Segoe UI" w:hAnsi="Segoe UI" w:cs="Segoe UI"/>
          <w:color w:val="333333"/>
        </w:rPr>
        <w:t>.</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ArrayListExample1.java</w:t>
      </w:r>
    </w:p>
    <w:p w:rsidR="009A3B0C" w:rsidRDefault="009A3B0C" w:rsidP="009A3B0C">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ArrayListExample1{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  </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  </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//Printing the arraylist object </w:t>
      </w:r>
      <w:r>
        <w:rPr>
          <w:rFonts w:ascii="Segoe UI" w:hAnsi="Segoe UI" w:cs="Segoe UI"/>
          <w:color w:val="000000"/>
          <w:bdr w:val="none" w:sz="0" w:space="0" w:color="auto" w:frame="1"/>
        </w:rPr>
        <w: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System.out.println(list);  </w:t>
      </w:r>
    </w:p>
    <w:p w:rsidR="009A3B0C" w:rsidRDefault="009A3B0C" w:rsidP="009A3B0C">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pStyle w:val="NormalWeb"/>
        <w:shd w:val="clear" w:color="auto" w:fill="FFFFFF"/>
        <w:jc w:val="both"/>
        <w:rPr>
          <w:rStyle w:val="Strong"/>
          <w:rFonts w:ascii="Segoe UI" w:hAnsi="Segoe UI" w:cs="Segoe UI"/>
          <w:color w:val="333333"/>
        </w:rPr>
      </w:pPr>
      <w:r>
        <w:rPr>
          <w:rStyle w:val="Strong"/>
          <w:rFonts w:ascii="Segoe UI" w:hAnsi="Segoe UI" w:cs="Segoe UI"/>
          <w:color w:val="333333"/>
        </w:rPr>
        <w:t>}</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A3B0C" w:rsidRDefault="009A3B0C" w:rsidP="009A3B0C">
      <w:pPr>
        <w:pStyle w:val="HTMLPreformatted"/>
        <w:shd w:val="clear" w:color="auto" w:fill="1C1D1C"/>
        <w:jc w:val="both"/>
        <w:rPr>
          <w:color w:val="F9F9F9"/>
        </w:rPr>
      </w:pPr>
      <w:r>
        <w:rPr>
          <w:color w:val="F9F9F9"/>
        </w:rPr>
        <w:t>[Mango, Apple, Banana, Grapes]</w:t>
      </w:r>
    </w:p>
    <w:p w:rsidR="00125110" w:rsidRDefault="00125110" w:rsidP="00F850B3"/>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Iterating ArrayList using For-each loop</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an example to traverse the ArrayList elements using the for-each loop</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ArrayListExample3.java</w:t>
      </w:r>
    </w:p>
    <w:p w:rsidR="009A3B0C" w:rsidRDefault="009A3B0C" w:rsidP="009A3B0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ArrayListExample3{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  </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for-each loop</w:t>
      </w: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fruit:list)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System.out.println(fruit);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color w:val="585858"/>
        </w:rPr>
      </w:pPr>
      <w:r>
        <w:rPr>
          <w:rStyle w:val="Strong"/>
          <w:rFonts w:ascii="Segoe UI" w:hAnsi="Segoe UI" w:cs="Segoe UI"/>
          <w:color w:val="333333"/>
        </w:rPr>
        <w:t>Output:</w:t>
      </w:r>
    </w:p>
    <w:p w:rsidR="009A3B0C" w:rsidRDefault="009A3B0C" w:rsidP="009A3B0C">
      <w:pPr>
        <w:pStyle w:val="HTMLPreformatted"/>
        <w:shd w:val="clear" w:color="auto" w:fill="1C1D1C"/>
        <w:jc w:val="both"/>
        <w:rPr>
          <w:color w:val="F9F9F9"/>
        </w:rPr>
      </w:pPr>
      <w:r>
        <w:rPr>
          <w:color w:val="F9F9F9"/>
        </w:rPr>
        <w:t>Mango</w:t>
      </w:r>
    </w:p>
    <w:p w:rsidR="009A3B0C" w:rsidRDefault="009A3B0C" w:rsidP="009A3B0C">
      <w:pPr>
        <w:pStyle w:val="HTMLPreformatted"/>
        <w:shd w:val="clear" w:color="auto" w:fill="1C1D1C"/>
        <w:jc w:val="both"/>
        <w:rPr>
          <w:color w:val="F9F9F9"/>
        </w:rPr>
      </w:pPr>
      <w:r>
        <w:rPr>
          <w:color w:val="F9F9F9"/>
        </w:rPr>
        <w:t>Apple</w:t>
      </w:r>
    </w:p>
    <w:p w:rsidR="009A3B0C" w:rsidRDefault="009A3B0C" w:rsidP="009A3B0C">
      <w:pPr>
        <w:pStyle w:val="HTMLPreformatted"/>
        <w:shd w:val="clear" w:color="auto" w:fill="1C1D1C"/>
        <w:jc w:val="both"/>
        <w:rPr>
          <w:color w:val="F9F9F9"/>
        </w:rPr>
      </w:pPr>
      <w:r>
        <w:rPr>
          <w:color w:val="F9F9F9"/>
        </w:rPr>
        <w:t>Banana</w:t>
      </w:r>
    </w:p>
    <w:p w:rsidR="009A3B0C" w:rsidRDefault="009A3B0C" w:rsidP="009A3B0C">
      <w:pPr>
        <w:pStyle w:val="HTMLPreformatted"/>
        <w:shd w:val="clear" w:color="auto" w:fill="1C1D1C"/>
        <w:jc w:val="both"/>
        <w:rPr>
          <w:color w:val="F9F9F9"/>
        </w:rPr>
      </w:pPr>
      <w:r>
        <w:rPr>
          <w:color w:val="F9F9F9"/>
        </w:rPr>
        <w:t>Grapes</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Get and Set ArrayList</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The </w:t>
      </w:r>
      <w:r>
        <w:rPr>
          <w:rStyle w:val="Emphasis"/>
          <w:rFonts w:ascii="Segoe UI" w:hAnsi="Segoe UI" w:cs="Segoe UI"/>
          <w:color w:val="333333"/>
        </w:rPr>
        <w:t>get() method</w:t>
      </w:r>
      <w:r>
        <w:rPr>
          <w:rFonts w:ascii="Segoe UI" w:hAnsi="Segoe UI" w:cs="Segoe UI"/>
          <w:color w:val="333333"/>
        </w:rPr>
        <w:t> returns the element at the specified index, whereas the </w:t>
      </w:r>
      <w:r>
        <w:rPr>
          <w:rStyle w:val="Emphasis"/>
          <w:rFonts w:ascii="Segoe UI" w:hAnsi="Segoe UI" w:cs="Segoe UI"/>
          <w:color w:val="333333"/>
        </w:rPr>
        <w:t>set() method</w:t>
      </w:r>
      <w:r>
        <w:rPr>
          <w:rFonts w:ascii="Segoe UI" w:hAnsi="Segoe UI" w:cs="Segoe UI"/>
          <w:color w:val="333333"/>
        </w:rPr>
        <w:t> changes the element.</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ArrayListExample4.java</w:t>
      </w:r>
    </w:p>
    <w:p w:rsidR="009A3B0C" w:rsidRDefault="009A3B0C" w:rsidP="009A3B0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ArrayListExample4{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//accessing the element  </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"Returning element: "</w:t>
      </w:r>
      <w:r>
        <w:rPr>
          <w:rFonts w:ascii="Segoe UI" w:hAnsi="Segoe UI" w:cs="Segoe UI"/>
          <w:color w:val="000000"/>
          <w:bdr w:val="none" w:sz="0" w:space="0" w:color="auto" w:frame="1"/>
        </w:rPr>
        <w:t>+al.get(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//it will return the 2nd element, because index starts from 0</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//changing the element</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al.set(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"Dates"</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w:t>
      </w: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fruit:al)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System.out.println(fruit);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A3B0C" w:rsidRDefault="009A3B0C" w:rsidP="009A3B0C">
      <w:pPr>
        <w:pStyle w:val="HTMLPreformatted"/>
        <w:shd w:val="clear" w:color="auto" w:fill="1C1D1C"/>
        <w:jc w:val="both"/>
        <w:rPr>
          <w:color w:val="F9F9F9"/>
        </w:rPr>
      </w:pPr>
      <w:r>
        <w:rPr>
          <w:color w:val="F9F9F9"/>
        </w:rPr>
        <w:t>Returning element: Apple</w:t>
      </w:r>
    </w:p>
    <w:p w:rsidR="009A3B0C" w:rsidRDefault="009A3B0C" w:rsidP="009A3B0C">
      <w:pPr>
        <w:pStyle w:val="HTMLPreformatted"/>
        <w:shd w:val="clear" w:color="auto" w:fill="1C1D1C"/>
        <w:jc w:val="both"/>
        <w:rPr>
          <w:color w:val="F9F9F9"/>
        </w:rPr>
      </w:pPr>
      <w:r>
        <w:rPr>
          <w:color w:val="F9F9F9"/>
        </w:rPr>
        <w:t>Mango</w:t>
      </w:r>
    </w:p>
    <w:p w:rsidR="009A3B0C" w:rsidRDefault="009A3B0C" w:rsidP="009A3B0C">
      <w:pPr>
        <w:pStyle w:val="HTMLPreformatted"/>
        <w:shd w:val="clear" w:color="auto" w:fill="1C1D1C"/>
        <w:jc w:val="both"/>
        <w:rPr>
          <w:color w:val="F9F9F9"/>
        </w:rPr>
      </w:pPr>
      <w:r>
        <w:rPr>
          <w:color w:val="F9F9F9"/>
        </w:rPr>
        <w:t>Dates</w:t>
      </w:r>
    </w:p>
    <w:p w:rsidR="009A3B0C" w:rsidRDefault="009A3B0C" w:rsidP="009A3B0C">
      <w:pPr>
        <w:pStyle w:val="HTMLPreformatted"/>
        <w:shd w:val="clear" w:color="auto" w:fill="1C1D1C"/>
        <w:jc w:val="both"/>
        <w:rPr>
          <w:color w:val="F9F9F9"/>
        </w:rPr>
      </w:pPr>
      <w:r>
        <w:rPr>
          <w:color w:val="F9F9F9"/>
        </w:rPr>
        <w:t>Banana</w:t>
      </w:r>
    </w:p>
    <w:p w:rsidR="009A3B0C" w:rsidRDefault="009A3B0C" w:rsidP="009A3B0C">
      <w:pPr>
        <w:pStyle w:val="HTMLPreformatted"/>
        <w:shd w:val="clear" w:color="auto" w:fill="1C1D1C"/>
        <w:jc w:val="both"/>
        <w:rPr>
          <w:color w:val="F9F9F9"/>
        </w:rPr>
      </w:pPr>
      <w:r>
        <w:rPr>
          <w:color w:val="F9F9F9"/>
        </w:rPr>
        <w:t>Grapes</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How to Sort ArrayList</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The </w:t>
      </w:r>
      <w:r>
        <w:rPr>
          <w:rStyle w:val="Emphasis"/>
          <w:rFonts w:ascii="Segoe UI" w:hAnsi="Segoe UI" w:cs="Segoe UI"/>
          <w:color w:val="333333"/>
        </w:rPr>
        <w:t>java.util</w:t>
      </w:r>
      <w:r>
        <w:rPr>
          <w:rFonts w:ascii="Segoe UI" w:hAnsi="Segoe UI" w:cs="Segoe UI"/>
          <w:color w:val="333333"/>
        </w:rPr>
        <w:t> package provides a utility class </w:t>
      </w:r>
      <w:r>
        <w:rPr>
          <w:rStyle w:val="Strong"/>
          <w:rFonts w:ascii="Segoe UI" w:hAnsi="Segoe UI" w:cs="Segoe UI"/>
          <w:color w:val="333333"/>
        </w:rPr>
        <w:t>Collections</w:t>
      </w:r>
      <w:r>
        <w:rPr>
          <w:rFonts w:ascii="Segoe UI" w:hAnsi="Segoe UI" w:cs="Segoe UI"/>
          <w:color w:val="333333"/>
        </w:rPr>
        <w:t>, which has the static method sort(). Using the </w:t>
      </w:r>
      <w:r>
        <w:rPr>
          <w:rStyle w:val="Strong"/>
          <w:rFonts w:ascii="Segoe UI" w:hAnsi="Segoe UI" w:cs="Segoe UI"/>
          <w:color w:val="333333"/>
        </w:rPr>
        <w:t>Collections.sort()</w:t>
      </w:r>
      <w:r>
        <w:rPr>
          <w:rFonts w:ascii="Segoe UI" w:hAnsi="Segoe UI" w:cs="Segoe UI"/>
          <w:color w:val="333333"/>
        </w:rPr>
        <w:t> method, we can easily sort the ArrayList.</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SortArrayList.java</w:t>
      </w:r>
    </w:p>
    <w:p w:rsidR="009A3B0C" w:rsidRDefault="009A3B0C" w:rsidP="009A3B0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SortArrayList{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fruits</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List&lt;String&gt; list1=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list1.add(</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Collections.sort(list1);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fruit:list1)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System.out.println(fruit);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"Sorting numbers..."</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 list of numbers</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List&lt;Integer&gt; list2=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w:t>
      </w:r>
      <w:r>
        <w:rPr>
          <w:rStyle w:val="number"/>
          <w:rFonts w:ascii="Segoe UI" w:hAnsi="Segoe UI" w:cs="Segoe UI"/>
          <w:color w:val="C00000"/>
          <w:bdr w:val="none" w:sz="0" w:space="0" w:color="auto" w:frame="1"/>
        </w:rPr>
        <w:t>11</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list2.add(</w:t>
      </w:r>
      <w:r>
        <w:rPr>
          <w:rStyle w:val="number"/>
          <w:rFonts w:ascii="Segoe UI" w:hAnsi="Segoe UI" w:cs="Segoe UI"/>
          <w:color w:val="C00000"/>
          <w:bdr w:val="none" w:sz="0" w:space="0" w:color="auto" w:frame="1"/>
        </w:rPr>
        <w:t>51</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list2.add(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//Sorting the list</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Collections.sort(list2);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 through the for-each loop</w:t>
      </w: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(Integer number:list2)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System.out.println(number);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9A3B0C" w:rsidRDefault="009A3B0C" w:rsidP="009A3B0C">
      <w:pPr>
        <w:pStyle w:val="HTMLPreformatted"/>
        <w:shd w:val="clear" w:color="auto" w:fill="1C1D1C"/>
        <w:jc w:val="both"/>
        <w:rPr>
          <w:color w:val="F9F9F9"/>
        </w:rPr>
      </w:pPr>
      <w:r>
        <w:rPr>
          <w:color w:val="F9F9F9"/>
        </w:rPr>
        <w:t>Apple</w:t>
      </w:r>
    </w:p>
    <w:p w:rsidR="009A3B0C" w:rsidRDefault="009A3B0C" w:rsidP="009A3B0C">
      <w:pPr>
        <w:pStyle w:val="HTMLPreformatted"/>
        <w:shd w:val="clear" w:color="auto" w:fill="1C1D1C"/>
        <w:jc w:val="both"/>
        <w:rPr>
          <w:color w:val="F9F9F9"/>
        </w:rPr>
      </w:pPr>
      <w:r>
        <w:rPr>
          <w:color w:val="F9F9F9"/>
        </w:rPr>
        <w:t>Banana</w:t>
      </w:r>
    </w:p>
    <w:p w:rsidR="009A3B0C" w:rsidRDefault="009A3B0C" w:rsidP="009A3B0C">
      <w:pPr>
        <w:pStyle w:val="HTMLPreformatted"/>
        <w:shd w:val="clear" w:color="auto" w:fill="1C1D1C"/>
        <w:jc w:val="both"/>
        <w:rPr>
          <w:color w:val="F9F9F9"/>
        </w:rPr>
      </w:pPr>
      <w:r>
        <w:rPr>
          <w:color w:val="F9F9F9"/>
        </w:rPr>
        <w:t>Grapes</w:t>
      </w:r>
    </w:p>
    <w:p w:rsidR="009A3B0C" w:rsidRDefault="009A3B0C" w:rsidP="009A3B0C">
      <w:pPr>
        <w:pStyle w:val="HTMLPreformatted"/>
        <w:shd w:val="clear" w:color="auto" w:fill="1C1D1C"/>
        <w:jc w:val="both"/>
        <w:rPr>
          <w:color w:val="F9F9F9"/>
        </w:rPr>
      </w:pPr>
      <w:r>
        <w:rPr>
          <w:color w:val="F9F9F9"/>
        </w:rPr>
        <w:t>Mango</w:t>
      </w:r>
    </w:p>
    <w:p w:rsidR="009A3B0C" w:rsidRDefault="009A3B0C" w:rsidP="009A3B0C">
      <w:pPr>
        <w:pStyle w:val="HTMLPreformatted"/>
        <w:shd w:val="clear" w:color="auto" w:fill="1C1D1C"/>
        <w:jc w:val="both"/>
        <w:rPr>
          <w:color w:val="F9F9F9"/>
        </w:rPr>
      </w:pPr>
      <w:r>
        <w:rPr>
          <w:color w:val="F9F9F9"/>
        </w:rPr>
        <w:t>Sorting numbers...</w:t>
      </w:r>
    </w:p>
    <w:p w:rsidR="009A3B0C" w:rsidRDefault="009A3B0C" w:rsidP="009A3B0C">
      <w:pPr>
        <w:pStyle w:val="HTMLPreformatted"/>
        <w:shd w:val="clear" w:color="auto" w:fill="1C1D1C"/>
        <w:jc w:val="both"/>
        <w:rPr>
          <w:color w:val="F9F9F9"/>
        </w:rPr>
      </w:pPr>
      <w:r>
        <w:rPr>
          <w:color w:val="F9F9F9"/>
        </w:rPr>
        <w:t>1</w:t>
      </w:r>
    </w:p>
    <w:p w:rsidR="009A3B0C" w:rsidRDefault="009A3B0C" w:rsidP="009A3B0C">
      <w:pPr>
        <w:pStyle w:val="HTMLPreformatted"/>
        <w:shd w:val="clear" w:color="auto" w:fill="1C1D1C"/>
        <w:jc w:val="both"/>
        <w:rPr>
          <w:color w:val="F9F9F9"/>
        </w:rPr>
      </w:pPr>
      <w:r>
        <w:rPr>
          <w:color w:val="F9F9F9"/>
        </w:rPr>
        <w:t>11</w:t>
      </w:r>
    </w:p>
    <w:p w:rsidR="009A3B0C" w:rsidRDefault="009A3B0C" w:rsidP="009A3B0C">
      <w:pPr>
        <w:pStyle w:val="HTMLPreformatted"/>
        <w:shd w:val="clear" w:color="auto" w:fill="1C1D1C"/>
        <w:jc w:val="both"/>
        <w:rPr>
          <w:color w:val="F9F9F9"/>
        </w:rPr>
      </w:pPr>
      <w:r>
        <w:rPr>
          <w:color w:val="F9F9F9"/>
        </w:rPr>
        <w:t>21</w:t>
      </w:r>
    </w:p>
    <w:p w:rsidR="009A3B0C" w:rsidRDefault="009A3B0C" w:rsidP="009A3B0C">
      <w:pPr>
        <w:pStyle w:val="HTMLPreformatted"/>
        <w:shd w:val="clear" w:color="auto" w:fill="1C1D1C"/>
        <w:jc w:val="both"/>
        <w:rPr>
          <w:color w:val="F9F9F9"/>
        </w:rPr>
      </w:pPr>
      <w:r>
        <w:rPr>
          <w:color w:val="F9F9F9"/>
        </w:rPr>
        <w:t>51</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Ways to iterate the elements of the collection in Java</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There are various ways to traverse the collection elements:</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Iterator interface.</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for-each loop.</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ListIterator interface.</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 loop.</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forEach() method.</w:t>
      </w:r>
    </w:p>
    <w:p w:rsidR="009A3B0C" w:rsidRDefault="009A3B0C" w:rsidP="009A3B0C">
      <w:pPr>
        <w:numPr>
          <w:ilvl w:val="0"/>
          <w:numId w:val="2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forEachRemaining() method.</w:t>
      </w:r>
    </w:p>
    <w:p w:rsidR="009A3B0C" w:rsidRDefault="009A3B0C" w:rsidP="009A3B0C">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ArrayList4{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//Adding object in arraylist</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List Iterator:"</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element iterates in reverse order</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ListIterator&lt;String&gt; list1=list.listIterator(list.size());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(list1.hasPrevious())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str=list1.previous();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System.out.println(str);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for loop:"</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;i&lt;list.size();i++)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System.out.println(list.get(i));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forEach() method:"</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//The forEach() method is a new feature, introduced in Java 8.</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list.forEach(a-&gt;{ </w:t>
      </w:r>
      <w:r>
        <w:rPr>
          <w:rStyle w:val="comment"/>
          <w:rFonts w:ascii="Segoe UI" w:hAnsi="Segoe UI" w:cs="Segoe UI"/>
          <w:color w:val="008200"/>
          <w:bdr w:val="none" w:sz="0" w:space="0" w:color="auto" w:frame="1"/>
        </w:rPr>
        <w:t>//Here, we are using lambda expression</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list through forEachRemaining() method:"</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itr=list.iterator();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itr.forEachRemaining(a-&gt; </w:t>
      </w:r>
      <w:r>
        <w:rPr>
          <w:rStyle w:val="comment"/>
          <w:rFonts w:ascii="Segoe UI" w:hAnsi="Segoe UI" w:cs="Segoe UI"/>
          <w:color w:val="008200"/>
          <w:bdr w:val="none" w:sz="0" w:space="0" w:color="auto" w:frame="1"/>
        </w:rPr>
        <w:t>//Here, we are using lambda expression</w:t>
      </w:r>
      <w:r>
        <w:rPr>
          <w:rFonts w:ascii="Segoe UI" w:hAnsi="Segoe UI" w:cs="Segoe UI"/>
          <w:color w:val="000000"/>
          <w:bdr w:val="none" w:sz="0" w:space="0" w:color="auto" w:frame="1"/>
        </w:rPr>
        <w:t>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System.out.println(a);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Traversing list through List Iterator:</w:t>
      </w:r>
    </w:p>
    <w:p w:rsidR="009A3B0C" w:rsidRDefault="009A3B0C" w:rsidP="009A3B0C">
      <w:pPr>
        <w:pStyle w:val="HTMLPreformatted"/>
        <w:shd w:val="clear" w:color="auto" w:fill="1C1D1C"/>
        <w:jc w:val="both"/>
        <w:rPr>
          <w:color w:val="F9F9F9"/>
        </w:rPr>
      </w:pPr>
      <w:r>
        <w:rPr>
          <w:color w:val="F9F9F9"/>
        </w:rPr>
        <w:t>Ajay</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Vijay</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Traversing list through for loop:</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Vijay</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lastRenderedPageBreak/>
        <w:t>Ajay</w:t>
      </w:r>
    </w:p>
    <w:p w:rsidR="009A3B0C" w:rsidRDefault="009A3B0C" w:rsidP="009A3B0C">
      <w:pPr>
        <w:pStyle w:val="HTMLPreformatted"/>
        <w:shd w:val="clear" w:color="auto" w:fill="1C1D1C"/>
        <w:jc w:val="both"/>
        <w:rPr>
          <w:color w:val="F9F9F9"/>
        </w:rPr>
      </w:pPr>
      <w:r>
        <w:rPr>
          <w:color w:val="F9F9F9"/>
        </w:rPr>
        <w:t>Traversing list through forEach() method:</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Vijay</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Ajay</w:t>
      </w:r>
    </w:p>
    <w:p w:rsidR="009A3B0C" w:rsidRDefault="009A3B0C" w:rsidP="009A3B0C">
      <w:pPr>
        <w:pStyle w:val="HTMLPreformatted"/>
        <w:shd w:val="clear" w:color="auto" w:fill="1C1D1C"/>
        <w:jc w:val="both"/>
        <w:rPr>
          <w:color w:val="F9F9F9"/>
        </w:rPr>
      </w:pPr>
      <w:r>
        <w:rPr>
          <w:color w:val="F9F9F9"/>
        </w:rPr>
        <w:t>Traversing list through forEachRemaining() method:</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Vijay</w:t>
      </w:r>
    </w:p>
    <w:p w:rsidR="009A3B0C" w:rsidRDefault="009A3B0C" w:rsidP="009A3B0C">
      <w:pPr>
        <w:pStyle w:val="HTMLPreformatted"/>
        <w:shd w:val="clear" w:color="auto" w:fill="1C1D1C"/>
        <w:jc w:val="both"/>
        <w:rPr>
          <w:color w:val="F9F9F9"/>
        </w:rPr>
      </w:pPr>
      <w:r>
        <w:rPr>
          <w:color w:val="F9F9F9"/>
        </w:rPr>
        <w:t>Ravi</w:t>
      </w:r>
    </w:p>
    <w:p w:rsidR="009A3B0C" w:rsidRDefault="009A3B0C" w:rsidP="009A3B0C">
      <w:pPr>
        <w:pStyle w:val="HTMLPreformatted"/>
        <w:shd w:val="clear" w:color="auto" w:fill="1C1D1C"/>
        <w:jc w:val="both"/>
        <w:rPr>
          <w:color w:val="F9F9F9"/>
        </w:rPr>
      </w:pPr>
      <w:r>
        <w:rPr>
          <w:color w:val="F9F9F9"/>
        </w:rPr>
        <w:t>Ajay</w:t>
      </w:r>
    </w:p>
    <w:p w:rsidR="009A3B0C" w:rsidRDefault="009A3B0C" w:rsidP="009A3B0C">
      <w:pPr>
        <w:pStyle w:val="HTMLPreformatted"/>
        <w:shd w:val="clear" w:color="auto" w:fill="1C1D1C"/>
        <w:jc w:val="both"/>
        <w:rPr>
          <w:color w:val="F9F9F9"/>
        </w:rPr>
      </w:pP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User-defined class objects in Java ArrayList</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an example where we are storing Student class object in an array list.</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ArrayList5.java</w:t>
      </w:r>
    </w:p>
    <w:p w:rsidR="009A3B0C" w:rsidRDefault="009A3B0C" w:rsidP="009A3B0C">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spacing w:line="240" w:lineRule="auto"/>
        <w:rPr>
          <w:rFonts w:ascii="Times New Roman" w:hAnsi="Times New Roman" w:cs="Times New Roman"/>
        </w:rPr>
      </w:pPr>
    </w:p>
    <w:p w:rsidR="009A3B0C" w:rsidRDefault="009A3B0C" w:rsidP="009A3B0C">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ArrayList5{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user-defined class objects</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arraylist</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al.add(s1);</w:t>
      </w:r>
      <w:r>
        <w:rPr>
          <w:rStyle w:val="comment"/>
          <w:rFonts w:ascii="Segoe UI" w:hAnsi="Segoe UI" w:cs="Segoe UI"/>
          <w:color w:val="008200"/>
          <w:bdr w:val="none" w:sz="0" w:space="0" w:color="auto" w:frame="1"/>
        </w:rPr>
        <w:t>//adding Student class object</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al.add(s2);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al.add(s3);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//Getting Iterator</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Iterator itr=al.iterator();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elements of ArrayList object</w:t>
      </w:r>
      <w:r>
        <w:rPr>
          <w:rFonts w:ascii="Segoe UI" w:hAnsi="Segoe UI" w:cs="Segoe UI"/>
          <w:color w:val="000000"/>
          <w:bdr w:val="none" w:sz="0" w:space="0" w:color="auto" w:frame="1"/>
        </w:rPr>
        <w: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Student st=(Student)itr.next();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 xml:space="preserve">       101 Sonoo 23</w:t>
      </w:r>
    </w:p>
    <w:p w:rsidR="009A3B0C" w:rsidRDefault="009A3B0C" w:rsidP="009A3B0C">
      <w:pPr>
        <w:pStyle w:val="HTMLPreformatted"/>
        <w:shd w:val="clear" w:color="auto" w:fill="1C1D1C"/>
        <w:jc w:val="both"/>
        <w:rPr>
          <w:color w:val="F9F9F9"/>
        </w:rPr>
      </w:pPr>
      <w:r>
        <w:rPr>
          <w:color w:val="F9F9F9"/>
        </w:rPr>
        <w:t xml:space="preserve">       102 Ravi 21</w:t>
      </w:r>
    </w:p>
    <w:p w:rsidR="009A3B0C" w:rsidRDefault="009A3B0C" w:rsidP="009A3B0C">
      <w:pPr>
        <w:pStyle w:val="HTMLPreformatted"/>
        <w:shd w:val="clear" w:color="auto" w:fill="1C1D1C"/>
        <w:jc w:val="both"/>
        <w:rPr>
          <w:color w:val="F9F9F9"/>
        </w:rPr>
      </w:pPr>
      <w:r>
        <w:rPr>
          <w:color w:val="F9F9F9"/>
        </w:rPr>
        <w:t xml:space="preserve">       103 Hanumat 25</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Serialization and Deserialization Example</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an example to serialize an ArrayList object and then deserialize it.</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ArrayList6.java</w:t>
      </w:r>
    </w:p>
    <w:p w:rsidR="009A3B0C" w:rsidRDefault="009A3B0C" w:rsidP="009A3B0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rsidR="009A3B0C" w:rsidRDefault="009A3B0C" w:rsidP="009A3B0C">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ArrayList6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 args)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try</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//Serialization</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FileOutputStream fos=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FileOutputStream(</w:t>
      </w:r>
      <w:r>
        <w:rPr>
          <w:rStyle w:val="string"/>
          <w:rFonts w:ascii="Segoe UI" w:hAnsi="Segoe UI" w:cs="Segoe UI"/>
          <w:color w:val="0000FF"/>
          <w:bdr w:val="none" w:sz="0" w:space="0" w:color="auto" w:frame="1"/>
        </w:rPr>
        <w:t>"file"</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ObjectOutputStream oos=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ObjectOutputStream(fos);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oos.writeObject(al);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fos.close();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oos.close();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//Deserialization</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FileInputStream fis=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FileInputStream(</w:t>
      </w:r>
      <w:r>
        <w:rPr>
          <w:rStyle w:val="string"/>
          <w:rFonts w:ascii="Segoe UI" w:hAnsi="Segoe UI" w:cs="Segoe UI"/>
          <w:color w:val="0000FF"/>
          <w:bdr w:val="none" w:sz="0" w:space="0" w:color="auto" w:frame="1"/>
        </w:rPr>
        <w:t>"file"</w:t>
      </w:r>
      <w:r>
        <w:rPr>
          <w:rFonts w:ascii="Segoe UI" w:hAnsi="Segoe UI" w:cs="Segoe UI"/>
          <w:color w:val="000000"/>
          <w:bdr w:val="none" w:sz="0" w:space="0" w:color="auto" w:frame="1"/>
        </w:rPr>
        <w: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ObjectInputStream ois=</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ObjectInputStream(fis);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  list=(ArrayList)ois.readObject();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System.out.println(list);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catch</w:t>
      </w:r>
      <w:r>
        <w:rPr>
          <w:rFonts w:ascii="Segoe UI" w:hAnsi="Segoe UI" w:cs="Segoe UI"/>
          <w:color w:val="000000"/>
          <w:bdr w:val="none" w:sz="0" w:space="0" w:color="auto" w:frame="1"/>
        </w:rPr>
        <w:t>(Exception e)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 xml:space="preserve">       [Ravi, Vijay, Ajay]</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 to add elements</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Here, we see different ways to add an element.</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ArrayList7.java</w:t>
      </w:r>
    </w:p>
    <w:p w:rsidR="009A3B0C" w:rsidRDefault="009A3B0C" w:rsidP="009A3B0C">
      <w:pPr>
        <w:numPr>
          <w:ilvl w:val="0"/>
          <w:numId w:val="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ArrayList7{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+al);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to the end of the list</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add(E e) method: "</w:t>
      </w:r>
      <w:r>
        <w:rPr>
          <w:rFonts w:ascii="Segoe UI" w:hAnsi="Segoe UI" w:cs="Segoe UI"/>
          <w:color w:val="000000"/>
          <w:bdr w:val="none" w:sz="0" w:space="0" w:color="auto" w:frame="1"/>
        </w:rPr>
        <w:t>+al);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an element at the specific position</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add(int index, E element) method: "</w:t>
      </w:r>
      <w:r>
        <w:rPr>
          <w:rFonts w:ascii="Segoe UI" w:hAnsi="Segoe UI" w:cs="Segoe UI"/>
          <w:color w:val="000000"/>
          <w:bdr w:val="none" w:sz="0" w:space="0" w:color="auto" w:frame="1"/>
        </w:rPr>
        <w:t>+al);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second list elements to the first list</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al.addAll(al2);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addAll(Collection&lt;? extends E&gt; c) method: "</w:t>
      </w:r>
      <w:r>
        <w:rPr>
          <w:rFonts w:ascii="Segoe UI" w:hAnsi="Segoe UI" w:cs="Segoe UI"/>
          <w:color w:val="000000"/>
          <w:bdr w:val="none" w:sz="0" w:space="0" w:color="auto" w:frame="1"/>
        </w:rPr>
        <w:t>+al);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ArrayList&lt;String&gt; al3=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al3.add(</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al3.add(</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second list elements to the first list at specific position</w:t>
      </w: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al.addAll(</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al3);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addAll(int index, Collection&lt;? extends E&gt; c) method: "</w:t>
      </w:r>
      <w:r>
        <w:rPr>
          <w:rFonts w:ascii="Segoe UI" w:hAnsi="Segoe UI" w:cs="Segoe UI"/>
          <w:color w:val="000000"/>
          <w:bdr w:val="none" w:sz="0" w:space="0" w:color="auto" w:frame="1"/>
        </w:rPr>
        <w:t>+al);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Initial list of elements: []</w:t>
      </w:r>
    </w:p>
    <w:p w:rsidR="009A3B0C" w:rsidRDefault="009A3B0C" w:rsidP="009A3B0C">
      <w:pPr>
        <w:pStyle w:val="HTMLPreformatted"/>
        <w:shd w:val="clear" w:color="auto" w:fill="1C1D1C"/>
        <w:jc w:val="both"/>
        <w:rPr>
          <w:color w:val="F9F9F9"/>
        </w:rPr>
      </w:pPr>
      <w:r>
        <w:rPr>
          <w:color w:val="F9F9F9"/>
        </w:rPr>
        <w:t>After invoking add(E e) method: [Ravi, Vijay, Ajay]</w:t>
      </w:r>
    </w:p>
    <w:p w:rsidR="009A3B0C" w:rsidRDefault="009A3B0C" w:rsidP="009A3B0C">
      <w:pPr>
        <w:pStyle w:val="HTMLPreformatted"/>
        <w:shd w:val="clear" w:color="auto" w:fill="1C1D1C"/>
        <w:jc w:val="both"/>
        <w:rPr>
          <w:color w:val="F9F9F9"/>
        </w:rPr>
      </w:pPr>
      <w:r>
        <w:rPr>
          <w:color w:val="F9F9F9"/>
        </w:rPr>
        <w:t>After invoking add(int index, E element) method: [Ravi, Gaurav, Vijay, Ajay]</w:t>
      </w:r>
    </w:p>
    <w:p w:rsidR="009A3B0C" w:rsidRDefault="009A3B0C" w:rsidP="009A3B0C">
      <w:pPr>
        <w:pStyle w:val="HTMLPreformatted"/>
        <w:shd w:val="clear" w:color="auto" w:fill="1C1D1C"/>
        <w:jc w:val="both"/>
        <w:rPr>
          <w:color w:val="F9F9F9"/>
        </w:rPr>
      </w:pPr>
      <w:r>
        <w:rPr>
          <w:color w:val="F9F9F9"/>
        </w:rPr>
        <w:t xml:space="preserve">After invoking addAll(Collection&lt;? extends E&gt; c) method: </w:t>
      </w:r>
    </w:p>
    <w:p w:rsidR="009A3B0C" w:rsidRDefault="009A3B0C" w:rsidP="009A3B0C">
      <w:pPr>
        <w:pStyle w:val="HTMLPreformatted"/>
        <w:shd w:val="clear" w:color="auto" w:fill="1C1D1C"/>
        <w:jc w:val="both"/>
        <w:rPr>
          <w:color w:val="F9F9F9"/>
        </w:rPr>
      </w:pPr>
      <w:r>
        <w:rPr>
          <w:color w:val="F9F9F9"/>
        </w:rPr>
        <w:t>[Ravi, Gaurav, Vijay, Ajay, Sonoo, Hanumat]</w:t>
      </w:r>
    </w:p>
    <w:p w:rsidR="009A3B0C" w:rsidRDefault="009A3B0C" w:rsidP="009A3B0C">
      <w:pPr>
        <w:pStyle w:val="HTMLPreformatted"/>
        <w:shd w:val="clear" w:color="auto" w:fill="1C1D1C"/>
        <w:jc w:val="both"/>
        <w:rPr>
          <w:color w:val="F9F9F9"/>
        </w:rPr>
      </w:pPr>
      <w:r>
        <w:rPr>
          <w:color w:val="F9F9F9"/>
        </w:rPr>
        <w:t xml:space="preserve">After invoking addAll(int index, Collection&lt;? extends E&gt; c) method: </w:t>
      </w:r>
    </w:p>
    <w:p w:rsidR="009A3B0C" w:rsidRDefault="009A3B0C" w:rsidP="009A3B0C">
      <w:pPr>
        <w:pStyle w:val="HTMLPreformatted"/>
        <w:shd w:val="clear" w:color="auto" w:fill="1C1D1C"/>
        <w:jc w:val="both"/>
        <w:rPr>
          <w:color w:val="F9F9F9"/>
        </w:rPr>
      </w:pPr>
      <w:r>
        <w:rPr>
          <w:color w:val="F9F9F9"/>
        </w:rPr>
        <w:t>[Ravi, John, Rahul, Gaurav, Vijay, Ajay, Sonoo, Hanumat]</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 to remove elements</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Here, we see different ways to remove an element.</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ArrayList8.java</w:t>
      </w:r>
    </w:p>
    <w:p w:rsidR="009A3B0C" w:rsidRDefault="009A3B0C" w:rsidP="009A3B0C">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ArrayList8 {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 args)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"Anuj"</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"An initial list of elements: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specific element from arraylist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al.remove(</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remove(object) method: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//Removing element on the basis of specific position</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al.remove(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remove(index) method: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another arraylist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new elements to arraylist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al.addAll(al2);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new elements from arraylist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al.removeAll(al2);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removeAll() method: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elements on the basis of specified condition</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sidR="00E935DB">
        <w:rPr>
          <w:rFonts w:ascii="Segoe UI" w:hAnsi="Segoe UI" w:cs="Segoe UI"/>
          <w:color w:val="000000"/>
          <w:bdr w:val="none" w:sz="0" w:space="0" w:color="auto" w:frame="1"/>
        </w:rPr>
        <w:t>         al.removeIf(</w:t>
      </w:r>
      <w:r>
        <w:rPr>
          <w:rFonts w:ascii="Segoe UI" w:hAnsi="Segoe UI" w:cs="Segoe UI"/>
          <w:color w:val="000000"/>
          <w:bdr w:val="none" w:sz="0" w:space="0" w:color="auto" w:frame="1"/>
        </w:rPr>
        <w:t>contains(</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we are using Lambda expression </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removeIf() method: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elements available in the list</w:t>
      </w:r>
      <w:r>
        <w:rPr>
          <w:rFonts w:ascii="Segoe UI" w:hAnsi="Segoe UI" w:cs="Segoe UI"/>
          <w:color w:val="000000"/>
          <w:bdr w:val="none" w:sz="0" w:space="0" w:color="auto" w:frame="1"/>
        </w:rPr>
        <w:t>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al.clear();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clear() method: "</w:t>
      </w:r>
      <w:r>
        <w:rPr>
          <w:rFonts w:ascii="Segoe UI" w:hAnsi="Segoe UI" w:cs="Segoe UI"/>
          <w:color w:val="000000"/>
          <w:bdr w:val="none" w:sz="0" w:space="0" w:color="auto" w:frame="1"/>
        </w:rPr>
        <w:t>+al);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An initial list of elements: [Ravi, Vijay, Ajay, Anuj, Gaurav]</w:t>
      </w:r>
    </w:p>
    <w:p w:rsidR="009A3B0C" w:rsidRDefault="009A3B0C" w:rsidP="009A3B0C">
      <w:pPr>
        <w:pStyle w:val="HTMLPreformatted"/>
        <w:shd w:val="clear" w:color="auto" w:fill="1C1D1C"/>
        <w:jc w:val="both"/>
        <w:rPr>
          <w:color w:val="F9F9F9"/>
        </w:rPr>
      </w:pPr>
      <w:r>
        <w:rPr>
          <w:color w:val="F9F9F9"/>
        </w:rPr>
        <w:t>After invoking remove(object) method: [Ravi, Ajay, Anuj, Gaurav]</w:t>
      </w:r>
    </w:p>
    <w:p w:rsidR="009A3B0C" w:rsidRDefault="009A3B0C" w:rsidP="009A3B0C">
      <w:pPr>
        <w:pStyle w:val="HTMLPreformatted"/>
        <w:shd w:val="clear" w:color="auto" w:fill="1C1D1C"/>
        <w:jc w:val="both"/>
        <w:rPr>
          <w:color w:val="F9F9F9"/>
        </w:rPr>
      </w:pPr>
      <w:r>
        <w:rPr>
          <w:color w:val="F9F9F9"/>
        </w:rPr>
        <w:t>After invoking remove(index) method: [Ajay, Anuj, Gaurav]</w:t>
      </w:r>
    </w:p>
    <w:p w:rsidR="009A3B0C" w:rsidRDefault="009A3B0C" w:rsidP="009A3B0C">
      <w:pPr>
        <w:pStyle w:val="HTMLPreformatted"/>
        <w:shd w:val="clear" w:color="auto" w:fill="1C1D1C"/>
        <w:jc w:val="both"/>
        <w:rPr>
          <w:color w:val="F9F9F9"/>
        </w:rPr>
      </w:pPr>
      <w:r>
        <w:rPr>
          <w:color w:val="F9F9F9"/>
        </w:rPr>
        <w:t>Updated list : [Ajay, Anuj, Gaurav, Ravi, Hanumat]</w:t>
      </w:r>
    </w:p>
    <w:p w:rsidR="009A3B0C" w:rsidRDefault="009A3B0C" w:rsidP="009A3B0C">
      <w:pPr>
        <w:pStyle w:val="HTMLPreformatted"/>
        <w:shd w:val="clear" w:color="auto" w:fill="1C1D1C"/>
        <w:jc w:val="both"/>
        <w:rPr>
          <w:color w:val="F9F9F9"/>
        </w:rPr>
      </w:pPr>
      <w:r>
        <w:rPr>
          <w:color w:val="F9F9F9"/>
        </w:rPr>
        <w:t>After invoking removeAll() method: [Ajay, Anuj, Gaurav]</w:t>
      </w:r>
    </w:p>
    <w:p w:rsidR="009A3B0C" w:rsidRDefault="009A3B0C" w:rsidP="009A3B0C">
      <w:pPr>
        <w:pStyle w:val="HTMLPreformatted"/>
        <w:shd w:val="clear" w:color="auto" w:fill="1C1D1C"/>
        <w:jc w:val="both"/>
        <w:rPr>
          <w:color w:val="F9F9F9"/>
        </w:rPr>
      </w:pPr>
      <w:r>
        <w:rPr>
          <w:color w:val="F9F9F9"/>
        </w:rPr>
        <w:t>After invoking removeIf() method: [Anuj, Gaurav]</w:t>
      </w:r>
    </w:p>
    <w:p w:rsidR="009A3B0C" w:rsidRDefault="009A3B0C" w:rsidP="009A3B0C">
      <w:pPr>
        <w:pStyle w:val="HTMLPreformatted"/>
        <w:shd w:val="clear" w:color="auto" w:fill="1C1D1C"/>
        <w:jc w:val="both"/>
        <w:rPr>
          <w:color w:val="F9F9F9"/>
        </w:rPr>
      </w:pPr>
      <w:r>
        <w:rPr>
          <w:color w:val="F9F9F9"/>
        </w:rPr>
        <w:t>After invoking clear() method: []</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 of retainAll() method</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ArrayList9.java</w:t>
      </w:r>
    </w:p>
    <w:p w:rsidR="009A3B0C" w:rsidRDefault="009A3B0C" w:rsidP="009A3B0C">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ArrayList9{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al.retainAll(al2);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"iterating the elements after retaining the elements of al2"</w:t>
      </w:r>
      <w:r>
        <w:rPr>
          <w:rFonts w:ascii="Segoe UI" w:hAnsi="Segoe UI" w:cs="Segoe UI"/>
          <w:color w:val="000000"/>
          <w:bdr w:val="none" w:sz="0" w:space="0" w:color="auto" w:frame="1"/>
        </w:rPr>
        <w: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itr=al.iterator();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 xml:space="preserve">       iterating the elements after retaining the elements of al2</w:t>
      </w:r>
    </w:p>
    <w:p w:rsidR="009A3B0C" w:rsidRDefault="009A3B0C" w:rsidP="009A3B0C">
      <w:pPr>
        <w:pStyle w:val="HTMLPreformatted"/>
        <w:shd w:val="clear" w:color="auto" w:fill="1C1D1C"/>
        <w:jc w:val="both"/>
        <w:rPr>
          <w:color w:val="F9F9F9"/>
        </w:rPr>
      </w:pPr>
      <w:r>
        <w:rPr>
          <w:color w:val="F9F9F9"/>
        </w:rPr>
        <w:t xml:space="preserve">       Ravi</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 of isEmpty() method</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ArrayList4.java</w:t>
      </w:r>
    </w:p>
    <w:p w:rsidR="009A3B0C" w:rsidRDefault="009A3B0C" w:rsidP="009A3B0C">
      <w:pPr>
        <w:numPr>
          <w:ilvl w:val="0"/>
          <w:numId w:val="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ArrayList10{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 args)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"Is ArrayList Empty: "</w:t>
      </w:r>
      <w:r>
        <w:rPr>
          <w:rFonts w:ascii="Segoe UI" w:hAnsi="Segoe UI" w:cs="Segoe UI"/>
          <w:color w:val="000000"/>
          <w:bdr w:val="none" w:sz="0" w:space="0" w:color="auto" w:frame="1"/>
        </w:rPr>
        <w:t>+al.isEmpty());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Insertion"</w:t>
      </w:r>
      <w:r>
        <w:rPr>
          <w:rFonts w:ascii="Segoe UI" w:hAnsi="Segoe UI" w:cs="Segoe UI"/>
          <w:color w:val="000000"/>
          <w:bdr w:val="none" w:sz="0" w:space="0" w:color="auto" w:frame="1"/>
        </w:rPr>
        <w:t>);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"Is ArrayList Empty: "</w:t>
      </w:r>
      <w:r>
        <w:rPr>
          <w:rFonts w:ascii="Segoe UI" w:hAnsi="Segoe UI" w:cs="Segoe UI"/>
          <w:color w:val="000000"/>
          <w:bdr w:val="none" w:sz="0" w:space="0" w:color="auto" w:frame="1"/>
        </w:rPr>
        <w:t>+al.isEmpty());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Is ArrayList Empty: true</w:t>
      </w:r>
    </w:p>
    <w:p w:rsidR="009A3B0C" w:rsidRDefault="009A3B0C" w:rsidP="009A3B0C">
      <w:pPr>
        <w:pStyle w:val="HTMLPreformatted"/>
        <w:shd w:val="clear" w:color="auto" w:fill="1C1D1C"/>
        <w:jc w:val="both"/>
        <w:rPr>
          <w:color w:val="F9F9F9"/>
        </w:rPr>
      </w:pPr>
      <w:r>
        <w:rPr>
          <w:color w:val="F9F9F9"/>
        </w:rPr>
        <w:lastRenderedPageBreak/>
        <w:t>After Insertion</w:t>
      </w:r>
    </w:p>
    <w:p w:rsidR="009A3B0C" w:rsidRDefault="009A3B0C" w:rsidP="009A3B0C">
      <w:pPr>
        <w:pStyle w:val="HTMLPreformatted"/>
        <w:shd w:val="clear" w:color="auto" w:fill="1C1D1C"/>
        <w:jc w:val="both"/>
        <w:rPr>
          <w:color w:val="F9F9F9"/>
        </w:rPr>
      </w:pPr>
      <w:r>
        <w:rPr>
          <w:color w:val="F9F9F9"/>
        </w:rPr>
        <w:t>Is ArrayList Empty: false</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ArrayList Example: Book</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Let's see an ArrayList example where we are adding books to the list and printing all the books.</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ArrayListExample20.java</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ArrayListExample20 {  </w:t>
      </w:r>
    </w:p>
    <w:p w:rsidR="009A3B0C" w:rsidRDefault="009A3B0C" w:rsidP="009A3B0C">
      <w:pPr>
        <w:numPr>
          <w:ilvl w:val="0"/>
          <w:numId w:val="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list of Books</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List&lt;Book&gt;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ArrayList&lt;Book&gt;();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and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list</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list.add(b1);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list.add(b2);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list.add(b3);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w:t>
      </w:r>
      <w:r>
        <w:rPr>
          <w:rFonts w:ascii="Segoe UI" w:hAnsi="Segoe UI" w:cs="Segoe UI"/>
          <w:color w:val="000000"/>
          <w:bdr w:val="none" w:sz="0" w:space="0" w:color="auto" w:frame="1"/>
        </w:rPr>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b:list){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9A3B0C" w:rsidRDefault="009A3B0C" w:rsidP="009A3B0C">
      <w:pPr>
        <w:numPr>
          <w:ilvl w:val="0"/>
          <w:numId w:val="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spacing w:line="240" w:lineRule="auto"/>
        <w:rPr>
          <w:rFonts w:ascii="Times New Roman" w:hAnsi="Times New Roman" w:cs="Times New Roman"/>
        </w:rPr>
      </w:pP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101 Let us C Yashwant Kanetkar BPB 8</w:t>
      </w:r>
    </w:p>
    <w:p w:rsidR="009A3B0C" w:rsidRDefault="009A3B0C" w:rsidP="009A3B0C">
      <w:pPr>
        <w:pStyle w:val="HTMLPreformatted"/>
        <w:shd w:val="clear" w:color="auto" w:fill="1C1D1C"/>
        <w:jc w:val="both"/>
        <w:rPr>
          <w:color w:val="F9F9F9"/>
        </w:rPr>
      </w:pPr>
      <w:r>
        <w:rPr>
          <w:color w:val="F9F9F9"/>
        </w:rPr>
        <w:t>102 Data Communications and Networking Forouzan Mc Graw Hill 4</w:t>
      </w:r>
    </w:p>
    <w:p w:rsidR="009A3B0C" w:rsidRDefault="009A3B0C" w:rsidP="009A3B0C">
      <w:pPr>
        <w:pStyle w:val="HTMLPreformatted"/>
        <w:shd w:val="clear" w:color="auto" w:fill="1C1D1C"/>
        <w:jc w:val="both"/>
        <w:rPr>
          <w:color w:val="F9F9F9"/>
        </w:rPr>
      </w:pPr>
      <w:r>
        <w:rPr>
          <w:color w:val="F9F9F9"/>
        </w:rPr>
        <w:t>103 Operating System Galvin Wiley 6</w:t>
      </w:r>
    </w:p>
    <w:p w:rsidR="009A3B0C" w:rsidRDefault="009A3B0C" w:rsidP="009A3B0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Size and Capacity of an ArrayList</w:t>
      </w:r>
    </w:p>
    <w:p w:rsidR="009A3B0C" w:rsidRDefault="009A3B0C" w:rsidP="009A3B0C">
      <w:pPr>
        <w:pStyle w:val="NormalWeb"/>
        <w:shd w:val="clear" w:color="auto" w:fill="FFFFFF"/>
        <w:jc w:val="both"/>
        <w:rPr>
          <w:rFonts w:ascii="Segoe UI" w:hAnsi="Segoe UI" w:cs="Segoe UI"/>
          <w:color w:val="333333"/>
        </w:rPr>
      </w:pPr>
      <w:r>
        <w:rPr>
          <w:rFonts w:ascii="Segoe UI" w:hAnsi="Segoe UI" w:cs="Segoe UI"/>
          <w:color w:val="333333"/>
        </w:rPr>
        <w:t>Size and capacity of an array list are the two terms that beginners find confusing. Let's understand it in this section with the help of some examples. Consider the following code snippet.</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SizeCapacity.java</w:t>
      </w:r>
    </w:p>
    <w:p w:rsidR="009A3B0C" w:rsidRDefault="009A3B0C" w:rsidP="009A3B0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SizeCapacity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Exception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ArrayList&lt;Integer&gt; al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ArrayList&lt;Integer&gt;();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"The size of the array is: "</w:t>
      </w:r>
      <w:r>
        <w:rPr>
          <w:rFonts w:ascii="Segoe UI" w:hAnsi="Segoe UI" w:cs="Segoe UI"/>
          <w:color w:val="000000"/>
          <w:bdr w:val="none" w:sz="0" w:space="0" w:color="auto" w:frame="1"/>
        </w:rPr>
        <w:t> + al.size());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numPr>
          <w:ilvl w:val="0"/>
          <w:numId w:val="3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9A3B0C" w:rsidRDefault="009A3B0C" w:rsidP="009A3B0C">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9A3B0C" w:rsidRDefault="009A3B0C" w:rsidP="009A3B0C">
      <w:pPr>
        <w:pStyle w:val="HTMLPreformatted"/>
        <w:shd w:val="clear" w:color="auto" w:fill="1C1D1C"/>
        <w:jc w:val="both"/>
        <w:rPr>
          <w:color w:val="F9F9F9"/>
        </w:rPr>
      </w:pPr>
      <w:r>
        <w:rPr>
          <w:color w:val="F9F9F9"/>
        </w:rPr>
        <w:t>The size of the array is: 0</w:t>
      </w:r>
    </w:p>
    <w:p w:rsidR="009A3B0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9A3B0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9A3B0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9A3B0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Difference between Array and ArrayList</w:t>
      </w:r>
    </w:p>
    <w:p w:rsidR="009A3B0C" w:rsidRPr="00A24DEC" w:rsidRDefault="009A3B0C" w:rsidP="009A3B0C">
      <w:pPr>
        <w:pStyle w:val="Heading1"/>
        <w:shd w:val="clear" w:color="auto" w:fill="FFFFFF"/>
        <w:spacing w:before="75" w:beforeAutospacing="0" w:line="312" w:lineRule="atLeast"/>
        <w:jc w:val="both"/>
        <w:rPr>
          <w:rFonts w:ascii="Helvetica" w:hAnsi="Helvetica" w:cs="Helvetica"/>
          <w:b w:val="0"/>
          <w:bCs w:val="0"/>
          <w:color w:val="610B38"/>
          <w:sz w:val="24"/>
          <w:szCs w:val="24"/>
        </w:rPr>
      </w:pPr>
      <w:r w:rsidRPr="00A24DEC">
        <w:rPr>
          <w:rFonts w:ascii="Segoe UI" w:hAnsi="Segoe UI" w:cs="Segoe UI"/>
          <w:color w:val="333333"/>
          <w:sz w:val="24"/>
          <w:szCs w:val="24"/>
          <w:shd w:val="clear" w:color="auto" w:fill="FFFFFF"/>
        </w:rPr>
        <w:t>The above statement creates an array of the specified size. When we try to add more than its size, it throws </w:t>
      </w:r>
      <w:r w:rsidRPr="00A24DEC">
        <w:rPr>
          <w:rStyle w:val="Strong"/>
          <w:rFonts w:ascii="Segoe UI" w:hAnsi="Segoe UI" w:cs="Segoe UI"/>
          <w:color w:val="333333"/>
          <w:sz w:val="24"/>
          <w:szCs w:val="24"/>
          <w:shd w:val="clear" w:color="auto" w:fill="FFFFFF"/>
        </w:rPr>
        <w:t>ArrayIndexOutOfBoundsException</w:t>
      </w:r>
      <w:r w:rsidRPr="00A24DEC">
        <w:rPr>
          <w:rFonts w:ascii="Segoe UI" w:hAnsi="Segoe UI" w:cs="Segoe UI"/>
          <w:color w:val="333333"/>
          <w:sz w:val="24"/>
          <w:szCs w:val="24"/>
          <w:shd w:val="clear" w:color="auto" w:fill="FFFFFF"/>
        </w:rPr>
        <w:t>. </w:t>
      </w:r>
    </w:p>
    <w:p w:rsidR="009A3B0C" w:rsidRDefault="009A3B0C" w:rsidP="009A3B0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Similarities</w:t>
      </w:r>
    </w:p>
    <w:p w:rsidR="009A3B0C" w:rsidRDefault="009A3B0C" w:rsidP="009A3B0C">
      <w:pPr>
        <w:numPr>
          <w:ilvl w:val="0"/>
          <w:numId w:val="3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Array and ArrayList both are used for storing elements.</w:t>
      </w:r>
    </w:p>
    <w:p w:rsidR="009A3B0C" w:rsidRDefault="009A3B0C" w:rsidP="009A3B0C">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 and ArrayList both can store null values.</w:t>
      </w:r>
    </w:p>
    <w:p w:rsidR="009A3B0C" w:rsidRPr="009A3B0C" w:rsidRDefault="009A3B0C" w:rsidP="009A3B0C">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can have duplicate values.</w:t>
      </w:r>
    </w:p>
    <w:p w:rsidR="009A3B0C" w:rsidRDefault="009A3B0C" w:rsidP="009A3B0C">
      <w:pPr>
        <w:numPr>
          <w:ilvl w:val="0"/>
          <w:numId w:val="3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They do not preserve the order of elements.</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702"/>
        <w:gridCol w:w="5103"/>
        <w:gridCol w:w="10434"/>
      </w:tblGrid>
      <w:tr w:rsidR="009A3B0C" w:rsidRPr="009A3B0C" w:rsidTr="009A3B0C">
        <w:tc>
          <w:tcPr>
            <w:tcW w:w="1702" w:type="dxa"/>
            <w:shd w:val="clear" w:color="auto" w:fill="C7CCBE"/>
            <w:tcMar>
              <w:top w:w="180" w:type="dxa"/>
              <w:left w:w="180" w:type="dxa"/>
              <w:bottom w:w="180" w:type="dxa"/>
              <w:right w:w="180" w:type="dxa"/>
            </w:tcMar>
            <w:hideMark/>
          </w:tcPr>
          <w:p w:rsidR="009A3B0C" w:rsidRPr="009A3B0C" w:rsidRDefault="009A3B0C" w:rsidP="009A3B0C">
            <w:pPr>
              <w:spacing w:after="0" w:line="240" w:lineRule="auto"/>
              <w:rPr>
                <w:rFonts w:ascii="Times New Roman" w:eastAsia="Times New Roman" w:hAnsi="Times New Roman" w:cs="Times New Roman"/>
                <w:b/>
                <w:bCs/>
                <w:color w:val="000000"/>
                <w:sz w:val="26"/>
                <w:szCs w:val="26"/>
                <w:lang w:eastAsia="en-IN"/>
              </w:rPr>
            </w:pPr>
            <w:r w:rsidRPr="009A3B0C">
              <w:rPr>
                <w:rFonts w:ascii="Times New Roman" w:eastAsia="Times New Roman" w:hAnsi="Times New Roman" w:cs="Times New Roman"/>
                <w:b/>
                <w:bCs/>
                <w:color w:val="000000"/>
                <w:sz w:val="26"/>
                <w:szCs w:val="26"/>
                <w:lang w:eastAsia="en-IN"/>
              </w:rPr>
              <w:t>Basis</w:t>
            </w:r>
          </w:p>
        </w:tc>
        <w:tc>
          <w:tcPr>
            <w:tcW w:w="5103" w:type="dxa"/>
            <w:shd w:val="clear" w:color="auto" w:fill="C7CCBE"/>
            <w:tcMar>
              <w:top w:w="180" w:type="dxa"/>
              <w:left w:w="180" w:type="dxa"/>
              <w:bottom w:w="180" w:type="dxa"/>
              <w:right w:w="180" w:type="dxa"/>
            </w:tcMar>
            <w:hideMark/>
          </w:tcPr>
          <w:p w:rsidR="009A3B0C" w:rsidRPr="009A3B0C" w:rsidRDefault="009A3B0C" w:rsidP="009A3B0C">
            <w:pPr>
              <w:spacing w:after="0" w:line="240" w:lineRule="auto"/>
              <w:rPr>
                <w:rFonts w:ascii="Times New Roman" w:eastAsia="Times New Roman" w:hAnsi="Times New Roman" w:cs="Times New Roman"/>
                <w:b/>
                <w:bCs/>
                <w:color w:val="000000"/>
                <w:sz w:val="26"/>
                <w:szCs w:val="26"/>
                <w:lang w:eastAsia="en-IN"/>
              </w:rPr>
            </w:pPr>
            <w:r w:rsidRPr="009A3B0C">
              <w:rPr>
                <w:rFonts w:ascii="Times New Roman" w:eastAsia="Times New Roman" w:hAnsi="Times New Roman" w:cs="Times New Roman"/>
                <w:b/>
                <w:bCs/>
                <w:color w:val="000000"/>
                <w:sz w:val="26"/>
                <w:szCs w:val="26"/>
                <w:lang w:eastAsia="en-IN"/>
              </w:rPr>
              <w:t>Array</w:t>
            </w:r>
          </w:p>
        </w:tc>
        <w:tc>
          <w:tcPr>
            <w:tcW w:w="10434" w:type="dxa"/>
            <w:shd w:val="clear" w:color="auto" w:fill="C7CCBE"/>
            <w:tcMar>
              <w:top w:w="180" w:type="dxa"/>
              <w:left w:w="180" w:type="dxa"/>
              <w:bottom w:w="180" w:type="dxa"/>
              <w:right w:w="180" w:type="dxa"/>
            </w:tcMar>
            <w:hideMark/>
          </w:tcPr>
          <w:p w:rsidR="009A3B0C" w:rsidRPr="009A3B0C" w:rsidRDefault="009A3B0C" w:rsidP="009A3B0C">
            <w:pPr>
              <w:spacing w:after="0" w:line="240" w:lineRule="auto"/>
              <w:rPr>
                <w:rFonts w:ascii="Times New Roman" w:eastAsia="Times New Roman" w:hAnsi="Times New Roman" w:cs="Times New Roman"/>
                <w:b/>
                <w:bCs/>
                <w:color w:val="000000"/>
                <w:sz w:val="26"/>
                <w:szCs w:val="26"/>
                <w:lang w:eastAsia="en-IN"/>
              </w:rPr>
            </w:pPr>
            <w:r w:rsidRPr="009A3B0C">
              <w:rPr>
                <w:rFonts w:ascii="Times New Roman" w:eastAsia="Times New Roman" w:hAnsi="Times New Roman" w:cs="Times New Roman"/>
                <w:b/>
                <w:bCs/>
                <w:color w:val="000000"/>
                <w:sz w:val="26"/>
                <w:szCs w:val="26"/>
                <w:lang w:eastAsia="en-IN"/>
              </w:rPr>
              <w:t>ArrayList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Definition</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An </w:t>
            </w:r>
            <w:r w:rsidRPr="009A3B0C">
              <w:rPr>
                <w:rFonts w:ascii="Segoe UI" w:eastAsia="Times New Roman" w:hAnsi="Segoe UI" w:cs="Segoe UI"/>
                <w:b/>
                <w:bCs/>
                <w:color w:val="333333"/>
                <w:sz w:val="24"/>
                <w:szCs w:val="24"/>
                <w:lang w:eastAsia="en-IN"/>
              </w:rPr>
              <w:t>array</w:t>
            </w:r>
            <w:r w:rsidRPr="009A3B0C">
              <w:rPr>
                <w:rFonts w:ascii="Segoe UI" w:eastAsia="Times New Roman" w:hAnsi="Segoe UI" w:cs="Segoe UI"/>
                <w:color w:val="333333"/>
                <w:sz w:val="24"/>
                <w:szCs w:val="24"/>
                <w:lang w:eastAsia="en-IN"/>
              </w:rPr>
              <w:t xml:space="preserve"> is a dynamically-created object. </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It serves as a container that holds the constant </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number of values of the same type.</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 It has a contiguous memory location.</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The </w:t>
            </w:r>
            <w:r w:rsidRPr="009A3B0C">
              <w:rPr>
                <w:rFonts w:ascii="Segoe UI" w:eastAsia="Times New Roman" w:hAnsi="Segoe UI" w:cs="Segoe UI"/>
                <w:b/>
                <w:bCs/>
                <w:color w:val="333333"/>
                <w:sz w:val="24"/>
                <w:szCs w:val="24"/>
                <w:lang w:eastAsia="en-IN"/>
              </w:rPr>
              <w:t>ArrayList</w:t>
            </w:r>
            <w:r w:rsidRPr="009A3B0C">
              <w:rPr>
                <w:rFonts w:ascii="Segoe UI" w:eastAsia="Times New Roman" w:hAnsi="Segoe UI" w:cs="Segoe UI"/>
                <w:color w:val="333333"/>
                <w:sz w:val="24"/>
                <w:szCs w:val="24"/>
                <w:lang w:eastAsia="en-IN"/>
              </w:rPr>
              <w:t> is a class of Java </w:t>
            </w:r>
            <w:r w:rsidRPr="009A3B0C">
              <w:rPr>
                <w:rFonts w:ascii="Segoe UI" w:eastAsia="Times New Roman" w:hAnsi="Segoe UI" w:cs="Segoe UI"/>
                <w:b/>
                <w:bCs/>
                <w:color w:val="333333"/>
                <w:sz w:val="24"/>
                <w:szCs w:val="24"/>
                <w:lang w:eastAsia="en-IN"/>
              </w:rPr>
              <w:t>Collections</w:t>
            </w:r>
            <w:r w:rsidRPr="009A3B0C">
              <w:rPr>
                <w:rFonts w:ascii="Segoe UI" w:eastAsia="Times New Roman" w:hAnsi="Segoe UI" w:cs="Segoe UI"/>
                <w:color w:val="333333"/>
                <w:sz w:val="24"/>
                <w:szCs w:val="24"/>
                <w:lang w:eastAsia="en-IN"/>
              </w:rPr>
              <w:t> </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framework. It contains popular classes like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Vector, HashTable</w:t>
            </w:r>
            <w:r w:rsidRPr="009A3B0C">
              <w:rPr>
                <w:rFonts w:ascii="Segoe UI" w:eastAsia="Times New Roman" w:hAnsi="Segoe UI" w:cs="Segoe UI"/>
                <w:color w:val="333333"/>
                <w:sz w:val="24"/>
                <w:szCs w:val="24"/>
                <w:lang w:eastAsia="en-IN"/>
              </w:rPr>
              <w:t>, and </w:t>
            </w:r>
            <w:r w:rsidRPr="009A3B0C">
              <w:rPr>
                <w:rFonts w:ascii="Segoe UI" w:eastAsia="Times New Roman" w:hAnsi="Segoe UI" w:cs="Segoe UI"/>
                <w:b/>
                <w:bCs/>
                <w:color w:val="333333"/>
                <w:sz w:val="24"/>
                <w:szCs w:val="24"/>
                <w:lang w:eastAsia="en-IN"/>
              </w:rPr>
              <w:t>HashMap</w:t>
            </w:r>
            <w:r w:rsidRPr="009A3B0C">
              <w:rPr>
                <w:rFonts w:ascii="Segoe UI" w:eastAsia="Times New Roman" w:hAnsi="Segoe UI" w:cs="Segoe UI"/>
                <w:color w:val="333333"/>
                <w:sz w:val="24"/>
                <w:szCs w:val="24"/>
                <w:lang w:eastAsia="en-IN"/>
              </w:rPr>
              <w: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Static/ Dynamic</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 is </w:t>
            </w:r>
            <w:r w:rsidRPr="009A3B0C">
              <w:rPr>
                <w:rFonts w:ascii="Segoe UI" w:eastAsia="Times New Roman" w:hAnsi="Segoe UI" w:cs="Segoe UI"/>
                <w:b/>
                <w:bCs/>
                <w:color w:val="333333"/>
                <w:sz w:val="24"/>
                <w:szCs w:val="24"/>
                <w:lang w:eastAsia="en-IN"/>
              </w:rPr>
              <w:t>static</w:t>
            </w:r>
            <w:r w:rsidRPr="009A3B0C">
              <w:rPr>
                <w:rFonts w:ascii="Segoe UI" w:eastAsia="Times New Roman" w:hAnsi="Segoe UI" w:cs="Segoe UI"/>
                <w:color w:val="333333"/>
                <w:sz w:val="24"/>
                <w:szCs w:val="24"/>
                <w:lang w:eastAsia="en-IN"/>
              </w:rPr>
              <w:t> in size.</w:t>
            </w:r>
          </w:p>
        </w:tc>
        <w:tc>
          <w:tcPr>
            <w:tcW w:w="10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is </w:t>
            </w:r>
            <w:r w:rsidRPr="009A3B0C">
              <w:rPr>
                <w:rFonts w:ascii="Segoe UI" w:eastAsia="Times New Roman" w:hAnsi="Segoe UI" w:cs="Segoe UI"/>
                <w:b/>
                <w:bCs/>
                <w:color w:val="333333"/>
                <w:sz w:val="24"/>
                <w:szCs w:val="24"/>
                <w:lang w:eastAsia="en-IN"/>
              </w:rPr>
              <w:t>dynamic</w:t>
            </w:r>
            <w:r w:rsidRPr="009A3B0C">
              <w:rPr>
                <w:rFonts w:ascii="Segoe UI" w:eastAsia="Times New Roman" w:hAnsi="Segoe UI" w:cs="Segoe UI"/>
                <w:color w:val="333333"/>
                <w:sz w:val="24"/>
                <w:szCs w:val="24"/>
                <w:lang w:eastAsia="en-IN"/>
              </w:rPr>
              <w:t> in size.</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Resizable</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An array is a </w:t>
            </w:r>
            <w:r w:rsidRPr="009A3B0C">
              <w:rPr>
                <w:rFonts w:ascii="Segoe UI" w:eastAsia="Times New Roman" w:hAnsi="Segoe UI" w:cs="Segoe UI"/>
                <w:b/>
                <w:bCs/>
                <w:color w:val="333333"/>
                <w:sz w:val="24"/>
                <w:szCs w:val="24"/>
                <w:lang w:eastAsia="en-IN"/>
              </w:rPr>
              <w:t>fixed-length</w:t>
            </w:r>
            <w:r w:rsidRPr="009A3B0C">
              <w:rPr>
                <w:rFonts w:ascii="Segoe UI" w:eastAsia="Times New Roman" w:hAnsi="Segoe UI" w:cs="Segoe UI"/>
                <w:color w:val="333333"/>
                <w:sz w:val="24"/>
                <w:szCs w:val="24"/>
                <w:lang w:eastAsia="en-IN"/>
              </w:rPr>
              <w:t> data structure.</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is a </w:t>
            </w:r>
            <w:r w:rsidRPr="009A3B0C">
              <w:rPr>
                <w:rFonts w:ascii="Segoe UI" w:eastAsia="Times New Roman" w:hAnsi="Segoe UI" w:cs="Segoe UI"/>
                <w:b/>
                <w:bCs/>
                <w:color w:val="333333"/>
                <w:sz w:val="24"/>
                <w:szCs w:val="24"/>
                <w:lang w:eastAsia="en-IN"/>
              </w:rPr>
              <w:t>variable-length</w:t>
            </w:r>
            <w:r w:rsidRPr="009A3B0C">
              <w:rPr>
                <w:rFonts w:ascii="Segoe UI" w:eastAsia="Times New Roman" w:hAnsi="Segoe UI" w:cs="Segoe UI"/>
                <w:color w:val="333333"/>
                <w:sz w:val="24"/>
                <w:szCs w:val="24"/>
                <w:lang w:eastAsia="en-IN"/>
              </w:rPr>
              <w:t> data structure. It can be resized itself when needed.</w:t>
            </w:r>
          </w:p>
        </w:tc>
      </w:tr>
      <w:tr w:rsidR="009A3B0C" w:rsidRPr="009A3B0C" w:rsidTr="009A3B0C">
        <w:trPr>
          <w:trHeight w:val="861"/>
        </w:trPr>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Initialization</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It is mandatory to provide the size of an</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 array while initializing it directly or indirectly.</w:t>
            </w:r>
          </w:p>
        </w:tc>
        <w:tc>
          <w:tcPr>
            <w:tcW w:w="10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We can create an instance of ArrayList </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without specifying its size. Java creates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of default size.</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Performance</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It performs </w:t>
            </w:r>
            <w:r w:rsidRPr="009A3B0C">
              <w:rPr>
                <w:rFonts w:ascii="Segoe UI" w:eastAsia="Times New Roman" w:hAnsi="Segoe UI" w:cs="Segoe UI"/>
                <w:b/>
                <w:bCs/>
                <w:color w:val="333333"/>
                <w:sz w:val="24"/>
                <w:szCs w:val="24"/>
                <w:lang w:eastAsia="en-IN"/>
              </w:rPr>
              <w:t>fast</w:t>
            </w:r>
            <w:r w:rsidRPr="009A3B0C">
              <w:rPr>
                <w:rFonts w:ascii="Segoe UI" w:eastAsia="Times New Roman" w:hAnsi="Segoe UI" w:cs="Segoe UI"/>
                <w:color w:val="333333"/>
                <w:sz w:val="24"/>
                <w:szCs w:val="24"/>
                <w:lang w:eastAsia="en-IN"/>
              </w:rPr>
              <w:t xml:space="preserve"> in comparison to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because of fixed size.</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ArrayList is internally backed by the array in </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Java. The resize operation in ArrayList slows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down the performance.</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Primitive/ Generic type</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An array can store both </w:t>
            </w:r>
            <w:r w:rsidRPr="009A3B0C">
              <w:rPr>
                <w:rFonts w:ascii="Segoe UI" w:eastAsia="Times New Roman" w:hAnsi="Segoe UI" w:cs="Segoe UI"/>
                <w:b/>
                <w:bCs/>
                <w:color w:val="333333"/>
                <w:sz w:val="24"/>
                <w:szCs w:val="24"/>
                <w:lang w:eastAsia="en-IN"/>
              </w:rPr>
              <w:t>objects</w:t>
            </w:r>
            <w:r w:rsidRPr="009A3B0C">
              <w:rPr>
                <w:rFonts w:ascii="Segoe UI" w:eastAsia="Times New Roman" w:hAnsi="Segoe UI" w:cs="Segoe UI"/>
                <w:color w:val="333333"/>
                <w:sz w:val="24"/>
                <w:szCs w:val="24"/>
                <w:lang w:eastAsia="en-IN"/>
              </w:rPr>
              <w:t> and</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w:t>
            </w:r>
            <w:r w:rsidRPr="009A3B0C">
              <w:rPr>
                <w:rFonts w:ascii="Segoe UI" w:eastAsia="Times New Roman" w:hAnsi="Segoe UI" w:cs="Segoe UI"/>
                <w:b/>
                <w:bCs/>
                <w:color w:val="333333"/>
                <w:sz w:val="24"/>
                <w:szCs w:val="24"/>
                <w:lang w:eastAsia="en-IN"/>
              </w:rPr>
              <w:t>primitives</w:t>
            </w:r>
            <w:r w:rsidRPr="009A3B0C">
              <w:rPr>
                <w:rFonts w:ascii="Segoe UI" w:eastAsia="Times New Roman" w:hAnsi="Segoe UI" w:cs="Segoe UI"/>
                <w:color w:val="333333"/>
                <w:sz w:val="24"/>
                <w:szCs w:val="24"/>
                <w:lang w:eastAsia="en-IN"/>
              </w:rPr>
              <w:t> type.</w:t>
            </w:r>
          </w:p>
        </w:tc>
        <w:tc>
          <w:tcPr>
            <w:tcW w:w="10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We cannot store </w:t>
            </w:r>
            <w:r w:rsidRPr="009A3B0C">
              <w:rPr>
                <w:rFonts w:ascii="Segoe UI" w:eastAsia="Times New Roman" w:hAnsi="Segoe UI" w:cs="Segoe UI"/>
                <w:b/>
                <w:bCs/>
                <w:color w:val="333333"/>
                <w:sz w:val="24"/>
                <w:szCs w:val="24"/>
                <w:lang w:eastAsia="en-IN"/>
              </w:rPr>
              <w:t>primitive</w:t>
            </w:r>
            <w:r w:rsidRPr="009A3B0C">
              <w:rPr>
                <w:rFonts w:ascii="Segoe UI" w:eastAsia="Times New Roman" w:hAnsi="Segoe UI" w:cs="Segoe UI"/>
                <w:color w:val="333333"/>
                <w:sz w:val="24"/>
                <w:szCs w:val="24"/>
                <w:lang w:eastAsia="en-IN"/>
              </w:rPr>
              <w:t> type in ArrayList.</w:t>
            </w:r>
          </w:p>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 It automatically converts primitive type to</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 object.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Iterating Values</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We use </w:t>
            </w:r>
            <w:r w:rsidRPr="009A3B0C">
              <w:rPr>
                <w:rFonts w:ascii="Segoe UI" w:eastAsia="Times New Roman" w:hAnsi="Segoe UI" w:cs="Segoe UI"/>
                <w:b/>
                <w:bCs/>
                <w:color w:val="333333"/>
                <w:sz w:val="24"/>
                <w:szCs w:val="24"/>
                <w:lang w:eastAsia="en-IN"/>
              </w:rPr>
              <w:t>for</w:t>
            </w:r>
            <w:r w:rsidRPr="009A3B0C">
              <w:rPr>
                <w:rFonts w:ascii="Segoe UI" w:eastAsia="Times New Roman" w:hAnsi="Segoe UI" w:cs="Segoe UI"/>
                <w:color w:val="333333"/>
                <w:sz w:val="24"/>
                <w:szCs w:val="24"/>
                <w:lang w:eastAsia="en-IN"/>
              </w:rPr>
              <w:t> loop or </w:t>
            </w:r>
            <w:r w:rsidRPr="009A3B0C">
              <w:rPr>
                <w:rFonts w:ascii="Segoe UI" w:eastAsia="Times New Roman" w:hAnsi="Segoe UI" w:cs="Segoe UI"/>
                <w:b/>
                <w:bCs/>
                <w:color w:val="333333"/>
                <w:sz w:val="24"/>
                <w:szCs w:val="24"/>
                <w:lang w:eastAsia="en-IN"/>
              </w:rPr>
              <w:t>for each</w:t>
            </w:r>
            <w:r w:rsidRPr="009A3B0C">
              <w:rPr>
                <w:rFonts w:ascii="Segoe UI" w:eastAsia="Times New Roman" w:hAnsi="Segoe UI" w:cs="Segoe UI"/>
                <w:color w:val="333333"/>
                <w:sz w:val="24"/>
                <w:szCs w:val="24"/>
                <w:lang w:eastAsia="en-IN"/>
              </w:rPr>
              <w:t xml:space="preserve"> loop to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iterate over an array.</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We use an </w:t>
            </w:r>
            <w:r w:rsidRPr="009A3B0C">
              <w:rPr>
                <w:rFonts w:ascii="Segoe UI" w:eastAsia="Times New Roman" w:hAnsi="Segoe UI" w:cs="Segoe UI"/>
                <w:b/>
                <w:bCs/>
                <w:color w:val="333333"/>
                <w:sz w:val="24"/>
                <w:szCs w:val="24"/>
                <w:lang w:eastAsia="en-IN"/>
              </w:rPr>
              <w:t>iterator</w:t>
            </w:r>
            <w:r w:rsidRPr="009A3B0C">
              <w:rPr>
                <w:rFonts w:ascii="Segoe UI" w:eastAsia="Times New Roman" w:hAnsi="Segoe UI" w:cs="Segoe UI"/>
                <w:color w:val="333333"/>
                <w:sz w:val="24"/>
                <w:szCs w:val="24"/>
                <w:lang w:eastAsia="en-IN"/>
              </w:rPr>
              <w:t> to iterate over ArrayList.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Type-Safety</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We cannot use generics along with array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because it is not a convertible type of array.</w:t>
            </w:r>
          </w:p>
        </w:tc>
        <w:tc>
          <w:tcPr>
            <w:tcW w:w="10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allows us to store only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generic/ type, that's why it is type-safe.</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lastRenderedPageBreak/>
              <w:t>Length</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 provides a </w:t>
            </w:r>
            <w:r w:rsidRPr="009A3B0C">
              <w:rPr>
                <w:rFonts w:ascii="Segoe UI" w:eastAsia="Times New Roman" w:hAnsi="Segoe UI" w:cs="Segoe UI"/>
                <w:b/>
                <w:bCs/>
                <w:color w:val="333333"/>
                <w:sz w:val="24"/>
                <w:szCs w:val="24"/>
                <w:lang w:eastAsia="en-IN"/>
              </w:rPr>
              <w:t>length</w:t>
            </w:r>
            <w:r w:rsidRPr="009A3B0C">
              <w:rPr>
                <w:rFonts w:ascii="Segoe UI" w:eastAsia="Times New Roman" w:hAnsi="Segoe UI" w:cs="Segoe UI"/>
                <w:color w:val="333333"/>
                <w:sz w:val="24"/>
                <w:szCs w:val="24"/>
                <w:lang w:eastAsia="en-IN"/>
              </w:rPr>
              <w:t> variable which</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 denotes the length of an array.</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provides the </w:t>
            </w:r>
            <w:r w:rsidRPr="009A3B0C">
              <w:rPr>
                <w:rFonts w:ascii="Segoe UI" w:eastAsia="Times New Roman" w:hAnsi="Segoe UI" w:cs="Segoe UI"/>
                <w:b/>
                <w:bCs/>
                <w:color w:val="333333"/>
                <w:sz w:val="24"/>
                <w:szCs w:val="24"/>
                <w:lang w:eastAsia="en-IN"/>
              </w:rPr>
              <w:t>size()</w:t>
            </w:r>
            <w:r w:rsidRPr="009A3B0C">
              <w:rPr>
                <w:rFonts w:ascii="Segoe UI" w:eastAsia="Times New Roman" w:hAnsi="Segoe UI" w:cs="Segoe UI"/>
                <w:color w:val="333333"/>
                <w:sz w:val="24"/>
                <w:szCs w:val="24"/>
                <w:lang w:eastAsia="en-IN"/>
              </w:rPr>
              <w:t xml:space="preserve"> method to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determine the size of ArrayList.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Adding Elements</w:t>
            </w:r>
          </w:p>
        </w:tc>
        <w:tc>
          <w:tcPr>
            <w:tcW w:w="51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 xml:space="preserve">We can add elements in an array by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using the </w:t>
            </w:r>
            <w:r w:rsidRPr="009A3B0C">
              <w:rPr>
                <w:rFonts w:ascii="Segoe UI" w:eastAsia="Times New Roman" w:hAnsi="Segoe UI" w:cs="Segoe UI"/>
                <w:b/>
                <w:bCs/>
                <w:color w:val="333333"/>
                <w:sz w:val="24"/>
                <w:szCs w:val="24"/>
                <w:lang w:eastAsia="en-IN"/>
              </w:rPr>
              <w:t>assignment </w:t>
            </w:r>
            <w:r w:rsidRPr="009A3B0C">
              <w:rPr>
                <w:rFonts w:ascii="Segoe UI" w:eastAsia="Times New Roman" w:hAnsi="Segoe UI" w:cs="Segoe UI"/>
                <w:color w:val="333333"/>
                <w:sz w:val="24"/>
                <w:szCs w:val="24"/>
                <w:lang w:eastAsia="en-IN"/>
              </w:rPr>
              <w:t>operator.</w:t>
            </w:r>
          </w:p>
        </w:tc>
        <w:tc>
          <w:tcPr>
            <w:tcW w:w="104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Java provides the </w:t>
            </w:r>
            <w:r w:rsidRPr="009A3B0C">
              <w:rPr>
                <w:rFonts w:ascii="Segoe UI" w:eastAsia="Times New Roman" w:hAnsi="Segoe UI" w:cs="Segoe UI"/>
                <w:b/>
                <w:bCs/>
                <w:color w:val="333333"/>
                <w:sz w:val="24"/>
                <w:szCs w:val="24"/>
                <w:lang w:eastAsia="en-IN"/>
              </w:rPr>
              <w:t>add()</w:t>
            </w:r>
            <w:r w:rsidRPr="009A3B0C">
              <w:rPr>
                <w:rFonts w:ascii="Segoe UI" w:eastAsia="Times New Roman" w:hAnsi="Segoe UI" w:cs="Segoe UI"/>
                <w:color w:val="333333"/>
                <w:sz w:val="24"/>
                <w:szCs w:val="24"/>
                <w:lang w:eastAsia="en-IN"/>
              </w:rPr>
              <w:t xml:space="preserve"> method to add </w:t>
            </w:r>
          </w:p>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elements in the ArrayList.</w:t>
            </w:r>
          </w:p>
        </w:tc>
      </w:tr>
      <w:tr w:rsidR="009A3B0C" w:rsidRPr="009A3B0C" w:rsidTr="009A3B0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b/>
                <w:bCs/>
                <w:color w:val="333333"/>
                <w:sz w:val="24"/>
                <w:szCs w:val="24"/>
                <w:lang w:eastAsia="en-IN"/>
              </w:rPr>
              <w:t>Single/ Multi-Dimensional</w:t>
            </w:r>
          </w:p>
        </w:tc>
        <w:tc>
          <w:tcPr>
            <w:tcW w:w="51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 can be </w:t>
            </w:r>
            <w:r w:rsidRPr="009A3B0C">
              <w:rPr>
                <w:rFonts w:ascii="Segoe UI" w:eastAsia="Times New Roman" w:hAnsi="Segoe UI" w:cs="Segoe UI"/>
                <w:b/>
                <w:bCs/>
                <w:color w:val="333333"/>
                <w:sz w:val="24"/>
                <w:szCs w:val="24"/>
                <w:lang w:eastAsia="en-IN"/>
              </w:rPr>
              <w:t>multi-dimensional</w:t>
            </w:r>
            <w:r w:rsidRPr="009A3B0C">
              <w:rPr>
                <w:rFonts w:ascii="Segoe UI" w:eastAsia="Times New Roman" w:hAnsi="Segoe UI" w:cs="Segoe UI"/>
                <w:color w:val="333333"/>
                <w:sz w:val="24"/>
                <w:szCs w:val="24"/>
                <w:lang w:eastAsia="en-IN"/>
              </w:rPr>
              <w:t>.</w:t>
            </w:r>
          </w:p>
        </w:tc>
        <w:tc>
          <w:tcPr>
            <w:tcW w:w="104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A3B0C" w:rsidRPr="009A3B0C" w:rsidRDefault="009A3B0C" w:rsidP="009A3B0C">
            <w:pPr>
              <w:spacing w:after="0" w:line="240" w:lineRule="auto"/>
              <w:jc w:val="both"/>
              <w:rPr>
                <w:rFonts w:ascii="Segoe UI" w:eastAsia="Times New Roman" w:hAnsi="Segoe UI" w:cs="Segoe UI"/>
                <w:color w:val="333333"/>
                <w:sz w:val="24"/>
                <w:szCs w:val="24"/>
                <w:lang w:eastAsia="en-IN"/>
              </w:rPr>
            </w:pPr>
            <w:r w:rsidRPr="009A3B0C">
              <w:rPr>
                <w:rFonts w:ascii="Segoe UI" w:eastAsia="Times New Roman" w:hAnsi="Segoe UI" w:cs="Segoe UI"/>
                <w:color w:val="333333"/>
                <w:sz w:val="24"/>
                <w:szCs w:val="24"/>
                <w:lang w:eastAsia="en-IN"/>
              </w:rPr>
              <w:t>ArrayList is always </w:t>
            </w:r>
            <w:r w:rsidRPr="009A3B0C">
              <w:rPr>
                <w:rFonts w:ascii="Segoe UI" w:eastAsia="Times New Roman" w:hAnsi="Segoe UI" w:cs="Segoe UI"/>
                <w:b/>
                <w:bCs/>
                <w:color w:val="333333"/>
                <w:sz w:val="24"/>
                <w:szCs w:val="24"/>
                <w:lang w:eastAsia="en-IN"/>
              </w:rPr>
              <w:t>single-dimensional</w:t>
            </w:r>
            <w:r w:rsidRPr="009A3B0C">
              <w:rPr>
                <w:rFonts w:ascii="Segoe UI" w:eastAsia="Times New Roman" w:hAnsi="Segoe UI" w:cs="Segoe UI"/>
                <w:color w:val="333333"/>
                <w:sz w:val="24"/>
                <w:szCs w:val="24"/>
                <w:lang w:eastAsia="en-IN"/>
              </w:rPr>
              <w:t>.</w:t>
            </w:r>
          </w:p>
        </w:tc>
      </w:tr>
    </w:tbl>
    <w:p w:rsidR="009A3B0C" w:rsidRDefault="009A3B0C" w:rsidP="00F850B3"/>
    <w:p w:rsidR="00823789" w:rsidRDefault="00823789" w:rsidP="0082378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LinkedList class</w:t>
      </w:r>
    </w:p>
    <w:p w:rsidR="00823789" w:rsidRDefault="00823789" w:rsidP="00823789">
      <w:pPr>
        <w:rPr>
          <w:rFonts w:ascii="Times New Roman" w:hAnsi="Times New Roman" w:cs="Times New Roman"/>
          <w:sz w:val="24"/>
          <w:szCs w:val="24"/>
        </w:rPr>
      </w:pPr>
      <w:r>
        <w:rPr>
          <w:noProof/>
          <w:lang w:eastAsia="en-IN"/>
        </w:rPr>
        <w:drawing>
          <wp:inline distT="0" distB="0" distL="0" distR="0">
            <wp:extent cx="2733675" cy="3743325"/>
            <wp:effectExtent l="0" t="0" r="9525" b="9525"/>
            <wp:docPr id="3" name="Picture 3" descr="Java LinkedLis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LinkedList class hierarch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33675" cy="3743325"/>
                    </a:xfrm>
                    <a:prstGeom prst="rect">
                      <a:avLst/>
                    </a:prstGeom>
                    <a:noFill/>
                    <a:ln>
                      <a:noFill/>
                    </a:ln>
                  </pic:spPr>
                </pic:pic>
              </a:graphicData>
            </a:graphic>
          </wp:inline>
        </w:drawing>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Java LinkedList class uses a doubly linked list to store the elements. It provides a linked-list data structure. It inherits the AbstractList class and implements List and Deque interfaces.</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The important points about Java LinkedList are:</w:t>
      </w:r>
    </w:p>
    <w:p w:rsidR="00823789" w:rsidRDefault="00823789" w:rsidP="0082378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LinkedList class can contain duplicate elements.</w:t>
      </w:r>
    </w:p>
    <w:p w:rsidR="00823789" w:rsidRDefault="00823789" w:rsidP="0082378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LinkedList class maintains insertion order.</w:t>
      </w:r>
    </w:p>
    <w:p w:rsidR="00823789" w:rsidRDefault="00823789" w:rsidP="0082378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LinkedList class is non synchronized.</w:t>
      </w:r>
    </w:p>
    <w:p w:rsidR="00823789" w:rsidRDefault="00823789" w:rsidP="0082378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In Java LinkedList class, manipulation is fast because no shifting needs to occur.</w:t>
      </w:r>
    </w:p>
    <w:p w:rsidR="00823789" w:rsidRDefault="00823789" w:rsidP="00823789">
      <w:pPr>
        <w:numPr>
          <w:ilvl w:val="0"/>
          <w:numId w:val="4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LinkedList class can be used as a list, stack or queue.</w: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Hierarchy of LinkedList class</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As shown in the above diagram, Java LinkedList class extends AbstractSequentialList class and implements List and Deque interfaces.</w: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Doubly Linked List</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In the case of a doubly linked list, we can add or remove elements from both sides.</w:t>
      </w:r>
    </w:p>
    <w:p w:rsidR="00823789" w:rsidRDefault="00823789" w:rsidP="00823789">
      <w:r>
        <w:rPr>
          <w:noProof/>
          <w:lang w:eastAsia="en-IN"/>
        </w:rPr>
        <w:drawing>
          <wp:inline distT="0" distB="0" distL="0" distR="0">
            <wp:extent cx="5248275" cy="790575"/>
            <wp:effectExtent l="0" t="0" r="9525" b="9525"/>
            <wp:docPr id="4" name="Picture 4" descr="java LinkedList class using 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LinkedList class using doubly linked lis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48275" cy="790575"/>
                    </a:xfrm>
                    <a:prstGeom prst="rect">
                      <a:avLst/>
                    </a:prstGeom>
                    <a:noFill/>
                    <a:ln>
                      <a:noFill/>
                    </a:ln>
                  </pic:spPr>
                </pic:pic>
              </a:graphicData>
            </a:graphic>
          </wp:inline>
        </w:drawing>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LinkedList class declaration</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java.util.LinkedList class.</w:t>
      </w:r>
    </w:p>
    <w:p w:rsidR="00823789" w:rsidRDefault="00823789" w:rsidP="00823789">
      <w:pPr>
        <w:numPr>
          <w:ilvl w:val="0"/>
          <w:numId w:val="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AbstractSequentialList&lt;E&gt;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List&lt;E&gt;, Deque&lt;E&gt;, Cloneable, Serializable  </w: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LinkedList</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320"/>
        <w:gridCol w:w="9635"/>
      </w:tblGrid>
      <w:tr w:rsidR="00823789" w:rsidTr="00823789">
        <w:tc>
          <w:tcPr>
            <w:tcW w:w="0" w:type="auto"/>
            <w:shd w:val="clear" w:color="auto" w:fill="C7CCBE"/>
            <w:tcMar>
              <w:top w:w="180" w:type="dxa"/>
              <w:left w:w="180" w:type="dxa"/>
              <w:bottom w:w="180" w:type="dxa"/>
              <w:right w:w="180" w:type="dxa"/>
            </w:tcMar>
            <w:hideMark/>
          </w:tcPr>
          <w:p w:rsidR="00823789" w:rsidRDefault="00823789">
            <w:pPr>
              <w:rPr>
                <w:rFonts w:ascii="Times New Roman" w:hAnsi="Times New Roman" w:cs="Times New Roman"/>
                <w:b/>
                <w:bCs/>
                <w:color w:val="000000"/>
                <w:sz w:val="26"/>
                <w:szCs w:val="26"/>
              </w:rPr>
            </w:pPr>
            <w:r>
              <w:rPr>
                <w:b/>
                <w:bCs/>
                <w:color w:val="000000"/>
                <w:sz w:val="26"/>
                <w:szCs w:val="26"/>
              </w:rPr>
              <w:t>Constructor</w:t>
            </w:r>
          </w:p>
        </w:tc>
        <w:tc>
          <w:tcPr>
            <w:tcW w:w="0" w:type="auto"/>
            <w:shd w:val="clear" w:color="auto" w:fill="C7CCBE"/>
            <w:tcMar>
              <w:top w:w="180" w:type="dxa"/>
              <w:left w:w="180" w:type="dxa"/>
              <w:bottom w:w="180" w:type="dxa"/>
              <w:right w:w="180" w:type="dxa"/>
            </w:tcMar>
            <w:hideMark/>
          </w:tcPr>
          <w:p w:rsidR="00823789" w:rsidRDefault="00823789">
            <w:pPr>
              <w:rPr>
                <w:b/>
                <w:bCs/>
                <w:color w:val="000000"/>
                <w:sz w:val="26"/>
                <w:szCs w:val="26"/>
              </w:rPr>
            </w:pPr>
            <w:r>
              <w:rPr>
                <w:b/>
                <w:bCs/>
                <w:color w:val="000000"/>
                <w:sz w:val="26"/>
                <w:szCs w:val="26"/>
              </w:rPr>
              <w:t>Description</w:t>
            </w:r>
          </w:p>
        </w:tc>
      </w:tr>
      <w:tr w:rsidR="00823789" w:rsidTr="00823789">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sz w:val="24"/>
                <w:szCs w:val="24"/>
              </w:rPr>
            </w:pPr>
            <w:r>
              <w:rPr>
                <w:rFonts w:ascii="Segoe UI" w:hAnsi="Segoe UI" w:cs="Segoe UI"/>
                <w:color w:val="333333"/>
              </w:rPr>
              <w:t>LinkedList()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construct an empty list.</w:t>
            </w:r>
          </w:p>
        </w:tc>
      </w:tr>
      <w:tr w:rsidR="00823789" w:rsidTr="00823789">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LinkedList(Collection&lt;? extends E&gt; 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is used to construct a list containing the elements of the </w:t>
            </w:r>
          </w:p>
          <w:p w:rsidR="00823789" w:rsidRDefault="00823789">
            <w:pPr>
              <w:jc w:val="both"/>
              <w:rPr>
                <w:rFonts w:ascii="Segoe UI" w:hAnsi="Segoe UI" w:cs="Segoe UI"/>
                <w:color w:val="333333"/>
              </w:rPr>
            </w:pPr>
            <w:r>
              <w:rPr>
                <w:rFonts w:ascii="Segoe UI" w:hAnsi="Segoe UI" w:cs="Segoe UI"/>
                <w:color w:val="333333"/>
              </w:rPr>
              <w:t>specified collection, in the order, they are</w:t>
            </w:r>
          </w:p>
          <w:p w:rsidR="00823789" w:rsidRDefault="00823789">
            <w:pPr>
              <w:jc w:val="both"/>
              <w:rPr>
                <w:rFonts w:ascii="Segoe UI" w:hAnsi="Segoe UI" w:cs="Segoe UI"/>
                <w:color w:val="333333"/>
              </w:rPr>
            </w:pPr>
            <w:r>
              <w:rPr>
                <w:rFonts w:ascii="Segoe UI" w:hAnsi="Segoe UI" w:cs="Segoe UI"/>
                <w:color w:val="333333"/>
              </w:rPr>
              <w:t xml:space="preserve"> returned by the collection's iterator.</w:t>
            </w:r>
          </w:p>
        </w:tc>
      </w:tr>
    </w:tbl>
    <w:p w:rsidR="00823789" w:rsidRDefault="006906CF" w:rsidP="00823789">
      <w:pPr>
        <w:rPr>
          <w:rFonts w:ascii="Times New Roman" w:hAnsi="Times New Roman" w:cs="Times New Roman"/>
        </w:rPr>
      </w:pPr>
      <w:r>
        <w:pict>
          <v:rect id="_x0000_i1026"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LinkedList</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185"/>
        <w:gridCol w:w="14054"/>
      </w:tblGrid>
      <w:tr w:rsidR="00823789" w:rsidTr="00823789">
        <w:tc>
          <w:tcPr>
            <w:tcW w:w="3185" w:type="dxa"/>
            <w:shd w:val="clear" w:color="auto" w:fill="C7CCBE"/>
            <w:tcMar>
              <w:top w:w="180" w:type="dxa"/>
              <w:left w:w="180" w:type="dxa"/>
              <w:bottom w:w="180" w:type="dxa"/>
              <w:right w:w="180" w:type="dxa"/>
            </w:tcMar>
            <w:hideMark/>
          </w:tcPr>
          <w:p w:rsidR="00823789" w:rsidRDefault="00823789">
            <w:pPr>
              <w:rPr>
                <w:rFonts w:ascii="Times New Roman" w:hAnsi="Times New Roman" w:cs="Times New Roman"/>
                <w:b/>
                <w:bCs/>
                <w:color w:val="000000"/>
                <w:sz w:val="26"/>
                <w:szCs w:val="26"/>
              </w:rPr>
            </w:pPr>
            <w:r>
              <w:rPr>
                <w:b/>
                <w:bCs/>
                <w:color w:val="000000"/>
                <w:sz w:val="26"/>
                <w:szCs w:val="26"/>
              </w:rPr>
              <w:t>Method</w:t>
            </w:r>
          </w:p>
        </w:tc>
        <w:tc>
          <w:tcPr>
            <w:tcW w:w="14054" w:type="dxa"/>
            <w:shd w:val="clear" w:color="auto" w:fill="C7CCBE"/>
            <w:tcMar>
              <w:top w:w="180" w:type="dxa"/>
              <w:left w:w="180" w:type="dxa"/>
              <w:bottom w:w="180" w:type="dxa"/>
              <w:right w:w="180" w:type="dxa"/>
            </w:tcMar>
            <w:hideMark/>
          </w:tcPr>
          <w:p w:rsidR="00823789" w:rsidRDefault="00823789">
            <w:pPr>
              <w:rPr>
                <w:b/>
                <w:bCs/>
                <w:color w:val="000000"/>
                <w:sz w:val="26"/>
                <w:szCs w:val="26"/>
              </w:rPr>
            </w:pPr>
            <w:r>
              <w:rPr>
                <w:b/>
                <w:bCs/>
                <w:color w:val="000000"/>
                <w:sz w:val="26"/>
                <w:szCs w:val="26"/>
              </w:rPr>
              <w:t>Description</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sz w:val="24"/>
                <w:szCs w:val="24"/>
              </w:rPr>
            </w:pPr>
            <w:r>
              <w:rPr>
                <w:rFonts w:ascii="Segoe UI" w:hAnsi="Segoe UI" w:cs="Segoe UI"/>
                <w:color w:val="333333"/>
              </w:rPr>
              <w:t>boolean add(E 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append the specified element to the end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lastRenderedPageBreak/>
              <w:t>void add(int index, E element)</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insert the specified element at the specified position index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addAll(Collection&lt;? extends E&gt; c)</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append all of the elements in the specified collection to the end of this</w:t>
            </w:r>
          </w:p>
          <w:p w:rsidR="00823789" w:rsidRDefault="00823789">
            <w:pPr>
              <w:jc w:val="both"/>
              <w:rPr>
                <w:rFonts w:ascii="Segoe UI" w:hAnsi="Segoe UI" w:cs="Segoe UI"/>
                <w:color w:val="333333"/>
              </w:rPr>
            </w:pPr>
            <w:r>
              <w:rPr>
                <w:rFonts w:ascii="Segoe UI" w:hAnsi="Segoe UI" w:cs="Segoe UI"/>
                <w:color w:val="333333"/>
              </w:rPr>
              <w:t xml:space="preserve"> list, in the order that they are returned by the specified collection's iterator.</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addAll(Collection&lt;? extends E&gt; c)</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append all of the elements in the specified collection to the end of this</w:t>
            </w:r>
          </w:p>
          <w:p w:rsidR="00823789" w:rsidRDefault="00823789">
            <w:pPr>
              <w:jc w:val="both"/>
              <w:rPr>
                <w:rFonts w:ascii="Segoe UI" w:hAnsi="Segoe UI" w:cs="Segoe UI"/>
                <w:color w:val="333333"/>
              </w:rPr>
            </w:pPr>
            <w:r>
              <w:rPr>
                <w:rFonts w:ascii="Segoe UI" w:hAnsi="Segoe UI" w:cs="Segoe UI"/>
                <w:color w:val="333333"/>
              </w:rPr>
              <w:t xml:space="preserve"> list, in the order that they are returned by the specified collection's iterator.</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addAll(int index, Collection&lt;? extends E&gt; c)</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is used to append all the elements in the specified collection, starting at the </w:t>
            </w:r>
          </w:p>
          <w:p w:rsidR="00823789" w:rsidRDefault="00823789">
            <w:pPr>
              <w:jc w:val="both"/>
              <w:rPr>
                <w:rFonts w:ascii="Segoe UI" w:hAnsi="Segoe UI" w:cs="Segoe UI"/>
                <w:color w:val="333333"/>
              </w:rPr>
            </w:pPr>
            <w:r>
              <w:rPr>
                <w:rFonts w:ascii="Segoe UI" w:hAnsi="Segoe UI" w:cs="Segoe UI"/>
                <w:color w:val="333333"/>
              </w:rPr>
              <w:t>specified position of the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void addFirst(E e)</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insert the given element at the beginning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void addLast(E 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append the given element to the end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void clear()</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remove all the elements from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Object clone()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a shallow copy of an ArrayList.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contains(Object o)</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true if a list contains a specified element.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Iterator&lt;E&gt; descendingIterator()</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an iterator over the elements in a deque in reverse sequential order.</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element()</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retrieve the first element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get(int index)</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the element at the specified position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getFirst()</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the first element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getLast()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the last element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int indexOf(Object o)</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the index in a list of the first occurrence of the specified element,</w:t>
            </w:r>
          </w:p>
          <w:p w:rsidR="00823789" w:rsidRDefault="00823789">
            <w:pPr>
              <w:jc w:val="both"/>
              <w:rPr>
                <w:rFonts w:ascii="Segoe UI" w:hAnsi="Segoe UI" w:cs="Segoe UI"/>
                <w:color w:val="333333"/>
              </w:rPr>
            </w:pPr>
            <w:r>
              <w:rPr>
                <w:rFonts w:ascii="Segoe UI" w:hAnsi="Segoe UI" w:cs="Segoe UI"/>
                <w:color w:val="333333"/>
              </w:rPr>
              <w:t xml:space="preserve"> or -1 if the list does not contain any element.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int lastIndexOf(Object o)</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is used to return the index in a list of the last occurrence of the specified element, </w:t>
            </w:r>
          </w:p>
          <w:p w:rsidR="00823789" w:rsidRDefault="00823789">
            <w:pPr>
              <w:jc w:val="both"/>
              <w:rPr>
                <w:rFonts w:ascii="Segoe UI" w:hAnsi="Segoe UI" w:cs="Segoe UI"/>
                <w:color w:val="333333"/>
              </w:rPr>
            </w:pPr>
            <w:r>
              <w:rPr>
                <w:rFonts w:ascii="Segoe UI" w:hAnsi="Segoe UI" w:cs="Segoe UI"/>
                <w:color w:val="333333"/>
              </w:rPr>
              <w:lastRenderedPageBreak/>
              <w:t>or -1 if the list does not contain any element.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lastRenderedPageBreak/>
              <w:t>ListIterator&lt;E&gt; listIterator(int index)</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is used to return a list-iterator of the elements in proper sequence, starting at the </w:t>
            </w:r>
          </w:p>
          <w:p w:rsidR="00823789" w:rsidRDefault="00823789">
            <w:pPr>
              <w:jc w:val="both"/>
              <w:rPr>
                <w:rFonts w:ascii="Segoe UI" w:hAnsi="Segoe UI" w:cs="Segoe UI"/>
                <w:color w:val="333333"/>
              </w:rPr>
            </w:pPr>
            <w:r>
              <w:rPr>
                <w:rFonts w:ascii="Segoe UI" w:hAnsi="Segoe UI" w:cs="Segoe UI"/>
                <w:color w:val="333333"/>
              </w:rPr>
              <w:t>specified position in the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offer(E 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adds the specified element as the last element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offerFirst(E e)</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inserts the specified element at the front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offerLast(E 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inserts the specified element at the end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peek()</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the first element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peekFirst()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the first element of a list or returns null if a list is empty.</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peekLast()</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the last element of a list or returns null if a list is empty.</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poll()</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and removes the first element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pollFirst()</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and removes the first element of a list, or returns null if a list is empty.</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pollLast()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retrieves and removes the last element of a list, or returns null if a list is empty.</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pop()</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pops an element from the stack represented by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void push(E e)</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pushes an element onto the stack represented by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remove()</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retrieve and removes the first element of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remove(int index)</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remove the element at the specified position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remove(Object o)</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remove the first occurrence of the specified element in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removeFirst()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removes and returns the first element from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boolean removeFirstOccurrence(Object </w:t>
            </w:r>
            <w:r>
              <w:rPr>
                <w:rFonts w:ascii="Segoe UI" w:hAnsi="Segoe UI" w:cs="Segoe UI"/>
                <w:color w:val="333333"/>
              </w:rPr>
              <w:lastRenderedPageBreak/>
              <w:t>o)</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lastRenderedPageBreak/>
              <w:t>It is used to remove the first occurrence of the specified element in a list (when traversing the list from head to tail).</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lastRenderedPageBreak/>
              <w:t>E removeLast()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removes and returns the last element from a list.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boolean removeLastOccurrence(Object o)</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removes the last occurrence of the specified element in a list (when traversing the </w:t>
            </w:r>
          </w:p>
          <w:p w:rsidR="00823789" w:rsidRDefault="00823789">
            <w:pPr>
              <w:jc w:val="both"/>
              <w:rPr>
                <w:rFonts w:ascii="Segoe UI" w:hAnsi="Segoe UI" w:cs="Segoe UI"/>
                <w:color w:val="333333"/>
              </w:rPr>
            </w:pPr>
            <w:r>
              <w:rPr>
                <w:rFonts w:ascii="Segoe UI" w:hAnsi="Segoe UI" w:cs="Segoe UI"/>
                <w:color w:val="333333"/>
              </w:rPr>
              <w:t>list from head to tail).</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E set(int index, E element)</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replaces the element at the specified position in a list with the specified element.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Object[] toArray()</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an array containing all the elements in a list in proper sequence</w:t>
            </w:r>
          </w:p>
          <w:p w:rsidR="00823789" w:rsidRDefault="00823789">
            <w:pPr>
              <w:jc w:val="both"/>
              <w:rPr>
                <w:rFonts w:ascii="Segoe UI" w:hAnsi="Segoe UI" w:cs="Segoe UI"/>
                <w:color w:val="333333"/>
              </w:rPr>
            </w:pPr>
            <w:r>
              <w:rPr>
                <w:rFonts w:ascii="Segoe UI" w:hAnsi="Segoe UI" w:cs="Segoe UI"/>
                <w:color w:val="333333"/>
              </w:rPr>
              <w:t xml:space="preserve"> (from first to the last element).</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&lt;T&gt; T[] toArray(T[] a)</w:t>
            </w:r>
          </w:p>
        </w:tc>
        <w:tc>
          <w:tcPr>
            <w:tcW w:w="140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It returns an array containing all the elements in the proper sequence (from first to </w:t>
            </w:r>
          </w:p>
          <w:p w:rsidR="00823789" w:rsidRDefault="00823789">
            <w:pPr>
              <w:jc w:val="both"/>
              <w:rPr>
                <w:rFonts w:ascii="Segoe UI" w:hAnsi="Segoe UI" w:cs="Segoe UI"/>
                <w:color w:val="333333"/>
              </w:rPr>
            </w:pPr>
            <w:r>
              <w:rPr>
                <w:rFonts w:ascii="Segoe UI" w:hAnsi="Segoe UI" w:cs="Segoe UI"/>
                <w:color w:val="333333"/>
              </w:rPr>
              <w:t>the last element); the runtime type of the returned array is that of the specified array.</w:t>
            </w:r>
          </w:p>
        </w:tc>
      </w:tr>
      <w:tr w:rsidR="00823789" w:rsidTr="00823789">
        <w:tc>
          <w:tcPr>
            <w:tcW w:w="318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int size()</w:t>
            </w:r>
          </w:p>
        </w:tc>
        <w:tc>
          <w:tcPr>
            <w:tcW w:w="140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It is used to return the number of elements in a list.</w:t>
            </w:r>
          </w:p>
        </w:tc>
      </w:tr>
    </w:tbl>
    <w:p w:rsidR="00823789" w:rsidRDefault="006906CF" w:rsidP="00823789">
      <w:pPr>
        <w:rPr>
          <w:rFonts w:ascii="Times New Roman" w:hAnsi="Times New Roman" w:cs="Times New Roman"/>
        </w:rPr>
      </w:pPr>
      <w:r>
        <w:pict>
          <v:rect id="_x0000_i1027"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LinkedList Example</w:t>
      </w:r>
    </w:p>
    <w:p w:rsidR="00823789" w:rsidRDefault="00823789" w:rsidP="00823789">
      <w:pPr>
        <w:numPr>
          <w:ilvl w:val="0"/>
          <w:numId w:val="4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23789" w:rsidRDefault="00823789" w:rsidP="00823789">
      <w:pPr>
        <w:numPr>
          <w:ilvl w:val="0"/>
          <w:numId w:val="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LinkedList1{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itr=al.iterator();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pStyle w:val="HTMLPreformatted"/>
        <w:shd w:val="clear" w:color="auto" w:fill="1C1D1C"/>
        <w:jc w:val="both"/>
        <w:rPr>
          <w:color w:val="F9F9F9"/>
        </w:rPr>
      </w:pPr>
      <w:r>
        <w:rPr>
          <w:color w:val="F9F9F9"/>
        </w:rPr>
        <w:t>Output: Ravi</w:t>
      </w:r>
    </w:p>
    <w:p w:rsidR="00823789" w:rsidRDefault="00823789" w:rsidP="00823789">
      <w:pPr>
        <w:pStyle w:val="HTMLPreformatted"/>
        <w:shd w:val="clear" w:color="auto" w:fill="1C1D1C"/>
        <w:jc w:val="both"/>
        <w:rPr>
          <w:color w:val="F9F9F9"/>
        </w:rPr>
      </w:pPr>
      <w:r>
        <w:rPr>
          <w:color w:val="F9F9F9"/>
        </w:rPr>
        <w:lastRenderedPageBreak/>
        <w:t xml:space="preserve">       Vijay</w:t>
      </w:r>
    </w:p>
    <w:p w:rsidR="00823789" w:rsidRDefault="00823789" w:rsidP="00823789">
      <w:pPr>
        <w:pStyle w:val="HTMLPreformatted"/>
        <w:shd w:val="clear" w:color="auto" w:fill="1C1D1C"/>
        <w:jc w:val="both"/>
        <w:rPr>
          <w:color w:val="F9F9F9"/>
        </w:rPr>
      </w:pPr>
      <w:r>
        <w:rPr>
          <w:color w:val="F9F9F9"/>
        </w:rPr>
        <w:t xml:space="preserve">       Ravi</w:t>
      </w:r>
    </w:p>
    <w:p w:rsidR="00823789" w:rsidRDefault="00823789" w:rsidP="00823789">
      <w:pPr>
        <w:pStyle w:val="HTMLPreformatted"/>
        <w:shd w:val="clear" w:color="auto" w:fill="1C1D1C"/>
        <w:jc w:val="both"/>
        <w:rPr>
          <w:color w:val="F9F9F9"/>
        </w:rPr>
      </w:pPr>
      <w:r>
        <w:rPr>
          <w:color w:val="F9F9F9"/>
        </w:rPr>
        <w:t xml:space="preserve">       Ajay</w:t>
      </w:r>
    </w:p>
    <w:p w:rsidR="00823789" w:rsidRDefault="006906CF" w:rsidP="00823789">
      <w:pPr>
        <w:rPr>
          <w:rFonts w:ascii="Times New Roman" w:hAnsi="Times New Roman" w:cs="Times New Roman"/>
        </w:rPr>
      </w:pPr>
      <w:r>
        <w:pict>
          <v:rect id="_x0000_i1028"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LinkedList example to add elements</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Here, we see different ways to add elements.</w:t>
      </w:r>
    </w:p>
    <w:p w:rsidR="00823789" w:rsidRDefault="00823789" w:rsidP="00823789">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23789" w:rsidRDefault="00823789" w:rsidP="00823789">
      <w:pPr>
        <w:numPr>
          <w:ilvl w:val="0"/>
          <w:numId w:val="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LinkedList2{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add(E e)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an element at the specific position</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add(int index, E element)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ll2.add(</w:t>
      </w:r>
      <w:r>
        <w:rPr>
          <w:rStyle w:val="string"/>
          <w:rFonts w:ascii="Segoe UI" w:hAnsi="Segoe UI" w:cs="Segoe UI"/>
          <w:color w:val="0000FF"/>
          <w:bdr w:val="none" w:sz="0" w:space="0" w:color="auto" w:frame="1"/>
        </w:rPr>
        <w:t>"Sonoo"</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second list elements to the first list</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ll.addAll(ll2);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addAll(Collection&lt;? extends E&gt; c)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ll3.add(</w:t>
      </w:r>
      <w:r>
        <w:rPr>
          <w:rStyle w:val="string"/>
          <w:rFonts w:ascii="Segoe UI" w:hAnsi="Segoe UI" w:cs="Segoe UI"/>
          <w:color w:val="0000FF"/>
          <w:bdr w:val="none" w:sz="0" w:space="0" w:color="auto" w:frame="1"/>
        </w:rPr>
        <w:t>"John"</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ll3.add(</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second list elements to the first list at specific position</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ll.addAll(</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ll3);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addAll(int index, Collection&lt;? extends E&gt; c)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an element at the first position</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ll.addFirst(</w:t>
      </w:r>
      <w:r>
        <w:rPr>
          <w:rStyle w:val="string"/>
          <w:rFonts w:ascii="Segoe UI" w:hAnsi="Segoe UI" w:cs="Segoe UI"/>
          <w:color w:val="0000FF"/>
          <w:bdr w:val="none" w:sz="0" w:space="0" w:color="auto" w:frame="1"/>
        </w:rPr>
        <w:t>"Lokesh"</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addFirst(E e)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an element at the last position</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ll.addLast(</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"After invoking addLast(E e) method: "</w:t>
      </w:r>
      <w:r>
        <w:rPr>
          <w:rFonts w:ascii="Segoe UI" w:hAnsi="Segoe UI" w:cs="Segoe UI"/>
          <w:color w:val="000000"/>
          <w:bdr w:val="none" w:sz="0" w:space="0" w:color="auto" w:frame="1"/>
        </w:rPr>
        <w:t>+ll);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pStyle w:val="HTMLPreformatted"/>
        <w:shd w:val="clear" w:color="auto" w:fill="1C1D1C"/>
        <w:jc w:val="both"/>
        <w:rPr>
          <w:color w:val="F9F9F9"/>
        </w:rPr>
      </w:pPr>
      <w:r>
        <w:rPr>
          <w:color w:val="F9F9F9"/>
        </w:rPr>
        <w:t>Initial list of elements: []</w:t>
      </w:r>
    </w:p>
    <w:p w:rsidR="00823789" w:rsidRDefault="00823789" w:rsidP="00823789">
      <w:pPr>
        <w:pStyle w:val="HTMLPreformatted"/>
        <w:shd w:val="clear" w:color="auto" w:fill="1C1D1C"/>
        <w:jc w:val="both"/>
        <w:rPr>
          <w:color w:val="F9F9F9"/>
        </w:rPr>
      </w:pPr>
      <w:r>
        <w:rPr>
          <w:color w:val="F9F9F9"/>
        </w:rPr>
        <w:t>After invoking add(E e) method: [Ravi, Vijay, Ajay]</w:t>
      </w:r>
    </w:p>
    <w:p w:rsidR="00823789" w:rsidRDefault="00823789" w:rsidP="00823789">
      <w:pPr>
        <w:pStyle w:val="HTMLPreformatted"/>
        <w:shd w:val="clear" w:color="auto" w:fill="1C1D1C"/>
        <w:jc w:val="both"/>
        <w:rPr>
          <w:color w:val="F9F9F9"/>
        </w:rPr>
      </w:pPr>
      <w:r>
        <w:rPr>
          <w:color w:val="F9F9F9"/>
        </w:rPr>
        <w:t>After invoking add(int index, E element) method: [Ravi, Gaurav, Vijay, Ajay]</w:t>
      </w:r>
    </w:p>
    <w:p w:rsidR="00823789" w:rsidRDefault="00823789" w:rsidP="00823789">
      <w:pPr>
        <w:pStyle w:val="HTMLPreformatted"/>
        <w:shd w:val="clear" w:color="auto" w:fill="1C1D1C"/>
        <w:jc w:val="both"/>
        <w:rPr>
          <w:color w:val="F9F9F9"/>
        </w:rPr>
      </w:pPr>
      <w:r>
        <w:rPr>
          <w:color w:val="F9F9F9"/>
        </w:rPr>
        <w:t xml:space="preserve">After invoking addAll(Collection&lt;? extends E&gt; c) method: </w:t>
      </w:r>
    </w:p>
    <w:p w:rsidR="00823789" w:rsidRDefault="00823789" w:rsidP="00823789">
      <w:pPr>
        <w:pStyle w:val="HTMLPreformatted"/>
        <w:shd w:val="clear" w:color="auto" w:fill="1C1D1C"/>
        <w:jc w:val="both"/>
        <w:rPr>
          <w:color w:val="F9F9F9"/>
        </w:rPr>
      </w:pPr>
      <w:r>
        <w:rPr>
          <w:color w:val="F9F9F9"/>
        </w:rPr>
        <w:t>[Ravi, Gaurav, Vijay, Ajay, Sonoo, Hanumat]</w:t>
      </w:r>
    </w:p>
    <w:p w:rsidR="00823789" w:rsidRDefault="00823789" w:rsidP="00823789">
      <w:pPr>
        <w:pStyle w:val="HTMLPreformatted"/>
        <w:shd w:val="clear" w:color="auto" w:fill="1C1D1C"/>
        <w:jc w:val="both"/>
        <w:rPr>
          <w:color w:val="F9F9F9"/>
        </w:rPr>
      </w:pPr>
      <w:r>
        <w:rPr>
          <w:color w:val="F9F9F9"/>
        </w:rPr>
        <w:t xml:space="preserve">After invoking addAll(int index, Collection&lt;? extends E&gt; c) method: </w:t>
      </w:r>
    </w:p>
    <w:p w:rsidR="00823789" w:rsidRDefault="00823789" w:rsidP="00823789">
      <w:pPr>
        <w:pStyle w:val="HTMLPreformatted"/>
        <w:shd w:val="clear" w:color="auto" w:fill="1C1D1C"/>
        <w:jc w:val="both"/>
        <w:rPr>
          <w:color w:val="F9F9F9"/>
        </w:rPr>
      </w:pPr>
      <w:r>
        <w:rPr>
          <w:color w:val="F9F9F9"/>
        </w:rPr>
        <w:t>[Ravi, John, Rahul, Gaurav, Vijay, Ajay, Sonoo, Hanumat]</w:t>
      </w:r>
    </w:p>
    <w:p w:rsidR="00823789" w:rsidRDefault="00823789" w:rsidP="00823789">
      <w:pPr>
        <w:pStyle w:val="HTMLPreformatted"/>
        <w:shd w:val="clear" w:color="auto" w:fill="1C1D1C"/>
        <w:jc w:val="both"/>
        <w:rPr>
          <w:color w:val="F9F9F9"/>
        </w:rPr>
      </w:pPr>
      <w:r>
        <w:rPr>
          <w:color w:val="F9F9F9"/>
        </w:rPr>
        <w:t xml:space="preserve">After invoking addFirst(E e) method: </w:t>
      </w:r>
    </w:p>
    <w:p w:rsidR="00823789" w:rsidRDefault="00823789" w:rsidP="00823789">
      <w:pPr>
        <w:pStyle w:val="HTMLPreformatted"/>
        <w:shd w:val="clear" w:color="auto" w:fill="1C1D1C"/>
        <w:jc w:val="both"/>
        <w:rPr>
          <w:color w:val="F9F9F9"/>
        </w:rPr>
      </w:pPr>
      <w:r>
        <w:rPr>
          <w:color w:val="F9F9F9"/>
        </w:rPr>
        <w:t>[Lokesh, Ravi, John, Rahul, Gaurav, Vijay, Ajay, Sonoo, Hanumat]</w:t>
      </w:r>
    </w:p>
    <w:p w:rsidR="00823789" w:rsidRDefault="00823789" w:rsidP="00823789">
      <w:pPr>
        <w:pStyle w:val="HTMLPreformatted"/>
        <w:shd w:val="clear" w:color="auto" w:fill="1C1D1C"/>
        <w:jc w:val="both"/>
        <w:rPr>
          <w:color w:val="F9F9F9"/>
        </w:rPr>
      </w:pPr>
      <w:r>
        <w:rPr>
          <w:color w:val="F9F9F9"/>
        </w:rPr>
        <w:t xml:space="preserve">After invoking addLast(E e) method: </w:t>
      </w:r>
    </w:p>
    <w:p w:rsidR="00823789" w:rsidRDefault="00823789" w:rsidP="00823789">
      <w:pPr>
        <w:pStyle w:val="HTMLPreformatted"/>
        <w:shd w:val="clear" w:color="auto" w:fill="1C1D1C"/>
        <w:jc w:val="both"/>
        <w:rPr>
          <w:color w:val="F9F9F9"/>
        </w:rPr>
      </w:pPr>
      <w:r>
        <w:rPr>
          <w:color w:val="F9F9F9"/>
        </w:rPr>
        <w:t>[Lokesh, Ravi, John, Rahul, Gaurav, Vijay, Ajay, Sonoo, Hanumat, Harsh]</w:t>
      </w:r>
    </w:p>
    <w:p w:rsidR="00823789" w:rsidRDefault="006906CF" w:rsidP="00823789">
      <w:pPr>
        <w:rPr>
          <w:rFonts w:ascii="Times New Roman" w:hAnsi="Times New Roman" w:cs="Times New Roman"/>
        </w:rPr>
      </w:pPr>
      <w:r>
        <w:pict>
          <v:rect id="_x0000_i1029"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LinkedList example to remove elements</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Here, we see different ways to remove an element.</w:t>
      </w:r>
    </w:p>
    <w:p w:rsidR="00823789" w:rsidRDefault="00823789" w:rsidP="00823789">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23789" w:rsidRDefault="00823789" w:rsidP="00823789">
      <w:pPr>
        <w:numPr>
          <w:ilvl w:val="0"/>
          <w:numId w:val="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LinkedList3 {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 args)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"Anuj"</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"Virat"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specific element from arraylist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remove(object)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element on the basis of specific position</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ll.remove(</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remove(index)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ll2.add(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ll2.add(</w:t>
      </w:r>
      <w:r>
        <w:rPr>
          <w:rStyle w:val="string"/>
          <w:rFonts w:ascii="Segoe UI" w:hAnsi="Segoe UI" w:cs="Segoe UI"/>
          <w:color w:val="0000FF"/>
          <w:bdr w:val="none" w:sz="0" w:space="0" w:color="auto" w:frame="1"/>
        </w:rPr>
        <w:t>"Hanumat"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Adding new elements to arraylist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ll.addAll(ll2);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new elements from arraylist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ll.removeAll(ll2);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removeAll()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first element from the 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ll.removeFirst();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removeFirst()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first element from the 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ll.removeLast();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removeLast()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first occurrence of element from the 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ll.removeFirstOccurrence(</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removeFirstOccurrence()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last occurrence of element from the list</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ll.removeLastOccurrence(</w:t>
      </w:r>
      <w:r>
        <w:rPr>
          <w:rStyle w:val="string"/>
          <w:rFonts w:ascii="Segoe UI" w:hAnsi="Segoe UI" w:cs="Segoe UI"/>
          <w:color w:val="0000FF"/>
          <w:bdr w:val="none" w:sz="0" w:space="0" w:color="auto" w:frame="1"/>
        </w:rPr>
        <w:t>"Harsh"</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removeLastOccurrence()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elements available in the list     </w:t>
      </w:r>
      <w:r>
        <w:rPr>
          <w:rFonts w:ascii="Segoe UI" w:hAnsi="Segoe UI" w:cs="Segoe UI"/>
          <w:color w:val="000000"/>
          <w:bdr w:val="none" w:sz="0" w:space="0" w:color="auto" w:frame="1"/>
        </w:rPr>
        <w:t>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ll.clear();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clear() method: "</w:t>
      </w:r>
      <w:r>
        <w:rPr>
          <w:rFonts w:ascii="Segoe UI" w:hAnsi="Segoe UI" w:cs="Segoe UI"/>
          <w:color w:val="000000"/>
          <w:bdr w:val="none" w:sz="0" w:space="0" w:color="auto" w:frame="1"/>
        </w:rPr>
        <w:t>+ll);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pStyle w:val="HTMLPreformatted"/>
        <w:shd w:val="clear" w:color="auto" w:fill="1C1D1C"/>
        <w:jc w:val="both"/>
        <w:rPr>
          <w:color w:val="F9F9F9"/>
        </w:rPr>
      </w:pPr>
      <w:r>
        <w:rPr>
          <w:color w:val="F9F9F9"/>
        </w:rPr>
        <w:t>Initial list of elements: [Ravi, Vijay, Ajay, Anuj, Gaurav, Harsh, Virat, Gaurav, Harsh, Amit]</w:t>
      </w:r>
    </w:p>
    <w:p w:rsidR="00823789" w:rsidRDefault="00823789" w:rsidP="00823789">
      <w:pPr>
        <w:pStyle w:val="HTMLPreformatted"/>
        <w:shd w:val="clear" w:color="auto" w:fill="1C1D1C"/>
        <w:jc w:val="both"/>
        <w:rPr>
          <w:color w:val="F9F9F9"/>
        </w:rPr>
      </w:pPr>
      <w:r>
        <w:rPr>
          <w:color w:val="F9F9F9"/>
        </w:rPr>
        <w:t>After invoking remove(object) method: [Ravi, Ajay, Anuj, Gaurav, Harsh, Virat, Gaurav, Harsh, Amit]</w:t>
      </w:r>
    </w:p>
    <w:p w:rsidR="00823789" w:rsidRDefault="00823789" w:rsidP="00823789">
      <w:pPr>
        <w:pStyle w:val="HTMLPreformatted"/>
        <w:shd w:val="clear" w:color="auto" w:fill="1C1D1C"/>
        <w:jc w:val="both"/>
        <w:rPr>
          <w:color w:val="F9F9F9"/>
        </w:rPr>
      </w:pPr>
      <w:r>
        <w:rPr>
          <w:color w:val="F9F9F9"/>
        </w:rPr>
        <w:t>After invoking remove(index) method: [Ajay, Anuj, Gaurav, Harsh, Virat, Gaurav, Harsh, Amit]</w:t>
      </w:r>
    </w:p>
    <w:p w:rsidR="00823789" w:rsidRDefault="00823789" w:rsidP="00823789">
      <w:pPr>
        <w:pStyle w:val="HTMLPreformatted"/>
        <w:shd w:val="clear" w:color="auto" w:fill="1C1D1C"/>
        <w:jc w:val="both"/>
        <w:rPr>
          <w:color w:val="F9F9F9"/>
        </w:rPr>
      </w:pPr>
      <w:r>
        <w:rPr>
          <w:color w:val="F9F9F9"/>
        </w:rPr>
        <w:t>Updated list : [Ajay, Anuj, Gaurav, Harsh, Virat, Gaurav, Harsh, Amit, Ravi, Hanumat]</w:t>
      </w:r>
    </w:p>
    <w:p w:rsidR="00823789" w:rsidRDefault="00823789" w:rsidP="00823789">
      <w:pPr>
        <w:pStyle w:val="HTMLPreformatted"/>
        <w:shd w:val="clear" w:color="auto" w:fill="1C1D1C"/>
        <w:jc w:val="both"/>
        <w:rPr>
          <w:color w:val="F9F9F9"/>
        </w:rPr>
      </w:pPr>
      <w:r>
        <w:rPr>
          <w:color w:val="F9F9F9"/>
        </w:rPr>
        <w:t>After invoking removeAll() method: [Ajay, Anuj, Gaurav, Harsh, Virat, Gaurav, Harsh, Amit]</w:t>
      </w:r>
    </w:p>
    <w:p w:rsidR="00823789" w:rsidRDefault="00823789" w:rsidP="00823789">
      <w:pPr>
        <w:pStyle w:val="HTMLPreformatted"/>
        <w:shd w:val="clear" w:color="auto" w:fill="1C1D1C"/>
        <w:jc w:val="both"/>
        <w:rPr>
          <w:color w:val="F9F9F9"/>
        </w:rPr>
      </w:pPr>
      <w:r>
        <w:rPr>
          <w:color w:val="F9F9F9"/>
        </w:rPr>
        <w:t>After invoking removeFirst() method: [Gaurav, Harsh, Virat, Gaurav, Harsh, Amit]</w:t>
      </w:r>
    </w:p>
    <w:p w:rsidR="00823789" w:rsidRDefault="00823789" w:rsidP="00823789">
      <w:pPr>
        <w:pStyle w:val="HTMLPreformatted"/>
        <w:shd w:val="clear" w:color="auto" w:fill="1C1D1C"/>
        <w:jc w:val="both"/>
        <w:rPr>
          <w:color w:val="F9F9F9"/>
        </w:rPr>
      </w:pPr>
      <w:r>
        <w:rPr>
          <w:color w:val="F9F9F9"/>
        </w:rPr>
        <w:t>After invoking removeLast() method: [Gaurav, Harsh, Virat, Gaurav, Harsh]</w:t>
      </w:r>
    </w:p>
    <w:p w:rsidR="00823789" w:rsidRDefault="00823789" w:rsidP="00823789">
      <w:pPr>
        <w:pStyle w:val="HTMLPreformatted"/>
        <w:shd w:val="clear" w:color="auto" w:fill="1C1D1C"/>
        <w:jc w:val="both"/>
        <w:rPr>
          <w:color w:val="F9F9F9"/>
        </w:rPr>
      </w:pPr>
      <w:r>
        <w:rPr>
          <w:color w:val="F9F9F9"/>
        </w:rPr>
        <w:lastRenderedPageBreak/>
        <w:t>After invoking removeFirstOccurrence() method: [Harsh, Virat, Gaurav, Harsh]</w:t>
      </w:r>
    </w:p>
    <w:p w:rsidR="00823789" w:rsidRDefault="00823789" w:rsidP="00823789">
      <w:pPr>
        <w:pStyle w:val="HTMLPreformatted"/>
        <w:shd w:val="clear" w:color="auto" w:fill="1C1D1C"/>
        <w:jc w:val="both"/>
        <w:rPr>
          <w:color w:val="F9F9F9"/>
        </w:rPr>
      </w:pPr>
      <w:r>
        <w:rPr>
          <w:color w:val="F9F9F9"/>
        </w:rPr>
        <w:t>After invoking removeLastOccurrence() method: [Harsh, Virat, Gaurav]</w:t>
      </w:r>
    </w:p>
    <w:p w:rsidR="00823789" w:rsidRDefault="00823789" w:rsidP="00823789">
      <w:pPr>
        <w:pStyle w:val="HTMLPreformatted"/>
        <w:shd w:val="clear" w:color="auto" w:fill="1C1D1C"/>
        <w:jc w:val="both"/>
        <w:rPr>
          <w:color w:val="F9F9F9"/>
        </w:rPr>
      </w:pPr>
      <w:r>
        <w:rPr>
          <w:color w:val="F9F9F9"/>
        </w:rPr>
        <w:t>After invoking clear() method: []</w:t>
      </w:r>
    </w:p>
    <w:p w:rsidR="00823789" w:rsidRDefault="006906CF" w:rsidP="00823789">
      <w:pPr>
        <w:rPr>
          <w:rFonts w:ascii="Times New Roman" w:hAnsi="Times New Roman" w:cs="Times New Roman"/>
        </w:rPr>
      </w:pPr>
      <w:r>
        <w:pict>
          <v:rect id="_x0000_i1030"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LinkedList Example to reverse a list of elements</w:t>
      </w:r>
    </w:p>
    <w:p w:rsidR="00823789" w:rsidRDefault="00823789" w:rsidP="00823789">
      <w:pPr>
        <w:numPr>
          <w:ilvl w:val="0"/>
          <w:numId w:val="4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23789" w:rsidRDefault="00823789" w:rsidP="00823789">
      <w:pPr>
        <w:numPr>
          <w:ilvl w:val="0"/>
          <w:numId w:val="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LinkedList4{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LinkedList&lt;String&gt; ll=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LinkedList&lt;String&gt;();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the list of elements in reverse order</w:t>
      </w: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i=ll.descendingIterator();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System.out.println(i.next());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pStyle w:val="HTMLPreformatted"/>
        <w:shd w:val="clear" w:color="auto" w:fill="1C1D1C"/>
        <w:jc w:val="both"/>
        <w:rPr>
          <w:color w:val="F9F9F9"/>
        </w:rPr>
      </w:pPr>
      <w:r>
        <w:rPr>
          <w:color w:val="F9F9F9"/>
        </w:rPr>
        <w:t>Output: Ajay</w:t>
      </w:r>
    </w:p>
    <w:p w:rsidR="00823789" w:rsidRDefault="00823789" w:rsidP="00823789">
      <w:pPr>
        <w:pStyle w:val="HTMLPreformatted"/>
        <w:shd w:val="clear" w:color="auto" w:fill="1C1D1C"/>
        <w:jc w:val="both"/>
        <w:rPr>
          <w:color w:val="F9F9F9"/>
        </w:rPr>
      </w:pPr>
      <w:r>
        <w:rPr>
          <w:color w:val="F9F9F9"/>
        </w:rPr>
        <w:t>Vijay</w:t>
      </w:r>
    </w:p>
    <w:p w:rsidR="00823789" w:rsidRDefault="00823789" w:rsidP="00823789">
      <w:pPr>
        <w:pStyle w:val="HTMLPreformatted"/>
        <w:shd w:val="clear" w:color="auto" w:fill="1C1D1C"/>
        <w:jc w:val="both"/>
        <w:rPr>
          <w:color w:val="F9F9F9"/>
        </w:rPr>
      </w:pPr>
      <w:r>
        <w:rPr>
          <w:color w:val="F9F9F9"/>
        </w:rPr>
        <w:t>Ravi</w:t>
      </w:r>
    </w:p>
    <w:p w:rsidR="00823789" w:rsidRDefault="00823789" w:rsidP="00823789">
      <w:pPr>
        <w:pStyle w:val="HTMLPreformatted"/>
        <w:shd w:val="clear" w:color="auto" w:fill="1C1D1C"/>
        <w:jc w:val="both"/>
        <w:rPr>
          <w:color w:val="F9F9F9"/>
        </w:rPr>
      </w:pPr>
    </w:p>
    <w:p w:rsidR="00823789" w:rsidRDefault="006906CF" w:rsidP="00823789">
      <w:pPr>
        <w:rPr>
          <w:rFonts w:ascii="Times New Roman" w:hAnsi="Times New Roman" w:cs="Times New Roman"/>
        </w:rPr>
      </w:pPr>
      <w:r>
        <w:pict>
          <v:rect id="_x0000_i1031" style="width:0;height:.75pt" o:hrstd="t" o:hrnoshade="t" o:hr="t" fillcolor="#d4d4d4" stroked="f"/>
        </w:pict>
      </w:r>
    </w:p>
    <w:p w:rsidR="00823789" w:rsidRDefault="00823789" w:rsidP="0082378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LinkedList Example: Book</w:t>
      </w:r>
    </w:p>
    <w:p w:rsidR="00823789" w:rsidRDefault="00823789" w:rsidP="00823789">
      <w:pPr>
        <w:numPr>
          <w:ilvl w:val="0"/>
          <w:numId w:val="4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LinkedListExample {  </w:t>
      </w:r>
    </w:p>
    <w:p w:rsidR="00823789" w:rsidRDefault="00823789" w:rsidP="00823789">
      <w:pPr>
        <w:numPr>
          <w:ilvl w:val="0"/>
          <w:numId w:val="4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list of Books</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List&lt;Book&gt;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LinkedList&lt;Book&gt;();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list</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list.add(b1);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list.add(b2);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list.add(b3);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list</w:t>
      </w: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b:list){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numPr>
          <w:ilvl w:val="0"/>
          <w:numId w:val="4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Output:</w:t>
      </w:r>
    </w:p>
    <w:p w:rsidR="00823789" w:rsidRDefault="00823789" w:rsidP="00823789">
      <w:pPr>
        <w:pStyle w:val="HTMLPreformatted"/>
        <w:shd w:val="clear" w:color="auto" w:fill="1C1D1C"/>
        <w:jc w:val="both"/>
        <w:rPr>
          <w:color w:val="F9F9F9"/>
        </w:rPr>
      </w:pPr>
      <w:r>
        <w:rPr>
          <w:color w:val="F9F9F9"/>
        </w:rPr>
        <w:t>101 Let us C Yashwant Kanetkar BPB 8</w:t>
      </w:r>
    </w:p>
    <w:p w:rsidR="00823789" w:rsidRDefault="00823789" w:rsidP="00823789">
      <w:pPr>
        <w:pStyle w:val="HTMLPreformatted"/>
        <w:shd w:val="clear" w:color="auto" w:fill="1C1D1C"/>
        <w:jc w:val="both"/>
        <w:rPr>
          <w:color w:val="F9F9F9"/>
        </w:rPr>
      </w:pPr>
      <w:r>
        <w:rPr>
          <w:color w:val="F9F9F9"/>
        </w:rPr>
        <w:t>102 Data Communications &amp; Networking Forouzan Mc Graw Hill 4</w:t>
      </w:r>
    </w:p>
    <w:p w:rsidR="00823789" w:rsidRDefault="00823789" w:rsidP="00823789">
      <w:pPr>
        <w:pStyle w:val="HTMLPreformatted"/>
        <w:shd w:val="clear" w:color="auto" w:fill="1C1D1C"/>
        <w:jc w:val="both"/>
        <w:rPr>
          <w:color w:val="F9F9F9"/>
        </w:rPr>
      </w:pPr>
      <w:r>
        <w:rPr>
          <w:color w:val="F9F9F9"/>
        </w:rPr>
        <w:t>103 Operating System Galvin Wiley 6</w:t>
      </w:r>
    </w:p>
    <w:p w:rsidR="00823789" w:rsidRDefault="00823789" w:rsidP="00F850B3"/>
    <w:p w:rsidR="00823789" w:rsidRDefault="00823789" w:rsidP="0082378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Doubly linked list</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Doubly linked list is a complex type of linked list in which a node contains a pointer to the previous as well as the next node in the sequence. Therefore, in a doubly linked list, a node consists of three parts: node data, pointer to the next node in sequence (next pointer) , pointer to the previous node (previous pointer). A sample node in a doubly linked list is shown in the figure.</w:t>
      </w:r>
    </w:p>
    <w:p w:rsidR="00823789" w:rsidRDefault="00823789" w:rsidP="00823789">
      <w:r>
        <w:rPr>
          <w:rFonts w:ascii="Segoe UI" w:hAnsi="Segoe UI" w:cs="Segoe UI"/>
          <w:color w:val="333333"/>
        </w:rPr>
        <w:lastRenderedPageBreak/>
        <w:br/>
      </w:r>
      <w:r>
        <w:rPr>
          <w:noProof/>
          <w:lang w:eastAsia="en-IN"/>
        </w:rPr>
        <w:drawing>
          <wp:inline distT="0" distB="0" distL="0" distR="0">
            <wp:extent cx="3267075" cy="1800225"/>
            <wp:effectExtent l="0" t="0" r="9525" b="9525"/>
            <wp:docPr id="5" name="Picture 5" descr="Doubly linked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oubly linked lis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67075" cy="1800225"/>
                    </a:xfrm>
                    <a:prstGeom prst="rect">
                      <a:avLst/>
                    </a:prstGeom>
                    <a:noFill/>
                    <a:ln>
                      <a:noFill/>
                    </a:ln>
                  </pic:spPr>
                </pic:pic>
              </a:graphicData>
            </a:graphic>
          </wp:inline>
        </w:drawing>
      </w:r>
    </w:p>
    <w:p w:rsidR="00823789" w:rsidRDefault="00823789" w:rsidP="00823789">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ArrayList and LinkedList</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ArrayList and LinkedList both implement the List interface and maintain insertion order. Both are non-synchronized classes.</w:t>
      </w:r>
    </w:p>
    <w:p w:rsidR="00823789" w:rsidRDefault="00823789" w:rsidP="00823789">
      <w:pPr>
        <w:pStyle w:val="NormalWeb"/>
        <w:shd w:val="clear" w:color="auto" w:fill="FFFFFF"/>
        <w:jc w:val="both"/>
        <w:rPr>
          <w:rFonts w:ascii="Segoe UI" w:hAnsi="Segoe UI" w:cs="Segoe UI"/>
          <w:color w:val="333333"/>
        </w:rPr>
      </w:pPr>
      <w:r>
        <w:rPr>
          <w:rFonts w:ascii="Segoe UI" w:hAnsi="Segoe UI" w:cs="Segoe UI"/>
          <w:color w:val="333333"/>
        </w:rPr>
        <w:t>However, there are many differences between the ArrayList and LinkedList classes that are given below.</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812"/>
        <w:gridCol w:w="11427"/>
      </w:tblGrid>
      <w:tr w:rsidR="00823789" w:rsidTr="00823789">
        <w:tc>
          <w:tcPr>
            <w:tcW w:w="5812" w:type="dxa"/>
            <w:shd w:val="clear" w:color="auto" w:fill="C7CCBE"/>
            <w:tcMar>
              <w:top w:w="180" w:type="dxa"/>
              <w:left w:w="180" w:type="dxa"/>
              <w:bottom w:w="180" w:type="dxa"/>
              <w:right w:w="180" w:type="dxa"/>
            </w:tcMar>
            <w:hideMark/>
          </w:tcPr>
          <w:p w:rsidR="00823789" w:rsidRDefault="00823789">
            <w:pPr>
              <w:rPr>
                <w:rFonts w:ascii="Times New Roman" w:hAnsi="Times New Roman" w:cs="Times New Roman"/>
                <w:b/>
                <w:bCs/>
                <w:color w:val="000000"/>
                <w:sz w:val="26"/>
                <w:szCs w:val="26"/>
              </w:rPr>
            </w:pPr>
            <w:r>
              <w:rPr>
                <w:b/>
                <w:bCs/>
                <w:color w:val="000000"/>
                <w:sz w:val="26"/>
                <w:szCs w:val="26"/>
              </w:rPr>
              <w:t>ArrayList</w:t>
            </w:r>
          </w:p>
        </w:tc>
        <w:tc>
          <w:tcPr>
            <w:tcW w:w="11427" w:type="dxa"/>
            <w:shd w:val="clear" w:color="auto" w:fill="C7CCBE"/>
            <w:tcMar>
              <w:top w:w="180" w:type="dxa"/>
              <w:left w:w="180" w:type="dxa"/>
              <w:bottom w:w="180" w:type="dxa"/>
              <w:right w:w="180" w:type="dxa"/>
            </w:tcMar>
            <w:hideMark/>
          </w:tcPr>
          <w:p w:rsidR="00823789" w:rsidRDefault="00823789">
            <w:pPr>
              <w:rPr>
                <w:b/>
                <w:bCs/>
                <w:color w:val="000000"/>
                <w:sz w:val="26"/>
                <w:szCs w:val="26"/>
              </w:rPr>
            </w:pPr>
            <w:r>
              <w:rPr>
                <w:b/>
                <w:bCs/>
                <w:color w:val="000000"/>
                <w:sz w:val="26"/>
                <w:szCs w:val="26"/>
              </w:rPr>
              <w:t>LinkedList</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sz w:val="24"/>
                <w:szCs w:val="24"/>
              </w:rPr>
            </w:pPr>
            <w:r>
              <w:rPr>
                <w:rFonts w:ascii="Segoe UI" w:hAnsi="Segoe UI" w:cs="Segoe UI"/>
                <w:color w:val="333333"/>
              </w:rPr>
              <w:t>1) ArrayList internally uses a </w:t>
            </w:r>
            <w:r>
              <w:rPr>
                <w:rStyle w:val="Strong"/>
                <w:rFonts w:ascii="Segoe UI" w:hAnsi="Segoe UI" w:cs="Segoe UI"/>
                <w:color w:val="333333"/>
              </w:rPr>
              <w:t>dynamic array</w:t>
            </w:r>
            <w:r>
              <w:rPr>
                <w:rFonts w:ascii="Segoe UI" w:hAnsi="Segoe UI" w:cs="Segoe UI"/>
                <w:color w:val="333333"/>
              </w:rPr>
              <w:t> to store the elements.</w:t>
            </w:r>
          </w:p>
        </w:tc>
        <w:tc>
          <w:tcPr>
            <w:tcW w:w="114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823789">
            <w:pPr>
              <w:jc w:val="both"/>
              <w:rPr>
                <w:rFonts w:ascii="Segoe UI" w:hAnsi="Segoe UI" w:cs="Segoe UI"/>
                <w:color w:val="333333"/>
              </w:rPr>
            </w:pPr>
            <w:r>
              <w:rPr>
                <w:rFonts w:ascii="Segoe UI" w:hAnsi="Segoe UI" w:cs="Segoe UI"/>
                <w:color w:val="333333"/>
              </w:rPr>
              <w:t>LinkedList internally uses a </w:t>
            </w:r>
            <w:r>
              <w:rPr>
                <w:rStyle w:val="Strong"/>
                <w:rFonts w:ascii="Segoe UI" w:hAnsi="Segoe UI" w:cs="Segoe UI"/>
                <w:color w:val="333333"/>
              </w:rPr>
              <w:t>doubly linked list</w:t>
            </w:r>
            <w:r>
              <w:rPr>
                <w:rFonts w:ascii="Segoe UI" w:hAnsi="Segoe UI" w:cs="Segoe UI"/>
                <w:color w:val="333333"/>
              </w:rPr>
              <w:t> to store the</w:t>
            </w:r>
          </w:p>
          <w:p w:rsidR="00823789" w:rsidRDefault="00823789">
            <w:pPr>
              <w:jc w:val="both"/>
              <w:rPr>
                <w:rFonts w:ascii="Segoe UI" w:hAnsi="Segoe UI" w:cs="Segoe UI"/>
                <w:color w:val="333333"/>
              </w:rPr>
            </w:pPr>
            <w:r>
              <w:rPr>
                <w:rFonts w:ascii="Segoe UI" w:hAnsi="Segoe UI" w:cs="Segoe UI"/>
                <w:color w:val="333333"/>
              </w:rPr>
              <w:t xml:space="preserve"> elements.</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2) Manipulation with ArrayList is </w:t>
            </w:r>
            <w:r>
              <w:rPr>
                <w:rStyle w:val="Strong"/>
                <w:rFonts w:ascii="Segoe UI" w:hAnsi="Segoe UI" w:cs="Segoe UI"/>
                <w:color w:val="333333"/>
              </w:rPr>
              <w:t>slow</w:t>
            </w:r>
            <w:r>
              <w:rPr>
                <w:rFonts w:ascii="Segoe UI" w:hAnsi="Segoe UI" w:cs="Segoe UI"/>
                <w:color w:val="333333"/>
              </w:rPr>
              <w:t xml:space="preserve"> because it internally uses an array. </w:t>
            </w:r>
          </w:p>
          <w:p w:rsidR="00823789" w:rsidRDefault="00823789">
            <w:pPr>
              <w:jc w:val="both"/>
              <w:rPr>
                <w:rFonts w:ascii="Segoe UI" w:hAnsi="Segoe UI" w:cs="Segoe UI"/>
                <w:color w:val="333333"/>
              </w:rPr>
            </w:pPr>
            <w:r>
              <w:rPr>
                <w:rFonts w:ascii="Segoe UI" w:hAnsi="Segoe UI" w:cs="Segoe UI"/>
                <w:color w:val="333333"/>
              </w:rPr>
              <w:t>If any element is removed from the array, all the other elements are shifted in memory.</w:t>
            </w:r>
          </w:p>
        </w:tc>
        <w:tc>
          <w:tcPr>
            <w:tcW w:w="114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Manipulation with LinkedList is </w:t>
            </w:r>
            <w:r>
              <w:rPr>
                <w:rStyle w:val="Strong"/>
                <w:rFonts w:ascii="Segoe UI" w:hAnsi="Segoe UI" w:cs="Segoe UI"/>
                <w:color w:val="333333"/>
              </w:rPr>
              <w:t>faster</w:t>
            </w:r>
            <w:r>
              <w:rPr>
                <w:rFonts w:ascii="Segoe UI" w:hAnsi="Segoe UI" w:cs="Segoe UI"/>
                <w:color w:val="333333"/>
              </w:rPr>
              <w:t xml:space="preserve"> than ArrayList </w:t>
            </w:r>
          </w:p>
          <w:p w:rsidR="00823789" w:rsidRDefault="00823789">
            <w:pPr>
              <w:jc w:val="both"/>
              <w:rPr>
                <w:rFonts w:ascii="Segoe UI" w:hAnsi="Segoe UI" w:cs="Segoe UI"/>
                <w:color w:val="333333"/>
              </w:rPr>
            </w:pPr>
            <w:r>
              <w:rPr>
                <w:rFonts w:ascii="Segoe UI" w:hAnsi="Segoe UI" w:cs="Segoe UI"/>
                <w:color w:val="333333"/>
              </w:rPr>
              <w:t>because it uses a doubly linked list, so no bit shifting is</w:t>
            </w:r>
          </w:p>
          <w:p w:rsidR="00823789" w:rsidRDefault="00823789">
            <w:pPr>
              <w:jc w:val="both"/>
              <w:rPr>
                <w:rFonts w:ascii="Segoe UI" w:hAnsi="Segoe UI" w:cs="Segoe UI"/>
                <w:color w:val="333333"/>
              </w:rPr>
            </w:pPr>
            <w:r>
              <w:rPr>
                <w:rFonts w:ascii="Segoe UI" w:hAnsi="Segoe UI" w:cs="Segoe UI"/>
                <w:color w:val="333333"/>
              </w:rPr>
              <w:t xml:space="preserve"> required in memory.</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3) An ArrayList class can </w:t>
            </w:r>
            <w:r>
              <w:rPr>
                <w:rStyle w:val="Strong"/>
                <w:rFonts w:ascii="Segoe UI" w:hAnsi="Segoe UI" w:cs="Segoe UI"/>
                <w:color w:val="333333"/>
              </w:rPr>
              <w:t>act as a list</w:t>
            </w:r>
            <w:r>
              <w:rPr>
                <w:rFonts w:ascii="Segoe UI" w:hAnsi="Segoe UI" w:cs="Segoe UI"/>
                <w:color w:val="333333"/>
              </w:rPr>
              <w:t> only because it implements List only.</w:t>
            </w:r>
          </w:p>
        </w:tc>
        <w:tc>
          <w:tcPr>
            <w:tcW w:w="114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LinkedList class can </w:t>
            </w:r>
            <w:r>
              <w:rPr>
                <w:rStyle w:val="Strong"/>
                <w:rFonts w:ascii="Segoe UI" w:hAnsi="Segoe UI" w:cs="Segoe UI"/>
                <w:color w:val="333333"/>
              </w:rPr>
              <w:t>act as a list and queue</w:t>
            </w:r>
            <w:r>
              <w:rPr>
                <w:rFonts w:ascii="Segoe UI" w:hAnsi="Segoe UI" w:cs="Segoe UI"/>
                <w:color w:val="333333"/>
              </w:rPr>
              <w:t xml:space="preserve"> both because </w:t>
            </w:r>
          </w:p>
          <w:p w:rsidR="00823789" w:rsidRDefault="00823789">
            <w:pPr>
              <w:jc w:val="both"/>
              <w:rPr>
                <w:rFonts w:ascii="Segoe UI" w:hAnsi="Segoe UI" w:cs="Segoe UI"/>
                <w:color w:val="333333"/>
              </w:rPr>
            </w:pPr>
            <w:r>
              <w:rPr>
                <w:rFonts w:ascii="Segoe UI" w:hAnsi="Segoe UI" w:cs="Segoe UI"/>
                <w:color w:val="333333"/>
              </w:rPr>
              <w:t>it implements List and Deque interfaces.</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4) ArrayList is </w:t>
            </w:r>
            <w:r>
              <w:rPr>
                <w:rStyle w:val="Strong"/>
                <w:rFonts w:ascii="Segoe UI" w:hAnsi="Segoe UI" w:cs="Segoe UI"/>
                <w:color w:val="333333"/>
              </w:rPr>
              <w:t>better for storing and accessing</w:t>
            </w:r>
            <w:r>
              <w:rPr>
                <w:rFonts w:ascii="Segoe UI" w:hAnsi="Segoe UI" w:cs="Segoe UI"/>
                <w:color w:val="333333"/>
              </w:rPr>
              <w:t> data.</w:t>
            </w:r>
          </w:p>
        </w:tc>
        <w:tc>
          <w:tcPr>
            <w:tcW w:w="114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LinkedList is </w:t>
            </w:r>
            <w:r>
              <w:rPr>
                <w:rStyle w:val="Strong"/>
                <w:rFonts w:ascii="Segoe UI" w:hAnsi="Segoe UI" w:cs="Segoe UI"/>
                <w:color w:val="333333"/>
              </w:rPr>
              <w:t>better for manipulating</w:t>
            </w:r>
            <w:r>
              <w:rPr>
                <w:rFonts w:ascii="Segoe UI" w:hAnsi="Segoe UI" w:cs="Segoe UI"/>
                <w:color w:val="333333"/>
              </w:rPr>
              <w:t> data.</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5) The memory location for the elements of an ArrayList is contiguous.</w:t>
            </w:r>
          </w:p>
        </w:tc>
        <w:tc>
          <w:tcPr>
            <w:tcW w:w="114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The location for the elements of a linked list is not </w:t>
            </w:r>
          </w:p>
          <w:p w:rsidR="00823789" w:rsidRDefault="00823789">
            <w:pPr>
              <w:jc w:val="both"/>
              <w:rPr>
                <w:rFonts w:ascii="Segoe UI" w:hAnsi="Segoe UI" w:cs="Segoe UI"/>
                <w:color w:val="333333"/>
              </w:rPr>
            </w:pPr>
            <w:r>
              <w:rPr>
                <w:rFonts w:ascii="Segoe UI" w:hAnsi="Segoe UI" w:cs="Segoe UI"/>
                <w:color w:val="333333"/>
              </w:rPr>
              <w:t>contagious.</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6) Generally, when an ArrayList is initialized, a default </w:t>
            </w:r>
            <w:r>
              <w:rPr>
                <w:rFonts w:ascii="Segoe UI" w:hAnsi="Segoe UI" w:cs="Segoe UI"/>
                <w:color w:val="333333"/>
              </w:rPr>
              <w:lastRenderedPageBreak/>
              <w:t>capacity of 10 is assigned to the ArrayList.</w:t>
            </w:r>
          </w:p>
        </w:tc>
        <w:tc>
          <w:tcPr>
            <w:tcW w:w="114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lastRenderedPageBreak/>
              <w:t xml:space="preserve">There is no case of default capacity in a LinkedList. In </w:t>
            </w:r>
          </w:p>
          <w:p w:rsidR="00823789" w:rsidRDefault="00823789">
            <w:pPr>
              <w:jc w:val="both"/>
              <w:rPr>
                <w:rFonts w:ascii="Segoe UI" w:hAnsi="Segoe UI" w:cs="Segoe UI"/>
                <w:color w:val="333333"/>
              </w:rPr>
            </w:pPr>
            <w:r>
              <w:rPr>
                <w:rFonts w:ascii="Segoe UI" w:hAnsi="Segoe UI" w:cs="Segoe UI"/>
                <w:color w:val="333333"/>
              </w:rPr>
              <w:lastRenderedPageBreak/>
              <w:t xml:space="preserve">LinkedList, an empty list is created when a LinkedList is </w:t>
            </w:r>
          </w:p>
          <w:p w:rsidR="00823789" w:rsidRDefault="00823789">
            <w:pPr>
              <w:jc w:val="both"/>
              <w:rPr>
                <w:rFonts w:ascii="Segoe UI" w:hAnsi="Segoe UI" w:cs="Segoe UI"/>
                <w:color w:val="333333"/>
              </w:rPr>
            </w:pPr>
            <w:r>
              <w:rPr>
                <w:rFonts w:ascii="Segoe UI" w:hAnsi="Segoe UI" w:cs="Segoe UI"/>
                <w:color w:val="333333"/>
              </w:rPr>
              <w:t>initialized.</w:t>
            </w:r>
          </w:p>
        </w:tc>
      </w:tr>
      <w:tr w:rsidR="00823789" w:rsidTr="00823789">
        <w:tc>
          <w:tcPr>
            <w:tcW w:w="58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lastRenderedPageBreak/>
              <w:t>7) To be precise, an ArrayList is a resizable array.</w:t>
            </w:r>
          </w:p>
        </w:tc>
        <w:tc>
          <w:tcPr>
            <w:tcW w:w="114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23789" w:rsidRDefault="00823789">
            <w:pPr>
              <w:jc w:val="both"/>
              <w:rPr>
                <w:rFonts w:ascii="Segoe UI" w:hAnsi="Segoe UI" w:cs="Segoe UI"/>
                <w:color w:val="333333"/>
              </w:rPr>
            </w:pPr>
            <w:r>
              <w:rPr>
                <w:rFonts w:ascii="Segoe UI" w:hAnsi="Segoe UI" w:cs="Segoe UI"/>
                <w:color w:val="333333"/>
              </w:rPr>
              <w:t xml:space="preserve">LinkedList implements the doubly linked list of the list </w:t>
            </w:r>
          </w:p>
          <w:p w:rsidR="00823789" w:rsidRDefault="00823789">
            <w:pPr>
              <w:jc w:val="both"/>
              <w:rPr>
                <w:rFonts w:ascii="Segoe UI" w:hAnsi="Segoe UI" w:cs="Segoe UI"/>
                <w:color w:val="333333"/>
              </w:rPr>
            </w:pPr>
            <w:r>
              <w:rPr>
                <w:rFonts w:ascii="Segoe UI" w:hAnsi="Segoe UI" w:cs="Segoe UI"/>
                <w:color w:val="333333"/>
              </w:rPr>
              <w:t>interface.</w:t>
            </w:r>
          </w:p>
        </w:tc>
      </w:tr>
    </w:tbl>
    <w:p w:rsidR="00823789" w:rsidRDefault="00823789" w:rsidP="00823789"/>
    <w:p w:rsidR="00BF0001" w:rsidRDefault="00BF0001" w:rsidP="00BF000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Vector</w:t>
      </w:r>
    </w:p>
    <w:p w:rsidR="00BF0001" w:rsidRDefault="00BF0001" w:rsidP="00BF000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Vector</w:t>
      </w:r>
      <w:r>
        <w:rPr>
          <w:rFonts w:ascii="Segoe UI" w:hAnsi="Segoe UI" w:cs="Segoe UI"/>
          <w:color w:val="333333"/>
        </w:rPr>
        <w:t> is like the </w:t>
      </w:r>
      <w:r>
        <w:rPr>
          <w:rStyle w:val="Emphasis"/>
          <w:rFonts w:ascii="Segoe UI" w:eastAsiaTheme="majorEastAsia" w:hAnsi="Segoe UI" w:cs="Segoe UI"/>
          <w:color w:val="333333"/>
        </w:rPr>
        <w:t>dynamic array</w:t>
      </w:r>
      <w:r>
        <w:rPr>
          <w:rFonts w:ascii="Segoe UI" w:hAnsi="Segoe UI" w:cs="Segoe UI"/>
          <w:color w:val="333333"/>
        </w:rPr>
        <w:t> which can grow or shrink its size. Unlike array, we can store n-number of elements in it as there is no size limit. It is a part of Java Collection framework since Java 1.2. It is found in the </w:t>
      </w:r>
      <w:r>
        <w:rPr>
          <w:rStyle w:val="hlight"/>
          <w:rFonts w:ascii="Segoe UI" w:hAnsi="Segoe UI" w:cs="Segoe UI"/>
          <w:color w:val="333333"/>
          <w:shd w:val="clear" w:color="auto" w:fill="E4E3E3"/>
        </w:rPr>
        <w:t>java.util</w:t>
      </w:r>
      <w:r>
        <w:rPr>
          <w:rFonts w:ascii="Segoe UI" w:hAnsi="Segoe UI" w:cs="Segoe UI"/>
          <w:color w:val="333333"/>
        </w:rPr>
        <w:t> package and implements the </w:t>
      </w:r>
      <w:r>
        <w:rPr>
          <w:rStyle w:val="Emphasis"/>
          <w:rFonts w:ascii="Segoe UI" w:eastAsiaTheme="majorEastAsia" w:hAnsi="Segoe UI" w:cs="Segoe UI"/>
          <w:color w:val="333333"/>
        </w:rPr>
        <w:t>List</w:t>
      </w:r>
      <w:r>
        <w:rPr>
          <w:rFonts w:ascii="Segoe UI" w:hAnsi="Segoe UI" w:cs="Segoe UI"/>
          <w:color w:val="333333"/>
        </w:rPr>
        <w:t> interface, so we can use all the methods of List interface here.</w:t>
      </w:r>
    </w:p>
    <w:p w:rsidR="00BF0001" w:rsidRDefault="00BF0001" w:rsidP="00BF0001">
      <w:pPr>
        <w:pStyle w:val="NormalWeb"/>
        <w:shd w:val="clear" w:color="auto" w:fill="FFFFFF"/>
        <w:jc w:val="both"/>
        <w:rPr>
          <w:rFonts w:ascii="Segoe UI" w:hAnsi="Segoe UI" w:cs="Segoe UI"/>
          <w:color w:val="333333"/>
        </w:rPr>
      </w:pPr>
      <w:r>
        <w:rPr>
          <w:rFonts w:ascii="Segoe UI" w:hAnsi="Segoe UI" w:cs="Segoe UI"/>
          <w:color w:val="333333"/>
        </w:rPr>
        <w:t>It is recommended to use the Vector class in the thread-safe implementation only. If you don't need to use the thread-safe implementation, you should use the ArrayList, the ArrayList will perform better in such case.</w:t>
      </w:r>
    </w:p>
    <w:p w:rsidR="00BF0001" w:rsidRDefault="00BF0001" w:rsidP="00BF0001">
      <w:pPr>
        <w:pStyle w:val="NormalWeb"/>
        <w:shd w:val="clear" w:color="auto" w:fill="FFFFFF"/>
        <w:jc w:val="both"/>
        <w:rPr>
          <w:rFonts w:ascii="Segoe UI" w:hAnsi="Segoe UI" w:cs="Segoe UI"/>
          <w:color w:val="333333"/>
        </w:rPr>
      </w:pPr>
      <w:r>
        <w:rPr>
          <w:rFonts w:ascii="Segoe UI" w:hAnsi="Segoe UI" w:cs="Segoe UI"/>
          <w:color w:val="333333"/>
        </w:rPr>
        <w:t>The Iterators returned by the Vector class are </w:t>
      </w:r>
      <w:r>
        <w:rPr>
          <w:rStyle w:val="Emphasis"/>
          <w:rFonts w:ascii="Segoe UI" w:eastAsiaTheme="majorEastAsia" w:hAnsi="Segoe UI" w:cs="Segoe UI"/>
          <w:color w:val="333333"/>
        </w:rPr>
        <w:t>fail-fast</w:t>
      </w:r>
      <w:r>
        <w:rPr>
          <w:rFonts w:ascii="Segoe UI" w:hAnsi="Segoe UI" w:cs="Segoe UI"/>
          <w:color w:val="333333"/>
        </w:rPr>
        <w:t>. In case of concurrent modification, it fails and throws the ConcurrentModificationException.</w:t>
      </w:r>
    </w:p>
    <w:p w:rsidR="00BF0001" w:rsidRDefault="00BF0001" w:rsidP="00BF0001">
      <w:pPr>
        <w:pStyle w:val="NormalWeb"/>
        <w:shd w:val="clear" w:color="auto" w:fill="FFFFFF"/>
        <w:jc w:val="both"/>
        <w:rPr>
          <w:rFonts w:ascii="Segoe UI" w:hAnsi="Segoe UI" w:cs="Segoe UI"/>
          <w:color w:val="333333"/>
        </w:rPr>
      </w:pPr>
      <w:r>
        <w:rPr>
          <w:rFonts w:ascii="Segoe UI" w:hAnsi="Segoe UI" w:cs="Segoe UI"/>
          <w:color w:val="333333"/>
        </w:rPr>
        <w:t>It is similar to the ArrayList, but with two differences-</w:t>
      </w:r>
    </w:p>
    <w:p w:rsidR="00BF0001" w:rsidRDefault="00BF0001" w:rsidP="00BF0001">
      <w:pPr>
        <w:numPr>
          <w:ilvl w:val="0"/>
          <w:numId w:val="4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Vector is synchronized.</w:t>
      </w:r>
    </w:p>
    <w:p w:rsidR="00BF0001" w:rsidRDefault="00BF0001" w:rsidP="00BF0001">
      <w:pPr>
        <w:numPr>
          <w:ilvl w:val="0"/>
          <w:numId w:val="4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Vector contains many legacy methods that are not the part of a collections framework.</w:t>
      </w:r>
    </w:p>
    <w:p w:rsidR="00BF0001" w:rsidRDefault="00BF0001" w:rsidP="00BF0001">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Vector class Declaration</w:t>
      </w:r>
    </w:p>
    <w:p w:rsidR="00BF0001" w:rsidRDefault="00BF0001" w:rsidP="00BF0001">
      <w:pPr>
        <w:numPr>
          <w:ilvl w:val="0"/>
          <w:numId w:val="4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Vector&lt;E&gt;  </w:t>
      </w:r>
    </w:p>
    <w:p w:rsidR="00BF0001" w:rsidRDefault="00BF0001" w:rsidP="00BF0001">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Object&lt;E&gt;  </w:t>
      </w:r>
    </w:p>
    <w:p w:rsidR="00BF0001" w:rsidRDefault="00BF0001" w:rsidP="00BF0001">
      <w:pPr>
        <w:numPr>
          <w:ilvl w:val="0"/>
          <w:numId w:val="4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List&lt;E&gt;, Cloneable, Serializable  </w:t>
      </w:r>
    </w:p>
    <w:p w:rsidR="00BF0001" w:rsidRDefault="00BF0001" w:rsidP="00BF0001">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Vector Constructors</w:t>
      </w:r>
    </w:p>
    <w:p w:rsidR="00BF0001" w:rsidRDefault="00BF0001" w:rsidP="00BF0001">
      <w:pPr>
        <w:pStyle w:val="NormalWeb"/>
        <w:shd w:val="clear" w:color="auto" w:fill="FFFFFF"/>
        <w:jc w:val="both"/>
        <w:rPr>
          <w:rFonts w:ascii="Segoe UI" w:hAnsi="Segoe UI" w:cs="Segoe UI"/>
          <w:color w:val="333333"/>
        </w:rPr>
      </w:pPr>
      <w:r>
        <w:rPr>
          <w:rFonts w:ascii="Segoe UI" w:hAnsi="Segoe UI" w:cs="Segoe UI"/>
          <w:color w:val="333333"/>
        </w:rPr>
        <w:t>Vector class supports four types of constructors. These are given below:</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2127"/>
        <w:gridCol w:w="14403"/>
      </w:tblGrid>
      <w:tr w:rsidR="00BF0001" w:rsidTr="00BF0001">
        <w:tc>
          <w:tcPr>
            <w:tcW w:w="851" w:type="dxa"/>
            <w:shd w:val="clear" w:color="auto" w:fill="C7CCBE"/>
            <w:tcMar>
              <w:top w:w="180" w:type="dxa"/>
              <w:left w:w="180" w:type="dxa"/>
              <w:bottom w:w="180" w:type="dxa"/>
              <w:right w:w="180" w:type="dxa"/>
            </w:tcMar>
            <w:hideMark/>
          </w:tcPr>
          <w:p w:rsidR="00BF0001" w:rsidRDefault="00BF0001">
            <w:pPr>
              <w:rPr>
                <w:rFonts w:ascii="Times New Roman" w:hAnsi="Times New Roman" w:cs="Times New Roman"/>
                <w:b/>
                <w:bCs/>
                <w:color w:val="000000"/>
                <w:sz w:val="26"/>
                <w:szCs w:val="26"/>
              </w:rPr>
            </w:pPr>
            <w:r>
              <w:rPr>
                <w:b/>
                <w:bCs/>
                <w:color w:val="000000"/>
                <w:sz w:val="26"/>
                <w:szCs w:val="26"/>
              </w:rPr>
              <w:t>SN</w:t>
            </w:r>
          </w:p>
        </w:tc>
        <w:tc>
          <w:tcPr>
            <w:tcW w:w="2127" w:type="dxa"/>
            <w:shd w:val="clear" w:color="auto" w:fill="C7CCBE"/>
            <w:tcMar>
              <w:top w:w="180" w:type="dxa"/>
              <w:left w:w="180" w:type="dxa"/>
              <w:bottom w:w="180" w:type="dxa"/>
              <w:right w:w="180" w:type="dxa"/>
            </w:tcMar>
            <w:hideMark/>
          </w:tcPr>
          <w:p w:rsidR="00BF0001" w:rsidRDefault="00BF0001">
            <w:pPr>
              <w:rPr>
                <w:b/>
                <w:bCs/>
                <w:color w:val="000000"/>
                <w:sz w:val="26"/>
                <w:szCs w:val="26"/>
              </w:rPr>
            </w:pPr>
            <w:r>
              <w:rPr>
                <w:b/>
                <w:bCs/>
                <w:color w:val="000000"/>
                <w:sz w:val="26"/>
                <w:szCs w:val="26"/>
              </w:rPr>
              <w:t>Constructor</w:t>
            </w:r>
          </w:p>
        </w:tc>
        <w:tc>
          <w:tcPr>
            <w:tcW w:w="14403" w:type="dxa"/>
            <w:shd w:val="clear" w:color="auto" w:fill="C7CCBE"/>
            <w:tcMar>
              <w:top w:w="180" w:type="dxa"/>
              <w:left w:w="180" w:type="dxa"/>
              <w:bottom w:w="180" w:type="dxa"/>
              <w:right w:w="180" w:type="dxa"/>
            </w:tcMar>
            <w:hideMark/>
          </w:tcPr>
          <w:p w:rsidR="00BF0001" w:rsidRDefault="00BF0001">
            <w:pPr>
              <w:rPr>
                <w:b/>
                <w:bCs/>
                <w:color w:val="000000"/>
                <w:sz w:val="26"/>
                <w:szCs w:val="26"/>
              </w:rPr>
            </w:pPr>
            <w:r>
              <w:rPr>
                <w:b/>
                <w:bCs/>
                <w:color w:val="000000"/>
                <w:sz w:val="26"/>
                <w:szCs w:val="26"/>
              </w:rPr>
              <w:t>Description</w:t>
            </w:r>
          </w:p>
        </w:tc>
      </w:tr>
      <w:tr w:rsidR="00BF0001" w:rsidTr="00BF0001">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sz w:val="24"/>
                <w:szCs w:val="24"/>
              </w:rPr>
            </w:pPr>
            <w:r>
              <w:rPr>
                <w:rFonts w:ascii="Segoe UI" w:hAnsi="Segoe UI" w:cs="Segoe UI"/>
                <w:color w:val="333333"/>
              </w:rPr>
              <w:t>1)</w:t>
            </w:r>
          </w:p>
        </w:tc>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vector()</w:t>
            </w:r>
          </w:p>
        </w:tc>
        <w:tc>
          <w:tcPr>
            <w:tcW w:w="14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constructs an empty vector with the default size as 10.</w:t>
            </w:r>
          </w:p>
        </w:tc>
      </w:tr>
      <w:tr w:rsidR="00BF0001" w:rsidTr="00BF0001">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lastRenderedPageBreak/>
              <w:t>2)</w:t>
            </w:r>
          </w:p>
        </w:tc>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vector(int initialCapacity)</w:t>
            </w:r>
          </w:p>
        </w:tc>
        <w:tc>
          <w:tcPr>
            <w:tcW w:w="144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constructs an empty vector with the specified initial capacity and with its capacity increment equal to zero.</w:t>
            </w:r>
          </w:p>
        </w:tc>
      </w:tr>
      <w:tr w:rsidR="00BF0001" w:rsidTr="00BF0001">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w:t>
            </w:r>
          </w:p>
        </w:tc>
        <w:tc>
          <w:tcPr>
            <w:tcW w:w="21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vector(int initialCapacity, int capacityIncrement)</w:t>
            </w:r>
          </w:p>
        </w:tc>
        <w:tc>
          <w:tcPr>
            <w:tcW w:w="14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constructs an empty vector with the specified initial capacity and capacity increment.</w:t>
            </w:r>
          </w:p>
        </w:tc>
      </w:tr>
      <w:tr w:rsidR="00BF0001" w:rsidTr="00BF0001">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w:t>
            </w:r>
          </w:p>
        </w:tc>
        <w:tc>
          <w:tcPr>
            <w:tcW w:w="21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Vector( Collection&lt;? extends E&gt; c)</w:t>
            </w:r>
          </w:p>
        </w:tc>
        <w:tc>
          <w:tcPr>
            <w:tcW w:w="144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constructs a vector that contains the elements of a collection c.</w:t>
            </w:r>
          </w:p>
        </w:tc>
      </w:tr>
    </w:tbl>
    <w:p w:rsidR="00BF0001" w:rsidRDefault="00BF0001" w:rsidP="00BF000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Vector Methods</w:t>
      </w:r>
    </w:p>
    <w:p w:rsidR="00BF0001" w:rsidRDefault="00BF0001" w:rsidP="00BF0001">
      <w:pPr>
        <w:pStyle w:val="NormalWeb"/>
        <w:shd w:val="clear" w:color="auto" w:fill="FFFFFF"/>
        <w:jc w:val="both"/>
        <w:rPr>
          <w:rFonts w:ascii="Segoe UI" w:hAnsi="Segoe UI" w:cs="Segoe UI"/>
          <w:color w:val="333333"/>
        </w:rPr>
      </w:pPr>
      <w:r>
        <w:rPr>
          <w:rFonts w:ascii="Segoe UI" w:hAnsi="Segoe UI" w:cs="Segoe UI"/>
          <w:color w:val="333333"/>
        </w:rPr>
        <w:t>The following are the list of Vector class methods:</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55"/>
        <w:gridCol w:w="2229"/>
        <w:gridCol w:w="13071"/>
      </w:tblGrid>
      <w:tr w:rsidR="00BF0001" w:rsidTr="00BF0001">
        <w:tc>
          <w:tcPr>
            <w:tcW w:w="0" w:type="auto"/>
            <w:shd w:val="clear" w:color="auto" w:fill="C7CCBE"/>
            <w:tcMar>
              <w:top w:w="180" w:type="dxa"/>
              <w:left w:w="180" w:type="dxa"/>
              <w:bottom w:w="180" w:type="dxa"/>
              <w:right w:w="180" w:type="dxa"/>
            </w:tcMar>
            <w:hideMark/>
          </w:tcPr>
          <w:p w:rsidR="00BF0001" w:rsidRDefault="00BF0001">
            <w:pPr>
              <w:rPr>
                <w:rFonts w:ascii="Times New Roman" w:hAnsi="Times New Roman" w:cs="Times New Roman"/>
                <w:b/>
                <w:bCs/>
                <w:color w:val="000000"/>
                <w:sz w:val="26"/>
                <w:szCs w:val="26"/>
              </w:rPr>
            </w:pPr>
            <w:r>
              <w:rPr>
                <w:b/>
                <w:bCs/>
                <w:color w:val="000000"/>
                <w:sz w:val="26"/>
                <w:szCs w:val="26"/>
              </w:rPr>
              <w:t>SN</w:t>
            </w:r>
          </w:p>
        </w:tc>
        <w:tc>
          <w:tcPr>
            <w:tcW w:w="0" w:type="auto"/>
            <w:shd w:val="clear" w:color="auto" w:fill="C7CCBE"/>
            <w:tcMar>
              <w:top w:w="180" w:type="dxa"/>
              <w:left w:w="180" w:type="dxa"/>
              <w:bottom w:w="180" w:type="dxa"/>
              <w:right w:w="180" w:type="dxa"/>
            </w:tcMar>
            <w:hideMark/>
          </w:tcPr>
          <w:p w:rsidR="00BF0001" w:rsidRDefault="00BF0001">
            <w:pPr>
              <w:rPr>
                <w:b/>
                <w:bCs/>
                <w:color w:val="000000"/>
                <w:sz w:val="26"/>
                <w:szCs w:val="26"/>
              </w:rPr>
            </w:pPr>
            <w:r>
              <w:rPr>
                <w:b/>
                <w:bCs/>
                <w:color w:val="000000"/>
                <w:sz w:val="26"/>
                <w:szCs w:val="26"/>
              </w:rPr>
              <w:t>Method</w:t>
            </w:r>
          </w:p>
        </w:tc>
        <w:tc>
          <w:tcPr>
            <w:tcW w:w="0" w:type="auto"/>
            <w:shd w:val="clear" w:color="auto" w:fill="C7CCBE"/>
            <w:tcMar>
              <w:top w:w="180" w:type="dxa"/>
              <w:left w:w="180" w:type="dxa"/>
              <w:bottom w:w="180" w:type="dxa"/>
              <w:right w:w="180" w:type="dxa"/>
            </w:tcMar>
            <w:hideMark/>
          </w:tcPr>
          <w:p w:rsidR="00BF0001" w:rsidRDefault="00BF0001">
            <w:pPr>
              <w:rPr>
                <w:b/>
                <w:bCs/>
                <w:color w:val="000000"/>
                <w:sz w:val="26"/>
                <w:szCs w:val="26"/>
              </w:rPr>
            </w:pPr>
            <w:r>
              <w:rPr>
                <w:b/>
                <w:bCs/>
                <w:color w:val="000000"/>
                <w:sz w:val="26"/>
                <w:szCs w:val="26"/>
              </w:rPr>
              <w:t>Description</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sz w:val="24"/>
                <w:szCs w:val="24"/>
              </w:rPr>
            </w:pPr>
            <w:r>
              <w:rPr>
                <w:rFonts w:ascii="Segoe UI" w:hAnsi="Segoe UI" w:cs="Segoe UI"/>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29" w:history="1">
              <w:r w:rsidR="00BF0001">
                <w:rPr>
                  <w:rStyle w:val="Hyperlink"/>
                  <w:rFonts w:ascii="Segoe UI" w:hAnsi="Segoe UI" w:cs="Segoe UI"/>
                  <w:color w:val="008000"/>
                </w:rPr>
                <w:t>add()</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append the specified element in the given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30" w:history="1">
              <w:r w:rsidR="00BF0001">
                <w:rPr>
                  <w:rStyle w:val="Hyperlink"/>
                  <w:rFonts w:ascii="Segoe UI" w:hAnsi="Segoe UI" w:cs="Segoe UI"/>
                  <w:color w:val="008000"/>
                </w:rPr>
                <w:t>addAll()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append all of the elements in the specified collection to the</w:t>
            </w:r>
          </w:p>
          <w:p w:rsidR="00BF0001" w:rsidRDefault="00BF0001">
            <w:pPr>
              <w:jc w:val="both"/>
              <w:rPr>
                <w:rFonts w:ascii="Segoe UI" w:hAnsi="Segoe UI" w:cs="Segoe UI"/>
                <w:color w:val="333333"/>
              </w:rPr>
            </w:pPr>
            <w:r>
              <w:rPr>
                <w:rFonts w:ascii="Segoe UI" w:hAnsi="Segoe UI" w:cs="Segoe UI"/>
                <w:color w:val="333333"/>
              </w:rPr>
              <w:t xml:space="preserve"> end of this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31" w:history="1">
              <w:r w:rsidR="00BF0001">
                <w:rPr>
                  <w:rStyle w:val="Hyperlink"/>
                  <w:rFonts w:ascii="Segoe UI" w:hAnsi="Segoe UI" w:cs="Segoe UI"/>
                  <w:color w:val="008000"/>
                </w:rPr>
                <w:t>addElement()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append the specified component to the end of this vector. </w:t>
            </w:r>
          </w:p>
          <w:p w:rsidR="00BF0001" w:rsidRDefault="00BF0001">
            <w:pPr>
              <w:jc w:val="both"/>
              <w:rPr>
                <w:rFonts w:ascii="Segoe UI" w:hAnsi="Segoe UI" w:cs="Segoe UI"/>
                <w:color w:val="333333"/>
              </w:rPr>
            </w:pPr>
            <w:r>
              <w:rPr>
                <w:rFonts w:ascii="Segoe UI" w:hAnsi="Segoe UI" w:cs="Segoe UI"/>
                <w:color w:val="333333"/>
              </w:rPr>
              <w:t>It increases the vector size by one.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32" w:history="1">
              <w:r w:rsidR="00BF0001">
                <w:rPr>
                  <w:rStyle w:val="Hyperlink"/>
                  <w:rFonts w:ascii="Segoe UI" w:hAnsi="Segoe UI" w:cs="Segoe UI"/>
                  <w:color w:val="008000"/>
                </w:rPr>
                <w:t>capacity()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current capacity of this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33" w:history="1">
              <w:r w:rsidR="00BF0001">
                <w:rPr>
                  <w:rStyle w:val="Hyperlink"/>
                  <w:rFonts w:ascii="Segoe UI" w:hAnsi="Segoe UI" w:cs="Segoe UI"/>
                  <w:color w:val="008000"/>
                </w:rPr>
                <w:t>clear()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delete all of the elements from this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34" w:history="1">
              <w:r w:rsidR="00BF0001">
                <w:rPr>
                  <w:rStyle w:val="Hyperlink"/>
                  <w:rFonts w:ascii="Segoe UI" w:hAnsi="Segoe UI" w:cs="Segoe UI"/>
                  <w:color w:val="008000"/>
                </w:rPr>
                <w:t>clone()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returns a clone of this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35" w:history="1">
              <w:r w:rsidR="00BF0001">
                <w:rPr>
                  <w:rStyle w:val="Hyperlink"/>
                  <w:rFonts w:ascii="Segoe UI" w:hAnsi="Segoe UI" w:cs="Segoe UI"/>
                  <w:color w:val="008000"/>
                </w:rPr>
                <w:t>contains()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returns true if the vector contains the specified element.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36" w:history="1">
              <w:r w:rsidR="00BF0001">
                <w:rPr>
                  <w:rStyle w:val="Hyperlink"/>
                  <w:rFonts w:ascii="Segoe UI" w:hAnsi="Segoe UI" w:cs="Segoe UI"/>
                  <w:color w:val="008000"/>
                </w:rPr>
                <w:t>containsAll()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returns true if the vector contains all of the elements in the specified </w:t>
            </w:r>
          </w:p>
          <w:p w:rsidR="00BF0001" w:rsidRDefault="00BF0001">
            <w:pPr>
              <w:jc w:val="both"/>
              <w:rPr>
                <w:rFonts w:ascii="Segoe UI" w:hAnsi="Segoe UI" w:cs="Segoe UI"/>
                <w:color w:val="333333"/>
              </w:rPr>
            </w:pPr>
            <w:r>
              <w:rPr>
                <w:rFonts w:ascii="Segoe UI" w:hAnsi="Segoe UI" w:cs="Segoe UI"/>
                <w:color w:val="333333"/>
              </w:rPr>
              <w:t>collection.</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lastRenderedPageBreak/>
              <w:t>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37" w:history="1">
              <w:r w:rsidR="00BF0001">
                <w:rPr>
                  <w:rStyle w:val="Hyperlink"/>
                  <w:rFonts w:ascii="Segoe UI" w:hAnsi="Segoe UI" w:cs="Segoe UI"/>
                  <w:color w:val="008000"/>
                </w:rPr>
                <w:t>copyInto()</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copy the components of the vector into the specified array.</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38" w:history="1">
              <w:r w:rsidR="00BF0001">
                <w:rPr>
                  <w:rStyle w:val="Hyperlink"/>
                  <w:rFonts w:ascii="Segoe UI" w:hAnsi="Segoe UI" w:cs="Segoe UI"/>
                  <w:color w:val="008000"/>
                </w:rPr>
                <w:t>elementAt()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component at the specified index.</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39" w:history="1">
              <w:r w:rsidR="00BF0001">
                <w:rPr>
                  <w:rStyle w:val="Hyperlink"/>
                  <w:rFonts w:ascii="Segoe UI" w:hAnsi="Segoe UI" w:cs="Segoe UI"/>
                  <w:color w:val="008000"/>
                </w:rPr>
                <w:t>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returns an enumeration of the components of a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40" w:history="1">
              <w:r w:rsidR="00BF0001">
                <w:rPr>
                  <w:rStyle w:val="Hyperlink"/>
                  <w:rFonts w:ascii="Segoe UI" w:hAnsi="Segoe UI" w:cs="Segoe UI"/>
                  <w:color w:val="008000"/>
                </w:rPr>
                <w:t>ensureCapacity()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increase the capacity of the vector which is in use, if necessary. It ensures that the vector can hold at least the number of components specified by the minimum capacity argument.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41" w:history="1">
              <w:r w:rsidR="00BF0001">
                <w:rPr>
                  <w:rStyle w:val="Hyperlink"/>
                  <w:rFonts w:ascii="Segoe UI" w:hAnsi="Segoe UI" w:cs="Segoe UI"/>
                  <w:color w:val="008000"/>
                </w:rPr>
                <w:t>equals()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compare the specified object with the vector for equality.</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42" w:history="1">
              <w:r w:rsidR="00BF0001">
                <w:rPr>
                  <w:rStyle w:val="Hyperlink"/>
                  <w:rFonts w:ascii="Segoe UI" w:hAnsi="Segoe UI" w:cs="Segoe UI"/>
                  <w:color w:val="008000"/>
                </w:rPr>
                <w:t>firstElement()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first component of the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43" w:history="1">
              <w:r w:rsidR="00BF0001">
                <w:rPr>
                  <w:rStyle w:val="Hyperlink"/>
                  <w:rFonts w:ascii="Segoe UI" w:hAnsi="Segoe UI" w:cs="Segoe UI"/>
                  <w:color w:val="008000"/>
                </w:rPr>
                <w:t>forEach()</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perform the given action for each element of the Iterable until</w:t>
            </w:r>
          </w:p>
          <w:p w:rsidR="00BF0001" w:rsidRDefault="00BF0001">
            <w:pPr>
              <w:jc w:val="both"/>
              <w:rPr>
                <w:rFonts w:ascii="Segoe UI" w:hAnsi="Segoe UI" w:cs="Segoe UI"/>
                <w:color w:val="333333"/>
              </w:rPr>
            </w:pPr>
            <w:r>
              <w:rPr>
                <w:rFonts w:ascii="Segoe UI" w:hAnsi="Segoe UI" w:cs="Segoe UI"/>
                <w:color w:val="333333"/>
              </w:rPr>
              <w:t xml:space="preserve"> all elements have been processed or the action throws an exception.</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44" w:history="1">
              <w:r w:rsidR="00BF0001">
                <w:rPr>
                  <w:rStyle w:val="Hyperlink"/>
                  <w:rFonts w:ascii="Segoe UI" w:hAnsi="Segoe UI" w:cs="Segoe UI"/>
                  <w:color w:val="008000"/>
                </w:rPr>
                <w:t>get()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an element at the specified position in the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45" w:history="1">
              <w:r w:rsidR="00BF0001">
                <w:rPr>
                  <w:rStyle w:val="Hyperlink"/>
                  <w:rFonts w:ascii="Segoe UI" w:hAnsi="Segoe UI" w:cs="Segoe UI"/>
                  <w:color w:val="008000"/>
                </w:rPr>
                <w:t>hashCode()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hash code value of a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46" w:history="1">
              <w:r w:rsidR="00BF0001">
                <w:rPr>
                  <w:rStyle w:val="Hyperlink"/>
                  <w:rFonts w:ascii="Segoe UI" w:hAnsi="Segoe UI" w:cs="Segoe UI"/>
                  <w:color w:val="008000"/>
                </w:rPr>
                <w: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get the index of the first occurrence of the specified element </w:t>
            </w:r>
          </w:p>
          <w:p w:rsidR="00BF0001" w:rsidRDefault="00BF0001">
            <w:pPr>
              <w:jc w:val="both"/>
              <w:rPr>
                <w:rFonts w:ascii="Segoe UI" w:hAnsi="Segoe UI" w:cs="Segoe UI"/>
                <w:color w:val="333333"/>
              </w:rPr>
            </w:pPr>
            <w:r>
              <w:rPr>
                <w:rFonts w:ascii="Segoe UI" w:hAnsi="Segoe UI" w:cs="Segoe UI"/>
                <w:color w:val="333333"/>
              </w:rPr>
              <w:t>in the vector. It returns -1 if the vector does not contain the element.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19)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47" w:history="1">
              <w:r w:rsidR="00BF0001">
                <w:rPr>
                  <w:rStyle w:val="Hyperlink"/>
                  <w:rFonts w:ascii="Segoe UI" w:hAnsi="Segoe UI" w:cs="Segoe UI"/>
                  <w:color w:val="008000"/>
                </w:rPr>
                <w:t>insertElementAt()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insert the specified object as a component in the given vector</w:t>
            </w:r>
          </w:p>
          <w:p w:rsidR="00BF0001" w:rsidRDefault="00BF0001">
            <w:pPr>
              <w:jc w:val="both"/>
              <w:rPr>
                <w:rFonts w:ascii="Segoe UI" w:hAnsi="Segoe UI" w:cs="Segoe UI"/>
                <w:color w:val="333333"/>
              </w:rPr>
            </w:pPr>
            <w:r>
              <w:rPr>
                <w:rFonts w:ascii="Segoe UI" w:hAnsi="Segoe UI" w:cs="Segoe UI"/>
                <w:color w:val="333333"/>
              </w:rPr>
              <w:t xml:space="preserve"> at the specified index.</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48" w:history="1">
              <w:r w:rsidR="00BF0001">
                <w:rPr>
                  <w:rStyle w:val="Hyperlink"/>
                  <w:rFonts w:ascii="Segoe UI" w:hAnsi="Segoe UI" w:cs="Segoe UI"/>
                  <w:color w:val="008000"/>
                </w:rPr>
                <w:t>isEmpty()</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check if this vector has no components.</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49" w:history="1">
              <w:r w:rsidR="00BF0001">
                <w:rPr>
                  <w:rStyle w:val="Hyperlink"/>
                  <w:rFonts w:ascii="Segoe UI" w:hAnsi="Segoe UI" w:cs="Segoe UI"/>
                  <w:color w:val="008000"/>
                </w:rPr>
                <w:t>iterator()</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an iterator over the elements in the list in proper sequence.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50" w:history="1">
              <w:r w:rsidR="00BF0001">
                <w:rPr>
                  <w:rStyle w:val="Hyperlink"/>
                  <w:rFonts w:ascii="Segoe UI" w:hAnsi="Segoe UI" w:cs="Segoe UI"/>
                  <w:color w:val="008000"/>
                </w:rPr>
                <w:t>lastElement()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last component of the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51" w:history="1">
              <w:r w:rsidR="00BF0001">
                <w:rPr>
                  <w:rStyle w:val="Hyperlink"/>
                  <w:rFonts w:ascii="Segoe UI" w:hAnsi="Segoe UI" w:cs="Segoe UI"/>
                  <w:color w:val="008000"/>
                </w:rPr>
                <w:t>lastIndexOf()</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index of the last occurrence of the specified element</w:t>
            </w:r>
          </w:p>
          <w:p w:rsidR="00BF0001" w:rsidRDefault="00BF0001">
            <w:pPr>
              <w:jc w:val="both"/>
              <w:rPr>
                <w:rFonts w:ascii="Segoe UI" w:hAnsi="Segoe UI" w:cs="Segoe UI"/>
                <w:color w:val="333333"/>
              </w:rPr>
            </w:pPr>
            <w:r>
              <w:rPr>
                <w:rFonts w:ascii="Segoe UI" w:hAnsi="Segoe UI" w:cs="Segoe UI"/>
                <w:color w:val="333333"/>
              </w:rPr>
              <w:t xml:space="preserve"> in the vector. It returns -1 if the vector does not contain the element.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listIterator()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a list iterator over the elements in the list in proper sequence.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lastRenderedPageBreak/>
              <w:t>25)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52" w:history="1">
              <w:r w:rsidR="00BF0001">
                <w:rPr>
                  <w:rStyle w:val="Hyperlink"/>
                  <w:rFonts w:ascii="Segoe UI" w:hAnsi="Segoe UI" w:cs="Segoe UI"/>
                  <w:color w:val="008000"/>
                </w:rPr>
                <w:t>remove()</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remove the specified element from the vector. If the </w:t>
            </w:r>
          </w:p>
          <w:p w:rsidR="00BF0001" w:rsidRDefault="00BF0001">
            <w:pPr>
              <w:jc w:val="both"/>
              <w:rPr>
                <w:rFonts w:ascii="Segoe UI" w:hAnsi="Segoe UI" w:cs="Segoe UI"/>
                <w:color w:val="333333"/>
              </w:rPr>
            </w:pPr>
            <w:r>
              <w:rPr>
                <w:rFonts w:ascii="Segoe UI" w:hAnsi="Segoe UI" w:cs="Segoe UI"/>
                <w:color w:val="333333"/>
              </w:rPr>
              <w:t>vector does not contain the element, it is unchanged.</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53" w:history="1">
              <w:r w:rsidR="00BF0001">
                <w:rPr>
                  <w:rStyle w:val="Hyperlink"/>
                  <w:rFonts w:ascii="Segoe UI" w:hAnsi="Segoe UI" w:cs="Segoe UI"/>
                  <w:color w:val="008000"/>
                </w:rPr>
                <w:t>removeAll()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delete all the elements from the vector that are present in the</w:t>
            </w:r>
          </w:p>
          <w:p w:rsidR="00BF0001" w:rsidRDefault="00BF0001">
            <w:pPr>
              <w:jc w:val="both"/>
              <w:rPr>
                <w:rFonts w:ascii="Segoe UI" w:hAnsi="Segoe UI" w:cs="Segoe UI"/>
                <w:color w:val="333333"/>
              </w:rPr>
            </w:pPr>
            <w:r>
              <w:rPr>
                <w:rFonts w:ascii="Segoe UI" w:hAnsi="Segoe UI" w:cs="Segoe UI"/>
                <w:color w:val="333333"/>
              </w:rPr>
              <w:t xml:space="preserve"> specified collection.</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54" w:history="1">
              <w:r w:rsidR="00BF0001">
                <w:rPr>
                  <w:rStyle w:val="Hyperlink"/>
                  <w:rFonts w:ascii="Segoe UI" w:hAnsi="Segoe UI" w:cs="Segoe UI"/>
                  <w:color w:val="008000"/>
                </w:rPr>
                <w:t>removeAllElements()</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remove all elements from the vector and set the size of the </w:t>
            </w:r>
          </w:p>
          <w:p w:rsidR="00BF0001" w:rsidRDefault="00BF0001">
            <w:pPr>
              <w:jc w:val="both"/>
              <w:rPr>
                <w:rFonts w:ascii="Segoe UI" w:hAnsi="Segoe UI" w:cs="Segoe UI"/>
                <w:color w:val="333333"/>
              </w:rPr>
            </w:pPr>
            <w:r>
              <w:rPr>
                <w:rFonts w:ascii="Segoe UI" w:hAnsi="Segoe UI" w:cs="Segoe UI"/>
                <w:color w:val="333333"/>
              </w:rPr>
              <w:t>vector to zero.</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55" w:history="1">
              <w:r w:rsidR="00BF0001">
                <w:rPr>
                  <w:rStyle w:val="Hyperlink"/>
                  <w:rFonts w:ascii="Segoe UI" w:hAnsi="Segoe UI" w:cs="Segoe UI"/>
                  <w:color w:val="008000"/>
                </w:rPr>
                <w:t>removeElement()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remove the first (lowest-indexed) occurrence of the</w:t>
            </w:r>
          </w:p>
          <w:p w:rsidR="00BF0001" w:rsidRDefault="00BF0001">
            <w:pPr>
              <w:jc w:val="both"/>
              <w:rPr>
                <w:rFonts w:ascii="Segoe UI" w:hAnsi="Segoe UI" w:cs="Segoe UI"/>
                <w:color w:val="333333"/>
              </w:rPr>
            </w:pPr>
            <w:r>
              <w:rPr>
                <w:rFonts w:ascii="Segoe UI" w:hAnsi="Segoe UI" w:cs="Segoe UI"/>
                <w:color w:val="333333"/>
              </w:rPr>
              <w:t xml:space="preserve"> argument from the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29)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56" w:history="1">
              <w:r w:rsidR="00BF0001">
                <w:rPr>
                  <w:rStyle w:val="Hyperlink"/>
                  <w:rFonts w:ascii="Segoe UI" w:hAnsi="Segoe UI" w:cs="Segoe UI"/>
                  <w:color w:val="008000"/>
                </w:rPr>
                <w:t>removeElementAt()</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delete the component at the specified index.</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removeIf()</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remove all of the elements of the collection that satisfy</w:t>
            </w:r>
          </w:p>
          <w:p w:rsidR="00BF0001" w:rsidRDefault="00BF0001">
            <w:pPr>
              <w:jc w:val="both"/>
              <w:rPr>
                <w:rFonts w:ascii="Segoe UI" w:hAnsi="Segoe UI" w:cs="Segoe UI"/>
                <w:color w:val="333333"/>
              </w:rPr>
            </w:pPr>
            <w:r>
              <w:rPr>
                <w:rFonts w:ascii="Segoe UI" w:hAnsi="Segoe UI" w:cs="Segoe UI"/>
                <w:color w:val="333333"/>
              </w:rPr>
              <w:t xml:space="preserve"> the given predicate.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removeRange()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delete all of the elements from the vector whose index is </w:t>
            </w:r>
          </w:p>
          <w:p w:rsidR="00BF0001" w:rsidRDefault="00BF0001">
            <w:pPr>
              <w:jc w:val="both"/>
              <w:rPr>
                <w:rFonts w:ascii="Segoe UI" w:hAnsi="Segoe UI" w:cs="Segoe UI"/>
                <w:color w:val="333333"/>
              </w:rPr>
            </w:pPr>
            <w:r>
              <w:rPr>
                <w:rFonts w:ascii="Segoe UI" w:hAnsi="Segoe UI" w:cs="Segoe UI"/>
                <w:color w:val="333333"/>
              </w:rPr>
              <w:t>between fromIndex, inclusive and toIndex, exclusive.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6906CF">
            <w:pPr>
              <w:jc w:val="both"/>
              <w:rPr>
                <w:rFonts w:ascii="Segoe UI" w:hAnsi="Segoe UI" w:cs="Segoe UI"/>
                <w:color w:val="333333"/>
              </w:rPr>
            </w:pPr>
            <w:hyperlink r:id="rId57" w:history="1">
              <w:r w:rsidR="00BF0001">
                <w:rPr>
                  <w:rStyle w:val="Hyperlink"/>
                  <w:rFonts w:ascii="Segoe UI" w:hAnsi="Segoe UI" w:cs="Segoe UI"/>
                  <w:color w:val="008000"/>
                </w:rPr>
                <w:t>replaceAll()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replace each element of the list with the result of</w:t>
            </w:r>
          </w:p>
          <w:p w:rsidR="00BF0001" w:rsidRDefault="00BF0001">
            <w:pPr>
              <w:jc w:val="both"/>
              <w:rPr>
                <w:rFonts w:ascii="Segoe UI" w:hAnsi="Segoe UI" w:cs="Segoe UI"/>
                <w:color w:val="333333"/>
              </w:rPr>
            </w:pPr>
            <w:r>
              <w:rPr>
                <w:rFonts w:ascii="Segoe UI" w:hAnsi="Segoe UI" w:cs="Segoe UI"/>
                <w:color w:val="333333"/>
              </w:rPr>
              <w:t xml:space="preserve"> applying the operator to that element.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6906CF">
            <w:pPr>
              <w:jc w:val="both"/>
              <w:rPr>
                <w:rFonts w:ascii="Segoe UI" w:hAnsi="Segoe UI" w:cs="Segoe UI"/>
                <w:color w:val="333333"/>
              </w:rPr>
            </w:pPr>
            <w:hyperlink r:id="rId58" w:history="1">
              <w:r w:rsidR="00BF0001">
                <w:rPr>
                  <w:rStyle w:val="Hyperlink"/>
                  <w:rFonts w:ascii="Segoe UI" w:hAnsi="Segoe UI" w:cs="Segoe UI"/>
                  <w:color w:val="008000"/>
                </w:rPr>
                <w:t>retainAll()</w:t>
              </w:r>
            </w:hyperlink>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retain only that element in the vector which is contained </w:t>
            </w:r>
          </w:p>
          <w:p w:rsidR="00BF0001" w:rsidRDefault="00BF0001">
            <w:pPr>
              <w:jc w:val="both"/>
              <w:rPr>
                <w:rFonts w:ascii="Segoe UI" w:hAnsi="Segoe UI" w:cs="Segoe UI"/>
                <w:color w:val="333333"/>
              </w:rPr>
            </w:pPr>
            <w:r>
              <w:rPr>
                <w:rFonts w:ascii="Segoe UI" w:hAnsi="Segoe UI" w:cs="Segoe UI"/>
                <w:color w:val="333333"/>
              </w:rPr>
              <w:t>in the specified collection.</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replace the element at the specified position in the vector</w:t>
            </w:r>
          </w:p>
          <w:p w:rsidR="00BF0001" w:rsidRDefault="00BF0001">
            <w:pPr>
              <w:jc w:val="both"/>
              <w:rPr>
                <w:rFonts w:ascii="Segoe UI" w:hAnsi="Segoe UI" w:cs="Segoe UI"/>
                <w:color w:val="333333"/>
              </w:rPr>
            </w:pPr>
            <w:r>
              <w:rPr>
                <w:rFonts w:ascii="Segoe UI" w:hAnsi="Segoe UI" w:cs="Segoe UI"/>
                <w:color w:val="333333"/>
              </w:rPr>
              <w:t xml:space="preserve"> with the specified element.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setElementAt()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set the component at the specified index of the vector to the </w:t>
            </w:r>
          </w:p>
          <w:p w:rsidR="00BF0001" w:rsidRDefault="00BF0001">
            <w:pPr>
              <w:jc w:val="both"/>
              <w:rPr>
                <w:rFonts w:ascii="Segoe UI" w:hAnsi="Segoe UI" w:cs="Segoe UI"/>
                <w:color w:val="333333"/>
              </w:rPr>
            </w:pPr>
            <w:r>
              <w:rPr>
                <w:rFonts w:ascii="Segoe UI" w:hAnsi="Segoe UI" w:cs="Segoe UI"/>
                <w:color w:val="333333"/>
              </w:rPr>
              <w:t>specified object.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36)</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setSize()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set the size of the given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lastRenderedPageBreak/>
              <w:t>37)</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the number of components in the given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38)</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sort the list according to the order induced by the specified</w:t>
            </w:r>
          </w:p>
          <w:p w:rsidR="00BF0001" w:rsidRDefault="00BF0001">
            <w:pPr>
              <w:jc w:val="both"/>
              <w:rPr>
                <w:rFonts w:ascii="Segoe UI" w:hAnsi="Segoe UI" w:cs="Segoe UI"/>
                <w:color w:val="333333"/>
              </w:rPr>
            </w:pPr>
            <w:r>
              <w:rPr>
                <w:rFonts w:ascii="Segoe UI" w:hAnsi="Segoe UI" w:cs="Segoe UI"/>
                <w:color w:val="333333"/>
              </w:rPr>
              <w:t xml:space="preserve"> Comparator.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39)</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spliterator()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create a late-binding and fail-fast Spliterator over the elements</w:t>
            </w:r>
          </w:p>
          <w:p w:rsidR="00BF0001" w:rsidRDefault="00BF0001">
            <w:pPr>
              <w:jc w:val="both"/>
              <w:rPr>
                <w:rFonts w:ascii="Segoe UI" w:hAnsi="Segoe UI" w:cs="Segoe UI"/>
                <w:color w:val="333333"/>
              </w:rPr>
            </w:pPr>
            <w:r>
              <w:rPr>
                <w:rFonts w:ascii="Segoe UI" w:hAnsi="Segoe UI" w:cs="Segoe UI"/>
                <w:color w:val="333333"/>
              </w:rPr>
              <w:t xml:space="preserve"> in the list.</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40)</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subList()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get a view of the portion of the list between fromIndex, </w:t>
            </w:r>
          </w:p>
          <w:p w:rsidR="00BF0001" w:rsidRDefault="00BF0001">
            <w:pPr>
              <w:jc w:val="both"/>
              <w:rPr>
                <w:rFonts w:ascii="Segoe UI" w:hAnsi="Segoe UI" w:cs="Segoe UI"/>
                <w:color w:val="333333"/>
              </w:rPr>
            </w:pPr>
            <w:r>
              <w:rPr>
                <w:rFonts w:ascii="Segoe UI" w:hAnsi="Segoe UI" w:cs="Segoe UI"/>
                <w:color w:val="333333"/>
              </w:rPr>
              <w:t>inclusive, and toIndex, exclusive.</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toArray()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 xml:space="preserve">It is used to get an array containing all of the elements in this vector in </w:t>
            </w:r>
          </w:p>
          <w:p w:rsidR="00BF0001" w:rsidRDefault="00BF0001">
            <w:pPr>
              <w:jc w:val="both"/>
              <w:rPr>
                <w:rFonts w:ascii="Segoe UI" w:hAnsi="Segoe UI" w:cs="Segoe UI"/>
                <w:color w:val="333333"/>
              </w:rPr>
            </w:pPr>
            <w:r>
              <w:rPr>
                <w:rFonts w:ascii="Segoe UI" w:hAnsi="Segoe UI" w:cs="Segoe UI"/>
                <w:color w:val="333333"/>
              </w:rPr>
              <w:t>correct order.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toString()</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get a string representation of the vector.</w:t>
            </w:r>
          </w:p>
        </w:tc>
      </w:tr>
      <w:tr w:rsidR="00BF0001" w:rsidTr="00BF000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43)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trimToSize()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F0001" w:rsidRDefault="00BF0001">
            <w:pPr>
              <w:jc w:val="both"/>
              <w:rPr>
                <w:rFonts w:ascii="Segoe UI" w:hAnsi="Segoe UI" w:cs="Segoe UI"/>
                <w:color w:val="333333"/>
              </w:rPr>
            </w:pPr>
            <w:r>
              <w:rPr>
                <w:rFonts w:ascii="Segoe UI" w:hAnsi="Segoe UI" w:cs="Segoe UI"/>
                <w:color w:val="333333"/>
              </w:rPr>
              <w:t>It is used to trim the capacity of the vector to the vector's current size.</w:t>
            </w:r>
          </w:p>
        </w:tc>
      </w:tr>
    </w:tbl>
    <w:p w:rsidR="00BF0001" w:rsidRDefault="00BF0001" w:rsidP="00BF0001">
      <w:pPr>
        <w:pStyle w:val="Heading2"/>
        <w:shd w:val="clear" w:color="auto" w:fill="FFFFFF"/>
        <w:spacing w:line="312" w:lineRule="atLeast"/>
        <w:jc w:val="both"/>
        <w:rPr>
          <w:rFonts w:ascii="Helvetica" w:hAnsi="Helvetica" w:cs="Helvetica"/>
          <w:b/>
          <w:bCs/>
          <w:color w:val="610B38"/>
          <w:sz w:val="38"/>
          <w:szCs w:val="38"/>
        </w:rPr>
      </w:pPr>
    </w:p>
    <w:p w:rsidR="00BF0001" w:rsidRDefault="00BF0001" w:rsidP="00BF00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Vector Example</w:t>
      </w:r>
    </w:p>
    <w:p w:rsidR="00BF0001" w:rsidRDefault="00BF0001" w:rsidP="00BF0001">
      <w:pPr>
        <w:numPr>
          <w:ilvl w:val="0"/>
          <w:numId w:val="4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BF0001" w:rsidRDefault="00BF0001" w:rsidP="00BF0001">
      <w:pPr>
        <w:numPr>
          <w:ilvl w:val="0"/>
          <w:numId w:val="4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VectorExample {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//Create a vector</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Vector&lt;String&gt; vec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Vector&lt;String&gt;();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using add() method of List</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"Tiger"</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"Lion"</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"Dog"</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"Elephant"</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using addElement() method of Vector</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vec.addElement(</w:t>
      </w:r>
      <w:r>
        <w:rPr>
          <w:rStyle w:val="string"/>
          <w:rFonts w:ascii="Segoe UI" w:hAnsi="Segoe UI" w:cs="Segoe UI"/>
          <w:color w:val="0000FF"/>
          <w:bdr w:val="none" w:sz="0" w:space="0" w:color="auto" w:frame="1"/>
        </w:rPr>
        <w:t>"Rat"</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vec.addElement(</w:t>
      </w:r>
      <w:r>
        <w:rPr>
          <w:rStyle w:val="string"/>
          <w:rFonts w:ascii="Segoe UI" w:hAnsi="Segoe UI" w:cs="Segoe UI"/>
          <w:color w:val="0000FF"/>
          <w:bdr w:val="none" w:sz="0" w:space="0" w:color="auto" w:frame="1"/>
        </w:rPr>
        <w:t>"Cat"</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vec.addElement(</w:t>
      </w:r>
      <w:r>
        <w:rPr>
          <w:rStyle w:val="string"/>
          <w:rFonts w:ascii="Segoe UI" w:hAnsi="Segoe UI" w:cs="Segoe UI"/>
          <w:color w:val="0000FF"/>
          <w:bdr w:val="none" w:sz="0" w:space="0" w:color="auto" w:frame="1"/>
        </w:rPr>
        <w:t>"Deer"</w:t>
      </w: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"Elements are: "</w:t>
      </w:r>
      <w:r>
        <w:rPr>
          <w:rFonts w:ascii="Segoe UI" w:hAnsi="Segoe UI" w:cs="Segoe UI"/>
          <w:color w:val="000000"/>
          <w:bdr w:val="none" w:sz="0" w:space="0" w:color="auto" w:frame="1"/>
        </w:rPr>
        <w:t>+vec);  </w:t>
      </w:r>
    </w:p>
    <w:p w:rsidR="00BF0001" w:rsidRDefault="00BF0001" w:rsidP="00BF0001">
      <w:pPr>
        <w:numPr>
          <w:ilvl w:val="0"/>
          <w:numId w:val="4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49"/>
        </w:numPr>
        <w:spacing w:after="0" w:line="375" w:lineRule="atLeast"/>
        <w:ind w:left="0"/>
        <w:jc w:val="both"/>
        <w:rPr>
          <w:rFonts w:ascii="Times New Roman" w:hAnsi="Times New Roman" w:cs="Times New Roman"/>
        </w:rPr>
      </w:pPr>
      <w:r>
        <w:rPr>
          <w:rFonts w:ascii="Segoe UI" w:hAnsi="Segoe UI" w:cs="Segoe UI"/>
          <w:color w:val="000000"/>
          <w:bdr w:val="none" w:sz="0" w:space="0" w:color="auto" w:frame="1"/>
        </w:rPr>
        <w:t>}  </w:t>
      </w:r>
      <w:r>
        <w:rPr>
          <w:rFonts w:ascii="Times New Roman" w:hAnsi="Times New Roman" w:cs="Times New Roman"/>
        </w:rPr>
        <w:t xml:space="preserve"> </w:t>
      </w:r>
    </w:p>
    <w:p w:rsidR="00BF0001" w:rsidRDefault="00BF0001" w:rsidP="00BF000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F0001" w:rsidRDefault="00BF0001" w:rsidP="00BF0001">
      <w:pPr>
        <w:pStyle w:val="HTMLPreformatted"/>
        <w:shd w:val="clear" w:color="auto" w:fill="1C1D1C"/>
        <w:jc w:val="both"/>
        <w:rPr>
          <w:color w:val="F9F9F9"/>
        </w:rPr>
      </w:pPr>
      <w:r>
        <w:rPr>
          <w:color w:val="F9F9F9"/>
        </w:rPr>
        <w:t>Elements are: [Tiger, Lion, Dog, Elephant, Rat, Cat, Deer]</w:t>
      </w:r>
    </w:p>
    <w:p w:rsidR="00BF0001" w:rsidRDefault="00BF0001" w:rsidP="00BF00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Vector Example 2</w:t>
      </w:r>
    </w:p>
    <w:p w:rsidR="00BF0001" w:rsidRDefault="00BF0001" w:rsidP="00BF0001">
      <w:pPr>
        <w:numPr>
          <w:ilvl w:val="0"/>
          <w:numId w:val="5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BF0001" w:rsidRDefault="00BF0001" w:rsidP="00BF0001">
      <w:pPr>
        <w:numPr>
          <w:ilvl w:val="0"/>
          <w:numId w:val="5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VectorExample1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//Create an empty vector with initial capacity 4</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Vector&lt;String&gt; vec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Vector&lt;String&gt;(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to a vector</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"Tiger"</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"Lion"</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"Dog"</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w:t>
      </w:r>
      <w:r>
        <w:rPr>
          <w:rStyle w:val="string"/>
          <w:rFonts w:ascii="Segoe UI" w:hAnsi="Segoe UI" w:cs="Segoe UI"/>
          <w:color w:val="0000FF"/>
          <w:bdr w:val="none" w:sz="0" w:space="0" w:color="auto" w:frame="1"/>
        </w:rPr>
        <w:t>"Elephant"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//Check size and capacity</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"Size is: "</w:t>
      </w:r>
      <w:r>
        <w:rPr>
          <w:rFonts w:ascii="Segoe UI" w:hAnsi="Segoe UI" w:cs="Segoe UI"/>
          <w:color w:val="000000"/>
          <w:bdr w:val="none" w:sz="0" w:space="0" w:color="auto" w:frame="1"/>
        </w:rPr>
        <w:t>+vec.size());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"Default capacity is: "</w:t>
      </w:r>
      <w:r>
        <w:rPr>
          <w:rFonts w:ascii="Segoe UI" w:hAnsi="Segoe UI" w:cs="Segoe UI"/>
          <w:color w:val="000000"/>
          <w:bdr w:val="none" w:sz="0" w:space="0" w:color="auto" w:frame="1"/>
        </w:rPr>
        <w:t>+vec.capacity());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 Vector elements</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"Vector element is: "</w:t>
      </w:r>
      <w:r>
        <w:rPr>
          <w:rFonts w:ascii="Segoe UI" w:hAnsi="Segoe UI" w:cs="Segoe UI"/>
          <w:color w:val="000000"/>
          <w:bdr w:val="none" w:sz="0" w:space="0" w:color="auto" w:frame="1"/>
        </w:rPr>
        <w:t>+vec);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vec.addElement(</w:t>
      </w:r>
      <w:r>
        <w:rPr>
          <w:rStyle w:val="string"/>
          <w:rFonts w:ascii="Segoe UI" w:hAnsi="Segoe UI" w:cs="Segoe UI"/>
          <w:color w:val="0000FF"/>
          <w:bdr w:val="none" w:sz="0" w:space="0" w:color="auto" w:frame="1"/>
        </w:rPr>
        <w:t>"Rat"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vec.addElement(</w:t>
      </w:r>
      <w:r>
        <w:rPr>
          <w:rStyle w:val="string"/>
          <w:rFonts w:ascii="Segoe UI" w:hAnsi="Segoe UI" w:cs="Segoe UI"/>
          <w:color w:val="0000FF"/>
          <w:bdr w:val="none" w:sz="0" w:space="0" w:color="auto" w:frame="1"/>
        </w:rPr>
        <w:t>"Cat"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vec.addElement(</w:t>
      </w:r>
      <w:r>
        <w:rPr>
          <w:rStyle w:val="string"/>
          <w:rFonts w:ascii="Segoe UI" w:hAnsi="Segoe UI" w:cs="Segoe UI"/>
          <w:color w:val="0000FF"/>
          <w:bdr w:val="none" w:sz="0" w:space="0" w:color="auto" w:frame="1"/>
        </w:rPr>
        <w:t>"Deer"</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//Again check size and capacity after two insertions</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"Size after addition: "</w:t>
      </w:r>
      <w:r>
        <w:rPr>
          <w:rFonts w:ascii="Segoe UI" w:hAnsi="Segoe UI" w:cs="Segoe UI"/>
          <w:color w:val="000000"/>
          <w:bdr w:val="none" w:sz="0" w:space="0" w:color="auto" w:frame="1"/>
        </w:rPr>
        <w:t>+vec.size());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"Capacity after addition is: "</w:t>
      </w:r>
      <w:r>
        <w:rPr>
          <w:rFonts w:ascii="Segoe UI" w:hAnsi="Segoe UI" w:cs="Segoe UI"/>
          <w:color w:val="000000"/>
          <w:bdr w:val="none" w:sz="0" w:space="0" w:color="auto" w:frame="1"/>
        </w:rPr>
        <w:t>+vec.capacity());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 Vector elements again</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"Elements are: "</w:t>
      </w:r>
      <w:r>
        <w:rPr>
          <w:rFonts w:ascii="Segoe UI" w:hAnsi="Segoe UI" w:cs="Segoe UI"/>
          <w:color w:val="000000"/>
          <w:bdr w:val="none" w:sz="0" w:space="0" w:color="auto" w:frame="1"/>
        </w:rPr>
        <w:t>+vec);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//Checking if Tiger is present or not in this vector       </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(vec.contains(</w:t>
      </w:r>
      <w:r>
        <w:rPr>
          <w:rStyle w:val="string"/>
          <w:rFonts w:ascii="Segoe UI" w:hAnsi="Segoe UI" w:cs="Segoe UI"/>
          <w:color w:val="0000FF"/>
          <w:bdr w:val="none" w:sz="0" w:space="0" w:color="auto" w:frame="1"/>
        </w:rPr>
        <w:t>"Tiger"</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"Tiger is present at the index "</w:t>
      </w:r>
      <w:r>
        <w:rPr>
          <w:rFonts w:ascii="Segoe UI" w:hAnsi="Segoe UI" w:cs="Segoe UI"/>
          <w:color w:val="000000"/>
          <w:bdr w:val="none" w:sz="0" w:space="0" w:color="auto" w:frame="1"/>
        </w:rPr>
        <w:t> +vec.indexOf(</w:t>
      </w:r>
      <w:r>
        <w:rPr>
          <w:rStyle w:val="string"/>
          <w:rFonts w:ascii="Segoe UI" w:hAnsi="Segoe UI" w:cs="Segoe UI"/>
          <w:color w:val="0000FF"/>
          <w:bdr w:val="none" w:sz="0" w:space="0" w:color="auto" w:frame="1"/>
        </w:rPr>
        <w:t>"Tiger"</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"Tiger is not present in the list."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 the first element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"The first animal of the vector is = "</w:t>
      </w:r>
      <w:r>
        <w:rPr>
          <w:rFonts w:ascii="Segoe UI" w:hAnsi="Segoe UI" w:cs="Segoe UI"/>
          <w:color w:val="000000"/>
          <w:bdr w:val="none" w:sz="0" w:space="0" w:color="auto" w:frame="1"/>
        </w:rPr>
        <w:t>+vec.firstElement());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 the last element</w:t>
      </w:r>
      <w:r>
        <w:rPr>
          <w:rFonts w:ascii="Segoe UI" w:hAnsi="Segoe UI" w:cs="Segoe UI"/>
          <w:color w:val="000000"/>
          <w:bdr w:val="none" w:sz="0" w:space="0" w:color="auto" w:frame="1"/>
        </w:rPr>
        <w: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"The last animal of the vector is = "</w:t>
      </w:r>
      <w:r>
        <w:rPr>
          <w:rFonts w:ascii="Segoe UI" w:hAnsi="Segoe UI" w:cs="Segoe UI"/>
          <w:color w:val="000000"/>
          <w:bdr w:val="none" w:sz="0" w:space="0" w:color="auto" w:frame="1"/>
        </w:rPr>
        <w:t>+vec.lastElement());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F0001" w:rsidRDefault="00BF0001" w:rsidP="00BF000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F0001" w:rsidRDefault="00BF0001" w:rsidP="00BF0001">
      <w:pPr>
        <w:pStyle w:val="HTMLPreformatted"/>
        <w:shd w:val="clear" w:color="auto" w:fill="1C1D1C"/>
        <w:jc w:val="both"/>
        <w:rPr>
          <w:color w:val="F9F9F9"/>
        </w:rPr>
      </w:pPr>
      <w:r>
        <w:rPr>
          <w:color w:val="F9F9F9"/>
        </w:rPr>
        <w:t>Size is: 4</w:t>
      </w:r>
    </w:p>
    <w:p w:rsidR="00BF0001" w:rsidRDefault="00BF0001" w:rsidP="00BF0001">
      <w:pPr>
        <w:pStyle w:val="HTMLPreformatted"/>
        <w:shd w:val="clear" w:color="auto" w:fill="1C1D1C"/>
        <w:jc w:val="both"/>
        <w:rPr>
          <w:color w:val="F9F9F9"/>
        </w:rPr>
      </w:pPr>
      <w:r>
        <w:rPr>
          <w:color w:val="F9F9F9"/>
        </w:rPr>
        <w:t>Default capacity is: 4</w:t>
      </w:r>
    </w:p>
    <w:p w:rsidR="00BF0001" w:rsidRDefault="00BF0001" w:rsidP="00BF0001">
      <w:pPr>
        <w:pStyle w:val="HTMLPreformatted"/>
        <w:shd w:val="clear" w:color="auto" w:fill="1C1D1C"/>
        <w:jc w:val="both"/>
        <w:rPr>
          <w:color w:val="F9F9F9"/>
        </w:rPr>
      </w:pPr>
      <w:r>
        <w:rPr>
          <w:color w:val="F9F9F9"/>
        </w:rPr>
        <w:t>Vector element is: [Tiger, Lion, Dog, Elephant]</w:t>
      </w:r>
    </w:p>
    <w:p w:rsidR="00BF0001" w:rsidRDefault="00BF0001" w:rsidP="00BF0001">
      <w:pPr>
        <w:pStyle w:val="HTMLPreformatted"/>
        <w:shd w:val="clear" w:color="auto" w:fill="1C1D1C"/>
        <w:jc w:val="both"/>
        <w:rPr>
          <w:color w:val="F9F9F9"/>
        </w:rPr>
      </w:pPr>
      <w:r>
        <w:rPr>
          <w:color w:val="F9F9F9"/>
        </w:rPr>
        <w:t>Size after addition: 7</w:t>
      </w:r>
    </w:p>
    <w:p w:rsidR="00BF0001" w:rsidRDefault="00BF0001" w:rsidP="00BF0001">
      <w:pPr>
        <w:pStyle w:val="HTMLPreformatted"/>
        <w:shd w:val="clear" w:color="auto" w:fill="1C1D1C"/>
        <w:jc w:val="both"/>
        <w:rPr>
          <w:color w:val="F9F9F9"/>
        </w:rPr>
      </w:pPr>
      <w:r>
        <w:rPr>
          <w:color w:val="F9F9F9"/>
        </w:rPr>
        <w:t>Capacity after addition is: 8</w:t>
      </w:r>
    </w:p>
    <w:p w:rsidR="00BF0001" w:rsidRDefault="00BF0001" w:rsidP="00BF0001">
      <w:pPr>
        <w:pStyle w:val="HTMLPreformatted"/>
        <w:shd w:val="clear" w:color="auto" w:fill="1C1D1C"/>
        <w:jc w:val="both"/>
        <w:rPr>
          <w:color w:val="F9F9F9"/>
        </w:rPr>
      </w:pPr>
      <w:r>
        <w:rPr>
          <w:color w:val="F9F9F9"/>
        </w:rPr>
        <w:t>Elements are: [Tiger, Lion, Dog, Elephant, Rat, Cat, Deer]</w:t>
      </w:r>
    </w:p>
    <w:p w:rsidR="00BF0001" w:rsidRDefault="00BF0001" w:rsidP="00BF0001">
      <w:pPr>
        <w:pStyle w:val="HTMLPreformatted"/>
        <w:shd w:val="clear" w:color="auto" w:fill="1C1D1C"/>
        <w:jc w:val="both"/>
        <w:rPr>
          <w:color w:val="F9F9F9"/>
        </w:rPr>
      </w:pPr>
      <w:r>
        <w:rPr>
          <w:color w:val="F9F9F9"/>
        </w:rPr>
        <w:t>Tiger is present at the index 0</w:t>
      </w:r>
    </w:p>
    <w:p w:rsidR="00BF0001" w:rsidRDefault="00BF0001" w:rsidP="00BF0001">
      <w:pPr>
        <w:pStyle w:val="HTMLPreformatted"/>
        <w:shd w:val="clear" w:color="auto" w:fill="1C1D1C"/>
        <w:jc w:val="both"/>
        <w:rPr>
          <w:color w:val="F9F9F9"/>
        </w:rPr>
      </w:pPr>
      <w:r>
        <w:rPr>
          <w:color w:val="F9F9F9"/>
        </w:rPr>
        <w:t>The first animal of the vector is = Tiger</w:t>
      </w:r>
    </w:p>
    <w:p w:rsidR="00BF0001" w:rsidRDefault="00BF0001" w:rsidP="00BF0001">
      <w:pPr>
        <w:pStyle w:val="HTMLPreformatted"/>
        <w:shd w:val="clear" w:color="auto" w:fill="1C1D1C"/>
        <w:jc w:val="both"/>
        <w:rPr>
          <w:color w:val="F9F9F9"/>
        </w:rPr>
      </w:pPr>
      <w:r>
        <w:rPr>
          <w:color w:val="F9F9F9"/>
        </w:rPr>
        <w:t>The last animal of the vector is = Deer</w:t>
      </w:r>
    </w:p>
    <w:p w:rsidR="00BF0001" w:rsidRDefault="00BF0001" w:rsidP="00BF000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Vector Example 3</w:t>
      </w:r>
    </w:p>
    <w:p w:rsidR="00BF0001" w:rsidRDefault="00BF0001" w:rsidP="00BF0001">
      <w:pPr>
        <w:numPr>
          <w:ilvl w:val="0"/>
          <w:numId w:val="5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BF0001" w:rsidRDefault="00BF0001" w:rsidP="00BF0001">
      <w:pPr>
        <w:numPr>
          <w:ilvl w:val="0"/>
          <w:numId w:val="5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VectorExample2 {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//Create an empty Vector      </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Vector&lt;Integer&gt; in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Vector&lt;&gt;();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 elements in the vector</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500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600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in.add(</w:t>
      </w:r>
      <w:r>
        <w:rPr>
          <w:rStyle w:val="number"/>
          <w:rFonts w:ascii="Segoe UI" w:hAnsi="Segoe UI" w:cs="Segoe UI"/>
          <w:color w:val="C00000"/>
          <w:bdr w:val="none" w:sz="0" w:space="0" w:color="auto" w:frame="1"/>
        </w:rPr>
        <w:t>700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 the vector elements</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"Values in vector: "</w:t>
      </w:r>
      <w:r>
        <w:rPr>
          <w:rFonts w:ascii="Segoe UI" w:hAnsi="Segoe UI" w:cs="Segoe UI"/>
          <w:color w:val="000000"/>
          <w:bdr w:val="none" w:sz="0" w:space="0" w:color="auto" w:frame="1"/>
        </w:rPr>
        <w:t> +in);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//use remove() method to delete the first occurence of an element</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"Remove first occourence of element 200: "</w:t>
      </w:r>
      <w:r>
        <w:rPr>
          <w:rFonts w:ascii="Segoe UI" w:hAnsi="Segoe UI" w:cs="Segoe UI"/>
          <w:color w:val="000000"/>
          <w:bdr w:val="none" w:sz="0" w:space="0" w:color="auto" w:frame="1"/>
        </w:rPr>
        <w:t>+in.remove((Integer)</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//Display the vector elements afre remove() method</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"Values in vector: "</w:t>
      </w:r>
      <w:r>
        <w:rPr>
          <w:rFonts w:ascii="Segoe UI" w:hAnsi="Segoe UI" w:cs="Segoe UI"/>
          <w:color w:val="000000"/>
          <w:bdr w:val="none" w:sz="0" w:space="0" w:color="auto" w:frame="1"/>
        </w:rPr>
        <w:t> +in);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//Remove the element at index 4</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"Remove element at index 4: "</w:t>
      </w:r>
      <w:r>
        <w:rPr>
          <w:rFonts w:ascii="Segoe UI" w:hAnsi="Segoe UI" w:cs="Segoe UI"/>
          <w:color w:val="000000"/>
          <w:bdr w:val="none" w:sz="0" w:space="0" w:color="auto" w:frame="1"/>
        </w:rPr>
        <w:t> +in.remove(</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"New Value list in vector: "</w:t>
      </w:r>
      <w:r>
        <w:rPr>
          <w:rFonts w:ascii="Segoe UI" w:hAnsi="Segoe UI" w:cs="Segoe UI"/>
          <w:color w:val="000000"/>
          <w:bdr w:val="none" w:sz="0" w:space="0" w:color="auto" w:frame="1"/>
        </w:rPr>
        <w:t> +in);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//Remove an element</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in.removeElementAt(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//Checking vector and displays the element</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"Vector element after removal: "</w:t>
      </w:r>
      <w:r>
        <w:rPr>
          <w:rFonts w:ascii="Segoe UI" w:hAnsi="Segoe UI" w:cs="Segoe UI"/>
          <w:color w:val="000000"/>
          <w:bdr w:val="none" w:sz="0" w:space="0" w:color="auto" w:frame="1"/>
        </w:rPr>
        <w:t> +in);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 the hashcode for this vector</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"Hash code of this vector = "</w:t>
      </w:r>
      <w:r>
        <w:rPr>
          <w:rFonts w:ascii="Segoe UI" w:hAnsi="Segoe UI" w:cs="Segoe UI"/>
          <w:color w:val="000000"/>
          <w:bdr w:val="none" w:sz="0" w:space="0" w:color="auto" w:frame="1"/>
        </w:rPr>
        <w:t>+in.hashCode());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 the element at specified index</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"Element at index 1 is = "</w:t>
      </w:r>
      <w:r>
        <w:rPr>
          <w:rFonts w:ascii="Segoe UI" w:hAnsi="Segoe UI" w:cs="Segoe UI"/>
          <w:color w:val="000000"/>
          <w:bdr w:val="none" w:sz="0" w:space="0" w:color="auto" w:frame="1"/>
        </w:rPr>
        <w:t>+in.get(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F0001" w:rsidRDefault="00BF0001" w:rsidP="00BF0001">
      <w:pPr>
        <w:numPr>
          <w:ilvl w:val="0"/>
          <w:numId w:val="5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F0001" w:rsidRDefault="00BF0001" w:rsidP="00BF0001">
      <w:pPr>
        <w:spacing w:line="240" w:lineRule="auto"/>
        <w:rPr>
          <w:rFonts w:ascii="Times New Roman" w:hAnsi="Times New Roman" w:cs="Times New Roman"/>
        </w:rPr>
      </w:pPr>
    </w:p>
    <w:p w:rsidR="00BF0001" w:rsidRDefault="00BF0001" w:rsidP="00BF000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F0001" w:rsidRDefault="00BF0001" w:rsidP="00BF0001">
      <w:pPr>
        <w:pStyle w:val="HTMLPreformatted"/>
        <w:shd w:val="clear" w:color="auto" w:fill="1C1D1C"/>
        <w:jc w:val="both"/>
        <w:rPr>
          <w:color w:val="F9F9F9"/>
        </w:rPr>
      </w:pPr>
      <w:r>
        <w:rPr>
          <w:color w:val="F9F9F9"/>
        </w:rPr>
        <w:t>Values in vector: [100, 200, 300, 200, 400, 500, 600, 700]</w:t>
      </w:r>
    </w:p>
    <w:p w:rsidR="00BF0001" w:rsidRDefault="00BF0001" w:rsidP="00BF0001">
      <w:pPr>
        <w:pStyle w:val="HTMLPreformatted"/>
        <w:shd w:val="clear" w:color="auto" w:fill="1C1D1C"/>
        <w:jc w:val="both"/>
        <w:rPr>
          <w:color w:val="F9F9F9"/>
        </w:rPr>
      </w:pPr>
      <w:r>
        <w:rPr>
          <w:color w:val="F9F9F9"/>
        </w:rPr>
        <w:t>Remove first occourence of element 200: true</w:t>
      </w:r>
    </w:p>
    <w:p w:rsidR="00BF0001" w:rsidRDefault="00BF0001" w:rsidP="00BF0001">
      <w:pPr>
        <w:pStyle w:val="HTMLPreformatted"/>
        <w:shd w:val="clear" w:color="auto" w:fill="1C1D1C"/>
        <w:jc w:val="both"/>
        <w:rPr>
          <w:color w:val="F9F9F9"/>
        </w:rPr>
      </w:pPr>
      <w:r>
        <w:rPr>
          <w:color w:val="F9F9F9"/>
        </w:rPr>
        <w:t>Values in vector: [100, 300, 200, 400, 500, 600, 700]</w:t>
      </w:r>
    </w:p>
    <w:p w:rsidR="00BF0001" w:rsidRDefault="00BF0001" w:rsidP="00BF0001">
      <w:pPr>
        <w:pStyle w:val="HTMLPreformatted"/>
        <w:shd w:val="clear" w:color="auto" w:fill="1C1D1C"/>
        <w:jc w:val="both"/>
        <w:rPr>
          <w:color w:val="F9F9F9"/>
        </w:rPr>
      </w:pPr>
      <w:r>
        <w:rPr>
          <w:color w:val="F9F9F9"/>
        </w:rPr>
        <w:t>Remove element at index 4: 500</w:t>
      </w:r>
    </w:p>
    <w:p w:rsidR="00BF0001" w:rsidRDefault="00BF0001" w:rsidP="00BF0001">
      <w:pPr>
        <w:pStyle w:val="HTMLPreformatted"/>
        <w:shd w:val="clear" w:color="auto" w:fill="1C1D1C"/>
        <w:jc w:val="both"/>
        <w:rPr>
          <w:color w:val="F9F9F9"/>
        </w:rPr>
      </w:pPr>
      <w:r>
        <w:rPr>
          <w:color w:val="F9F9F9"/>
        </w:rPr>
        <w:t>New Value list in vector: [100, 300, 200, 400, 600, 700]</w:t>
      </w:r>
    </w:p>
    <w:p w:rsidR="00BF0001" w:rsidRDefault="00BF0001" w:rsidP="00BF0001">
      <w:pPr>
        <w:pStyle w:val="HTMLPreformatted"/>
        <w:shd w:val="clear" w:color="auto" w:fill="1C1D1C"/>
        <w:jc w:val="both"/>
        <w:rPr>
          <w:color w:val="F9F9F9"/>
        </w:rPr>
      </w:pPr>
      <w:r>
        <w:rPr>
          <w:color w:val="F9F9F9"/>
        </w:rPr>
        <w:t>Vector element after removal: [100, 300, 200, 400, 600]</w:t>
      </w:r>
    </w:p>
    <w:p w:rsidR="00BF0001" w:rsidRDefault="00BF0001" w:rsidP="00BF0001">
      <w:pPr>
        <w:pStyle w:val="HTMLPreformatted"/>
        <w:shd w:val="clear" w:color="auto" w:fill="1C1D1C"/>
        <w:jc w:val="both"/>
        <w:rPr>
          <w:color w:val="F9F9F9"/>
        </w:rPr>
      </w:pPr>
      <w:r>
        <w:rPr>
          <w:color w:val="F9F9F9"/>
        </w:rPr>
        <w:t>Hash code of this vector = 130123751</w:t>
      </w:r>
    </w:p>
    <w:p w:rsidR="00BF0001" w:rsidRDefault="00BF0001" w:rsidP="00BF0001">
      <w:pPr>
        <w:pStyle w:val="HTMLPreformatted"/>
        <w:shd w:val="clear" w:color="auto" w:fill="1C1D1C"/>
        <w:jc w:val="both"/>
        <w:rPr>
          <w:color w:val="F9F9F9"/>
        </w:rPr>
      </w:pPr>
      <w:r>
        <w:rPr>
          <w:color w:val="F9F9F9"/>
        </w:rPr>
        <w:t>Element at index 1 is = 300</w:t>
      </w:r>
    </w:p>
    <w:p w:rsidR="00BF0001" w:rsidRDefault="00BF0001" w:rsidP="00823789"/>
    <w:p w:rsidR="005F7BF1" w:rsidRDefault="005F7BF1" w:rsidP="005F7BF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Stack</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stack</w:t>
      </w:r>
      <w:r>
        <w:rPr>
          <w:rFonts w:ascii="Segoe UI" w:hAnsi="Segoe UI" w:cs="Segoe UI"/>
          <w:color w:val="333333"/>
        </w:rPr>
        <w:t> is a linear data structure that is used to store the collection of objects. It is based on </w:t>
      </w:r>
      <w:r>
        <w:rPr>
          <w:rStyle w:val="Strong"/>
          <w:rFonts w:ascii="Segoe UI" w:eastAsiaTheme="majorEastAsia" w:hAnsi="Segoe UI" w:cs="Segoe UI"/>
          <w:color w:val="333333"/>
        </w:rPr>
        <w:t>Last-In-First-Out</w:t>
      </w:r>
      <w:r>
        <w:rPr>
          <w:rFonts w:ascii="Segoe UI" w:hAnsi="Segoe UI" w:cs="Segoe UI"/>
          <w:color w:val="333333"/>
        </w:rPr>
        <w:t> (LIFO). </w:t>
      </w:r>
      <w:hyperlink r:id="rId59" w:history="1">
        <w:r>
          <w:rPr>
            <w:rStyle w:val="Hyperlink"/>
            <w:rFonts w:ascii="Segoe UI" w:eastAsiaTheme="majorEastAsia" w:hAnsi="Segoe UI" w:cs="Segoe UI"/>
            <w:color w:val="008000"/>
          </w:rPr>
          <w:t>Java collection</w:t>
        </w:r>
      </w:hyperlink>
      <w:r>
        <w:rPr>
          <w:rFonts w:ascii="Segoe UI" w:hAnsi="Segoe UI" w:cs="Segoe UI"/>
          <w:color w:val="333333"/>
        </w:rPr>
        <w:t> framework provides many interfaces and classes to store the collection of objects. One of them is the </w:t>
      </w:r>
      <w:r>
        <w:rPr>
          <w:rStyle w:val="Strong"/>
          <w:rFonts w:ascii="Segoe UI" w:eastAsiaTheme="majorEastAsia" w:hAnsi="Segoe UI" w:cs="Segoe UI"/>
          <w:color w:val="333333"/>
        </w:rPr>
        <w:t>Stack class</w:t>
      </w:r>
      <w:r>
        <w:rPr>
          <w:rFonts w:ascii="Segoe UI" w:hAnsi="Segoe UI" w:cs="Segoe UI"/>
          <w:color w:val="333333"/>
        </w:rPr>
        <w:t> that provides different operations such as push, pop, search, etc.</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In this section, we will discuss the </w:t>
      </w:r>
      <w:r>
        <w:rPr>
          <w:rStyle w:val="Strong"/>
          <w:rFonts w:ascii="Segoe UI" w:eastAsiaTheme="majorEastAsia" w:hAnsi="Segoe UI" w:cs="Segoe UI"/>
          <w:color w:val="333333"/>
        </w:rPr>
        <w:t>Java Stack class</w:t>
      </w:r>
      <w:r>
        <w:rPr>
          <w:rFonts w:ascii="Segoe UI" w:hAnsi="Segoe UI" w:cs="Segoe UI"/>
          <w:color w:val="333333"/>
        </w:rPr>
        <w:t>, its </w:t>
      </w:r>
      <w:r>
        <w:rPr>
          <w:rStyle w:val="Strong"/>
          <w:rFonts w:ascii="Segoe UI" w:eastAsiaTheme="majorEastAsia" w:hAnsi="Segoe UI" w:cs="Segoe UI"/>
          <w:color w:val="333333"/>
        </w:rPr>
        <w:t>methods,</w:t>
      </w:r>
      <w:r>
        <w:rPr>
          <w:rFonts w:ascii="Segoe UI" w:hAnsi="Segoe UI" w:cs="Segoe UI"/>
          <w:color w:val="333333"/>
        </w:rPr>
        <w:t> and </w:t>
      </w:r>
      <w:r>
        <w:rPr>
          <w:rStyle w:val="Strong"/>
          <w:rFonts w:ascii="Segoe UI" w:eastAsiaTheme="majorEastAsia" w:hAnsi="Segoe UI" w:cs="Segoe UI"/>
          <w:color w:val="333333"/>
        </w:rPr>
        <w:t>implement</w:t>
      </w:r>
      <w:r>
        <w:rPr>
          <w:rFonts w:ascii="Segoe UI" w:hAnsi="Segoe UI" w:cs="Segoe UI"/>
          <w:color w:val="333333"/>
        </w:rPr>
        <w:t> the stack data structure in a </w:t>
      </w:r>
      <w:hyperlink r:id="rId60" w:history="1">
        <w:r>
          <w:rPr>
            <w:rStyle w:val="Hyperlink"/>
            <w:rFonts w:ascii="Segoe UI" w:eastAsiaTheme="majorEastAsia" w:hAnsi="Segoe UI" w:cs="Segoe UI"/>
            <w:color w:val="008000"/>
          </w:rPr>
          <w:t>Java program</w:t>
        </w:r>
      </w:hyperlink>
      <w:r>
        <w:rPr>
          <w:rFonts w:ascii="Segoe UI" w:hAnsi="Segoe UI" w:cs="Segoe UI"/>
          <w:color w:val="333333"/>
        </w:rPr>
        <w:t>. But before moving to the Java Stack class have a quick view of how the stack works.</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stack data structure has the two most important operations that are </w:t>
      </w:r>
      <w:r>
        <w:rPr>
          <w:rStyle w:val="Strong"/>
          <w:rFonts w:ascii="Segoe UI" w:eastAsiaTheme="majorEastAsia" w:hAnsi="Segoe UI" w:cs="Segoe UI"/>
          <w:color w:val="333333"/>
        </w:rPr>
        <w:t>push</w:t>
      </w:r>
      <w:r>
        <w:rPr>
          <w:rFonts w:ascii="Segoe UI" w:hAnsi="Segoe UI" w:cs="Segoe UI"/>
          <w:color w:val="333333"/>
        </w:rPr>
        <w:t> and </w:t>
      </w:r>
      <w:r>
        <w:rPr>
          <w:rStyle w:val="Strong"/>
          <w:rFonts w:ascii="Segoe UI" w:eastAsiaTheme="majorEastAsia" w:hAnsi="Segoe UI" w:cs="Segoe UI"/>
          <w:color w:val="333333"/>
        </w:rPr>
        <w:t>pop</w:t>
      </w:r>
      <w:r>
        <w:rPr>
          <w:rFonts w:ascii="Segoe UI" w:hAnsi="Segoe UI" w:cs="Segoe UI"/>
          <w:color w:val="333333"/>
        </w:rPr>
        <w:t>. The push operation inserts an element into the stack and pop operation removes an element from the top of the stack. Let's see how they work on stack.</w:t>
      </w:r>
    </w:p>
    <w:p w:rsidR="005F7BF1" w:rsidRDefault="005F7BF1" w:rsidP="005F7BF1">
      <w:pPr>
        <w:rPr>
          <w:rFonts w:ascii="Times New Roman" w:hAnsi="Times New Roman" w:cs="Times New Roman"/>
        </w:rPr>
      </w:pPr>
      <w:r>
        <w:rPr>
          <w:noProof/>
          <w:lang w:eastAsia="en-IN"/>
        </w:rPr>
        <w:lastRenderedPageBreak/>
        <w:drawing>
          <wp:inline distT="0" distB="0" distL="0" distR="0">
            <wp:extent cx="4762500" cy="3810000"/>
            <wp:effectExtent l="0" t="0" r="0" b="0"/>
            <wp:docPr id="13" name="Picture 13"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Stack"/>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5F7BF1" w:rsidRDefault="005F7BF1" w:rsidP="00A72471">
      <w:pPr>
        <w:pStyle w:val="NormalWeb"/>
        <w:shd w:val="clear" w:color="auto" w:fill="FFFFFF"/>
        <w:jc w:val="both"/>
        <w:rPr>
          <w:rFonts w:ascii="Arial" w:hAnsi="Arial" w:cs="Arial"/>
          <w:color w:val="FFFFFF"/>
          <w:sz w:val="17"/>
          <w:szCs w:val="17"/>
          <w:lang w:val="en"/>
        </w:rPr>
      </w:pPr>
      <w:r>
        <w:rPr>
          <w:rFonts w:ascii="Segoe UI" w:hAnsi="Segoe UI" w:cs="Segoe UI"/>
          <w:color w:val="333333"/>
        </w:rPr>
        <w:t>Let's push 20, 13, 89, 90, 11, 45, 18, respectively into the stack.</w:t>
      </w:r>
      <w:r w:rsidR="00A72471">
        <w:rPr>
          <w:rFonts w:ascii="Arial" w:hAnsi="Arial" w:cs="Arial"/>
          <w:color w:val="FFFFFF"/>
          <w:sz w:val="17"/>
          <w:szCs w:val="17"/>
          <w:lang w:val="en"/>
        </w:rPr>
        <w:t xml:space="preserve"> </w:t>
      </w:r>
    </w:p>
    <w:p w:rsidR="005F7BF1" w:rsidRDefault="005F7BF1" w:rsidP="005F7BF1">
      <w:pPr>
        <w:rPr>
          <w:rFonts w:ascii="Times New Roman" w:hAnsi="Times New Roman" w:cs="Times New Roman"/>
          <w:sz w:val="24"/>
          <w:szCs w:val="24"/>
        </w:rPr>
      </w:pPr>
      <w:r>
        <w:rPr>
          <w:noProof/>
          <w:lang w:eastAsia="en-IN"/>
        </w:rPr>
        <w:drawing>
          <wp:inline distT="0" distB="0" distL="0" distR="0">
            <wp:extent cx="5943600" cy="2181225"/>
            <wp:effectExtent l="0" t="0" r="0" b="9525"/>
            <wp:docPr id="12" name="Picture 12"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Stack"/>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2181225"/>
                    </a:xfrm>
                    <a:prstGeom prst="rect">
                      <a:avLst/>
                    </a:prstGeom>
                    <a:noFill/>
                    <a:ln>
                      <a:noFill/>
                    </a:ln>
                  </pic:spPr>
                </pic:pic>
              </a:graphicData>
            </a:graphic>
          </wp:inline>
        </w:drawing>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Let's remove (pop) 18, 45, and 11 from the stack.</w:t>
      </w:r>
    </w:p>
    <w:p w:rsidR="005F7BF1" w:rsidRDefault="005F7BF1" w:rsidP="005F7BF1">
      <w:pPr>
        <w:rPr>
          <w:rFonts w:ascii="Times New Roman" w:hAnsi="Times New Roman" w:cs="Times New Roman"/>
        </w:rPr>
      </w:pPr>
      <w:r>
        <w:rPr>
          <w:noProof/>
          <w:lang w:eastAsia="en-IN"/>
        </w:rPr>
        <w:lastRenderedPageBreak/>
        <w:drawing>
          <wp:inline distT="0" distB="0" distL="0" distR="0">
            <wp:extent cx="6191250" cy="3476625"/>
            <wp:effectExtent l="0" t="0" r="0" b="0"/>
            <wp:docPr id="11" name="Picture 11"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Stack"/>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191250" cy="3476625"/>
                    </a:xfrm>
                    <a:prstGeom prst="rect">
                      <a:avLst/>
                    </a:prstGeom>
                    <a:noFill/>
                    <a:ln>
                      <a:noFill/>
                    </a:ln>
                  </pic:spPr>
                </pic:pic>
              </a:graphicData>
            </a:graphic>
          </wp:inline>
        </w:drawing>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Empty Stack:</w:t>
      </w:r>
      <w:r>
        <w:rPr>
          <w:rFonts w:ascii="Segoe UI" w:hAnsi="Segoe UI" w:cs="Segoe UI"/>
          <w:color w:val="333333"/>
        </w:rPr>
        <w:t> If the stack has no element is known as an </w:t>
      </w:r>
      <w:r>
        <w:rPr>
          <w:rStyle w:val="Strong"/>
          <w:rFonts w:ascii="Segoe UI" w:eastAsiaTheme="majorEastAsia" w:hAnsi="Segoe UI" w:cs="Segoe UI"/>
          <w:color w:val="333333"/>
        </w:rPr>
        <w:t>empty stack</w:t>
      </w:r>
      <w:r>
        <w:rPr>
          <w:rFonts w:ascii="Segoe UI" w:hAnsi="Segoe UI" w:cs="Segoe UI"/>
          <w:color w:val="333333"/>
        </w:rPr>
        <w:t>. When the stack is empty the value of the top variable is -1.</w:t>
      </w:r>
    </w:p>
    <w:p w:rsidR="005F7BF1" w:rsidRDefault="005F7BF1" w:rsidP="005F7BF1">
      <w:pPr>
        <w:rPr>
          <w:rFonts w:ascii="Times New Roman" w:hAnsi="Times New Roman" w:cs="Times New Roman"/>
        </w:rPr>
      </w:pPr>
      <w:r>
        <w:rPr>
          <w:noProof/>
          <w:lang w:eastAsia="en-IN"/>
        </w:rPr>
        <w:drawing>
          <wp:inline distT="0" distB="0" distL="0" distR="0">
            <wp:extent cx="2628900" cy="4495800"/>
            <wp:effectExtent l="0" t="0" r="0" b="0"/>
            <wp:docPr id="10" name="Picture 10"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Stack"/>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28900" cy="4495800"/>
                    </a:xfrm>
                    <a:prstGeom prst="rect">
                      <a:avLst/>
                    </a:prstGeom>
                    <a:noFill/>
                    <a:ln>
                      <a:noFill/>
                    </a:ln>
                  </pic:spPr>
                </pic:pic>
              </a:graphicData>
            </a:graphic>
          </wp:inline>
        </w:drawing>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lastRenderedPageBreak/>
        <w:t>When we push an element into the stack the top is </w:t>
      </w:r>
      <w:r>
        <w:rPr>
          <w:rStyle w:val="Strong"/>
          <w:rFonts w:ascii="Segoe UI" w:eastAsiaTheme="majorEastAsia" w:hAnsi="Segoe UI" w:cs="Segoe UI"/>
          <w:color w:val="333333"/>
        </w:rPr>
        <w:t>increased by 1</w:t>
      </w:r>
      <w:r>
        <w:rPr>
          <w:rFonts w:ascii="Segoe UI" w:hAnsi="Segoe UI" w:cs="Segoe UI"/>
          <w:color w:val="333333"/>
        </w:rPr>
        <w:t>. In the following figure,</w:t>
      </w:r>
    </w:p>
    <w:p w:rsidR="005F7BF1" w:rsidRDefault="005F7BF1" w:rsidP="005F7BF1">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Push 12, top=0</w:t>
      </w:r>
    </w:p>
    <w:p w:rsidR="005F7BF1" w:rsidRDefault="005F7BF1" w:rsidP="005F7BF1">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Push 6, top=1</w:t>
      </w:r>
    </w:p>
    <w:p w:rsidR="005F7BF1" w:rsidRDefault="005F7BF1" w:rsidP="005F7BF1">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Push 9, top=2</w:t>
      </w:r>
    </w:p>
    <w:p w:rsidR="005F7BF1" w:rsidRDefault="005F7BF1" w:rsidP="005F7BF1">
      <w:pPr>
        <w:spacing w:after="0" w:line="240" w:lineRule="auto"/>
        <w:rPr>
          <w:rFonts w:ascii="Times New Roman" w:hAnsi="Times New Roman" w:cs="Times New Roman"/>
        </w:rPr>
      </w:pPr>
      <w:r>
        <w:rPr>
          <w:noProof/>
          <w:lang w:eastAsia="en-IN"/>
        </w:rPr>
        <w:drawing>
          <wp:inline distT="0" distB="0" distL="0" distR="0">
            <wp:extent cx="2152650" cy="3810000"/>
            <wp:effectExtent l="0" t="0" r="0" b="0"/>
            <wp:docPr id="9" name="Picture 9"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Stack"/>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52650" cy="3810000"/>
                    </a:xfrm>
                    <a:prstGeom prst="rect">
                      <a:avLst/>
                    </a:prstGeom>
                    <a:noFill/>
                    <a:ln>
                      <a:noFill/>
                    </a:ln>
                  </pic:spPr>
                </pic:pic>
              </a:graphicData>
            </a:graphic>
          </wp:inline>
        </w:drawing>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When we pop an element from the stack the value of top is </w:t>
      </w:r>
      <w:r>
        <w:rPr>
          <w:rStyle w:val="Strong"/>
          <w:rFonts w:ascii="Segoe UI" w:eastAsiaTheme="majorEastAsia" w:hAnsi="Segoe UI" w:cs="Segoe UI"/>
          <w:color w:val="333333"/>
        </w:rPr>
        <w:t>decreased by 1</w:t>
      </w:r>
      <w:r>
        <w:rPr>
          <w:rFonts w:ascii="Segoe UI" w:hAnsi="Segoe UI" w:cs="Segoe UI"/>
          <w:color w:val="333333"/>
        </w:rPr>
        <w:t>. In the following figure, we have popped 9.</w:t>
      </w:r>
    </w:p>
    <w:p w:rsidR="005F7BF1" w:rsidRDefault="005F7BF1" w:rsidP="005F7BF1">
      <w:pPr>
        <w:rPr>
          <w:rFonts w:ascii="Times New Roman" w:hAnsi="Times New Roman" w:cs="Times New Roman"/>
        </w:rPr>
      </w:pPr>
      <w:r>
        <w:rPr>
          <w:noProof/>
          <w:lang w:eastAsia="en-IN"/>
        </w:rPr>
        <w:lastRenderedPageBreak/>
        <w:drawing>
          <wp:inline distT="0" distB="0" distL="0" distR="0">
            <wp:extent cx="1981200" cy="3810000"/>
            <wp:effectExtent l="0" t="0" r="0" b="0"/>
            <wp:docPr id="8" name="Picture 8"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Stack"/>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981200" cy="3810000"/>
                    </a:xfrm>
                    <a:prstGeom prst="rect">
                      <a:avLst/>
                    </a:prstGeom>
                    <a:noFill/>
                    <a:ln>
                      <a:noFill/>
                    </a:ln>
                  </pic:spPr>
                </pic:pic>
              </a:graphicData>
            </a:graphic>
          </wp:inline>
        </w:drawing>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following table shows the different values of the top.</w:t>
      </w:r>
    </w:p>
    <w:p w:rsidR="005F7BF1" w:rsidRDefault="005F7BF1" w:rsidP="005F7BF1">
      <w:pPr>
        <w:rPr>
          <w:rFonts w:ascii="Times New Roman" w:hAnsi="Times New Roman" w:cs="Times New Roman"/>
        </w:rPr>
      </w:pPr>
      <w:r>
        <w:rPr>
          <w:noProof/>
          <w:lang w:eastAsia="en-IN"/>
        </w:rPr>
        <w:drawing>
          <wp:inline distT="0" distB="0" distL="0" distR="0">
            <wp:extent cx="3543300" cy="1219200"/>
            <wp:effectExtent l="0" t="0" r="0" b="0"/>
            <wp:docPr id="7" name="Picture 7"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Java Stack"/>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543300" cy="1219200"/>
                    </a:xfrm>
                    <a:prstGeom prst="rect">
                      <a:avLst/>
                    </a:prstGeom>
                    <a:noFill/>
                    <a:ln>
                      <a:noFill/>
                    </a:ln>
                  </pic:spPr>
                </pic:pic>
              </a:graphicData>
            </a:graphic>
          </wp:inline>
        </w:drawing>
      </w:r>
    </w:p>
    <w:p w:rsidR="005F7BF1" w:rsidRDefault="005F7BF1" w:rsidP="005F7BF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Stack Class</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In Java, </w:t>
      </w:r>
      <w:r>
        <w:rPr>
          <w:rStyle w:val="Strong"/>
          <w:rFonts w:ascii="Segoe UI" w:eastAsiaTheme="majorEastAsia" w:hAnsi="Segoe UI" w:cs="Segoe UI"/>
          <w:color w:val="333333"/>
        </w:rPr>
        <w:t>Stack</w:t>
      </w:r>
      <w:r>
        <w:rPr>
          <w:rFonts w:ascii="Segoe UI" w:hAnsi="Segoe UI" w:cs="Segoe UI"/>
          <w:color w:val="333333"/>
        </w:rPr>
        <w:t> is a class that falls under the Collection framework that extends the </w:t>
      </w:r>
      <w:r>
        <w:rPr>
          <w:rStyle w:val="Strong"/>
          <w:rFonts w:ascii="Segoe UI" w:eastAsiaTheme="majorEastAsia" w:hAnsi="Segoe UI" w:cs="Segoe UI"/>
          <w:color w:val="333333"/>
        </w:rPr>
        <w:t>Vector</w:t>
      </w:r>
      <w:r>
        <w:rPr>
          <w:rFonts w:ascii="Segoe UI" w:hAnsi="Segoe UI" w:cs="Segoe UI"/>
          <w:color w:val="333333"/>
        </w:rPr>
        <w:t> class. It also implements interfaces </w:t>
      </w:r>
      <w:r>
        <w:rPr>
          <w:rStyle w:val="Strong"/>
          <w:rFonts w:ascii="Segoe UI" w:eastAsiaTheme="majorEastAsia" w:hAnsi="Segoe UI" w:cs="Segoe UI"/>
          <w:color w:val="333333"/>
        </w:rPr>
        <w:t>List, Collection, Iterable, Cloneable, Serializable.</w:t>
      </w:r>
      <w:r>
        <w:rPr>
          <w:rFonts w:ascii="Segoe UI" w:hAnsi="Segoe UI" w:cs="Segoe UI"/>
          <w:color w:val="333333"/>
        </w:rPr>
        <w:t> It represents the LIFO stack of objects. Before using the Stack class, we must import the </w:t>
      </w:r>
      <w:r>
        <w:rPr>
          <w:rStyle w:val="hlight"/>
          <w:rFonts w:ascii="Segoe UI" w:hAnsi="Segoe UI" w:cs="Segoe UI"/>
          <w:color w:val="333333"/>
          <w:shd w:val="clear" w:color="auto" w:fill="E4E3E3"/>
        </w:rPr>
        <w:t>java.util</w:t>
      </w:r>
      <w:r>
        <w:rPr>
          <w:rFonts w:ascii="Segoe UI" w:hAnsi="Segoe UI" w:cs="Segoe UI"/>
          <w:color w:val="333333"/>
        </w:rPr>
        <w:t> package. The stack class arranged in the Collections framework hierarchy, as shown below.</w:t>
      </w:r>
    </w:p>
    <w:p w:rsidR="005F7BF1" w:rsidRDefault="005F7BF1" w:rsidP="005F7BF1">
      <w:pPr>
        <w:rPr>
          <w:rFonts w:ascii="Times New Roman" w:hAnsi="Times New Roman" w:cs="Times New Roman"/>
        </w:rPr>
      </w:pPr>
      <w:r>
        <w:rPr>
          <w:noProof/>
          <w:lang w:eastAsia="en-IN"/>
        </w:rPr>
        <w:lastRenderedPageBreak/>
        <w:drawing>
          <wp:inline distT="0" distB="0" distL="0" distR="0">
            <wp:extent cx="3343275" cy="4762500"/>
            <wp:effectExtent l="0" t="0" r="0" b="0"/>
            <wp:docPr id="6" name="Picture 6" descr="Java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ava Stack"/>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343275" cy="4762500"/>
                    </a:xfrm>
                    <a:prstGeom prst="rect">
                      <a:avLst/>
                    </a:prstGeom>
                    <a:noFill/>
                    <a:ln>
                      <a:noFill/>
                    </a:ln>
                  </pic:spPr>
                </pic:pic>
              </a:graphicData>
            </a:graphic>
          </wp:inline>
        </w:drawing>
      </w:r>
    </w:p>
    <w:p w:rsidR="005F7BF1" w:rsidRDefault="005F7BF1" w:rsidP="005F7BF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Stack Class Constructor</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Stack class contains only the </w:t>
      </w:r>
      <w:r>
        <w:rPr>
          <w:rStyle w:val="Strong"/>
          <w:rFonts w:ascii="Segoe UI" w:eastAsiaTheme="majorEastAsia" w:hAnsi="Segoe UI" w:cs="Segoe UI"/>
          <w:color w:val="333333"/>
        </w:rPr>
        <w:t>default constructor</w:t>
      </w:r>
      <w:r>
        <w:rPr>
          <w:rFonts w:ascii="Segoe UI" w:hAnsi="Segoe UI" w:cs="Segoe UI"/>
          <w:color w:val="333333"/>
        </w:rPr>
        <w:t> that creates an empty stack.</w:t>
      </w:r>
    </w:p>
    <w:p w:rsidR="005F7BF1" w:rsidRDefault="005F7BF1" w:rsidP="005F7BF1">
      <w:pPr>
        <w:numPr>
          <w:ilvl w:val="0"/>
          <w:numId w:val="5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Stack()  </w:t>
      </w:r>
    </w:p>
    <w:p w:rsidR="005F7BF1" w:rsidRDefault="005F7BF1" w:rsidP="005F7BF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Creating a Stack</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If we want to create a stack, first, import the </w:t>
      </w:r>
      <w:r>
        <w:rPr>
          <w:rStyle w:val="hlight"/>
          <w:rFonts w:ascii="Segoe UI" w:hAnsi="Segoe UI" w:cs="Segoe UI"/>
          <w:color w:val="333333"/>
          <w:shd w:val="clear" w:color="auto" w:fill="E4E3E3"/>
        </w:rPr>
        <w:t>java.util</w:t>
      </w:r>
      <w:r>
        <w:rPr>
          <w:rFonts w:ascii="Segoe UI" w:hAnsi="Segoe UI" w:cs="Segoe UI"/>
          <w:color w:val="333333"/>
        </w:rPr>
        <w:t> package and create an object of the Stack class.</w:t>
      </w:r>
    </w:p>
    <w:p w:rsidR="005F7BF1" w:rsidRDefault="005F7BF1" w:rsidP="005F7BF1">
      <w:pPr>
        <w:numPr>
          <w:ilvl w:val="0"/>
          <w:numId w:val="5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 stk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  </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Or</w:t>
      </w:r>
    </w:p>
    <w:p w:rsidR="005F7BF1" w:rsidRDefault="005F7BF1" w:rsidP="005F7BF1">
      <w:pPr>
        <w:numPr>
          <w:ilvl w:val="0"/>
          <w:numId w:val="5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Stack&lt;type&gt; stk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Stack&lt;&gt;();  </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Where type denotes the type of stack like Integer, String, etc.</w:t>
      </w:r>
    </w:p>
    <w:p w:rsidR="005F7BF1" w:rsidRDefault="005F7BF1" w:rsidP="005F7BF1">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Methods of the Stack Class</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We can perform push, pop, peek and search operation on the stack. The Java Stack class provides mainly five methods to perform these operations. Along with this, it also provides all the methods of the </w:t>
      </w:r>
      <w:hyperlink r:id="rId69" w:history="1">
        <w:r>
          <w:rPr>
            <w:rStyle w:val="Hyperlink"/>
            <w:rFonts w:ascii="Segoe UI" w:eastAsiaTheme="majorEastAsia" w:hAnsi="Segoe UI" w:cs="Segoe UI"/>
            <w:color w:val="008000"/>
          </w:rPr>
          <w:t>Java Vector class</w:t>
        </w:r>
      </w:hyperlink>
      <w:r>
        <w:rPr>
          <w:rFonts w:ascii="Segoe UI" w:hAnsi="Segoe UI" w:cs="Segoe UI"/>
          <w:color w:val="333333"/>
        </w:rPr>
        <w:t>.</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4"/>
        <w:gridCol w:w="1417"/>
        <w:gridCol w:w="14120"/>
      </w:tblGrid>
      <w:tr w:rsidR="005F7BF1" w:rsidTr="00B15836">
        <w:tc>
          <w:tcPr>
            <w:tcW w:w="1844" w:type="dxa"/>
            <w:shd w:val="clear" w:color="auto" w:fill="C7CCBE"/>
            <w:tcMar>
              <w:top w:w="180" w:type="dxa"/>
              <w:left w:w="180" w:type="dxa"/>
              <w:bottom w:w="180" w:type="dxa"/>
              <w:right w:w="180" w:type="dxa"/>
            </w:tcMar>
            <w:hideMark/>
          </w:tcPr>
          <w:p w:rsidR="005F7BF1" w:rsidRDefault="005F7BF1">
            <w:pPr>
              <w:rPr>
                <w:rFonts w:ascii="Times New Roman" w:hAnsi="Times New Roman" w:cs="Times New Roman"/>
                <w:b/>
                <w:bCs/>
                <w:color w:val="000000"/>
                <w:sz w:val="26"/>
                <w:szCs w:val="26"/>
              </w:rPr>
            </w:pPr>
            <w:r>
              <w:rPr>
                <w:b/>
                <w:bCs/>
                <w:color w:val="000000"/>
                <w:sz w:val="26"/>
                <w:szCs w:val="26"/>
              </w:rPr>
              <w:t>Method</w:t>
            </w:r>
          </w:p>
        </w:tc>
        <w:tc>
          <w:tcPr>
            <w:tcW w:w="1417" w:type="dxa"/>
            <w:shd w:val="clear" w:color="auto" w:fill="C7CCBE"/>
            <w:tcMar>
              <w:top w:w="180" w:type="dxa"/>
              <w:left w:w="180" w:type="dxa"/>
              <w:bottom w:w="180" w:type="dxa"/>
              <w:right w:w="180" w:type="dxa"/>
            </w:tcMar>
            <w:hideMark/>
          </w:tcPr>
          <w:p w:rsidR="005F7BF1" w:rsidRDefault="005F7BF1">
            <w:pPr>
              <w:rPr>
                <w:b/>
                <w:bCs/>
                <w:color w:val="000000"/>
                <w:sz w:val="26"/>
                <w:szCs w:val="26"/>
              </w:rPr>
            </w:pPr>
            <w:r>
              <w:rPr>
                <w:b/>
                <w:bCs/>
                <w:color w:val="000000"/>
                <w:sz w:val="26"/>
                <w:szCs w:val="26"/>
              </w:rPr>
              <w:t>Modifier and Type</w:t>
            </w:r>
          </w:p>
        </w:tc>
        <w:tc>
          <w:tcPr>
            <w:tcW w:w="14120" w:type="dxa"/>
            <w:shd w:val="clear" w:color="auto" w:fill="C7CCBE"/>
            <w:tcMar>
              <w:top w:w="180" w:type="dxa"/>
              <w:left w:w="180" w:type="dxa"/>
              <w:bottom w:w="180" w:type="dxa"/>
              <w:right w:w="180" w:type="dxa"/>
            </w:tcMar>
            <w:hideMark/>
          </w:tcPr>
          <w:p w:rsidR="005F7BF1" w:rsidRDefault="005F7BF1">
            <w:pPr>
              <w:rPr>
                <w:b/>
                <w:bCs/>
                <w:color w:val="000000"/>
                <w:sz w:val="26"/>
                <w:szCs w:val="26"/>
              </w:rPr>
            </w:pPr>
            <w:r>
              <w:rPr>
                <w:b/>
                <w:bCs/>
                <w:color w:val="000000"/>
                <w:sz w:val="26"/>
                <w:szCs w:val="26"/>
              </w:rPr>
              <w:t>Method Description</w:t>
            </w:r>
          </w:p>
        </w:tc>
      </w:tr>
      <w:tr w:rsidR="005F7BF1" w:rsidTr="00B15836">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6906CF">
            <w:pPr>
              <w:jc w:val="both"/>
              <w:rPr>
                <w:rFonts w:ascii="Segoe UI" w:hAnsi="Segoe UI" w:cs="Segoe UI"/>
                <w:color w:val="333333"/>
                <w:sz w:val="24"/>
                <w:szCs w:val="24"/>
              </w:rPr>
            </w:pPr>
            <w:hyperlink r:id="rId70" w:anchor="empty" w:history="1">
              <w:r w:rsidR="005F7BF1">
                <w:rPr>
                  <w:rStyle w:val="Hyperlink"/>
                  <w:rFonts w:ascii="Segoe UI" w:hAnsi="Segoe UI" w:cs="Segoe UI"/>
                  <w:color w:val="008000"/>
                </w:rPr>
                <w:t>empty()</w:t>
              </w:r>
            </w:hyperlink>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boolean</w:t>
            </w:r>
          </w:p>
        </w:tc>
        <w:tc>
          <w:tcPr>
            <w:tcW w:w="14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The method checks the stack is empty or not.</w:t>
            </w:r>
          </w:p>
        </w:tc>
      </w:tr>
      <w:tr w:rsidR="005F7BF1" w:rsidTr="00B15836">
        <w:tc>
          <w:tcPr>
            <w:tcW w:w="1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6906CF">
            <w:pPr>
              <w:jc w:val="both"/>
              <w:rPr>
                <w:rFonts w:ascii="Segoe UI" w:hAnsi="Segoe UI" w:cs="Segoe UI"/>
                <w:color w:val="333333"/>
              </w:rPr>
            </w:pPr>
            <w:hyperlink r:id="rId71" w:anchor="push" w:history="1">
              <w:r w:rsidR="005F7BF1">
                <w:rPr>
                  <w:rStyle w:val="Hyperlink"/>
                  <w:rFonts w:ascii="Segoe UI" w:hAnsi="Segoe UI" w:cs="Segoe UI"/>
                  <w:color w:val="008000"/>
                </w:rPr>
                <w:t>push(E item)</w:t>
              </w:r>
            </w:hyperlink>
          </w:p>
        </w:tc>
        <w:tc>
          <w:tcPr>
            <w:tcW w:w="1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E</w:t>
            </w:r>
          </w:p>
        </w:tc>
        <w:tc>
          <w:tcPr>
            <w:tcW w:w="14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The method pushes (insert) an element onto the top of the stack.</w:t>
            </w:r>
          </w:p>
        </w:tc>
      </w:tr>
      <w:tr w:rsidR="005F7BF1" w:rsidTr="00B15836">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6906CF">
            <w:pPr>
              <w:jc w:val="both"/>
              <w:rPr>
                <w:rFonts w:ascii="Segoe UI" w:hAnsi="Segoe UI" w:cs="Segoe UI"/>
                <w:color w:val="333333"/>
              </w:rPr>
            </w:pPr>
            <w:hyperlink r:id="rId72" w:anchor="pop" w:history="1">
              <w:r w:rsidR="005F7BF1">
                <w:rPr>
                  <w:rStyle w:val="Hyperlink"/>
                  <w:rFonts w:ascii="Segoe UI" w:hAnsi="Segoe UI" w:cs="Segoe UI"/>
                  <w:color w:val="008000"/>
                </w:rPr>
                <w:t>pop()</w:t>
              </w:r>
            </w:hyperlink>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E</w:t>
            </w:r>
          </w:p>
        </w:tc>
        <w:tc>
          <w:tcPr>
            <w:tcW w:w="14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15836" w:rsidRDefault="005F7BF1">
            <w:pPr>
              <w:jc w:val="both"/>
              <w:rPr>
                <w:rFonts w:ascii="Segoe UI" w:hAnsi="Segoe UI" w:cs="Segoe UI"/>
                <w:color w:val="333333"/>
              </w:rPr>
            </w:pPr>
            <w:r>
              <w:rPr>
                <w:rFonts w:ascii="Segoe UI" w:hAnsi="Segoe UI" w:cs="Segoe UI"/>
                <w:color w:val="333333"/>
              </w:rPr>
              <w:t>The method removes an element from the top of the stack and returns the same</w:t>
            </w:r>
          </w:p>
          <w:p w:rsidR="005F7BF1" w:rsidRDefault="005F7BF1">
            <w:pPr>
              <w:jc w:val="both"/>
              <w:rPr>
                <w:rFonts w:ascii="Segoe UI" w:hAnsi="Segoe UI" w:cs="Segoe UI"/>
                <w:color w:val="333333"/>
              </w:rPr>
            </w:pPr>
            <w:r>
              <w:rPr>
                <w:rFonts w:ascii="Segoe UI" w:hAnsi="Segoe UI" w:cs="Segoe UI"/>
                <w:color w:val="333333"/>
              </w:rPr>
              <w:t xml:space="preserve"> element as the value of that function.</w:t>
            </w:r>
          </w:p>
        </w:tc>
      </w:tr>
      <w:tr w:rsidR="005F7BF1" w:rsidTr="00B15836">
        <w:tc>
          <w:tcPr>
            <w:tcW w:w="1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6906CF">
            <w:pPr>
              <w:jc w:val="both"/>
              <w:rPr>
                <w:rFonts w:ascii="Segoe UI" w:hAnsi="Segoe UI" w:cs="Segoe UI"/>
                <w:color w:val="333333"/>
              </w:rPr>
            </w:pPr>
            <w:hyperlink r:id="rId73" w:anchor="peek" w:history="1">
              <w:r w:rsidR="005F7BF1">
                <w:rPr>
                  <w:rStyle w:val="Hyperlink"/>
                  <w:rFonts w:ascii="Segoe UI" w:hAnsi="Segoe UI" w:cs="Segoe UI"/>
                  <w:color w:val="008000"/>
                </w:rPr>
                <w:t>peek()</w:t>
              </w:r>
            </w:hyperlink>
          </w:p>
        </w:tc>
        <w:tc>
          <w:tcPr>
            <w:tcW w:w="141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E</w:t>
            </w:r>
          </w:p>
        </w:tc>
        <w:tc>
          <w:tcPr>
            <w:tcW w:w="141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The method looks at the top element of the stack without removing it.</w:t>
            </w:r>
          </w:p>
        </w:tc>
      </w:tr>
      <w:tr w:rsidR="005F7BF1" w:rsidTr="00B15836">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6906CF">
            <w:pPr>
              <w:jc w:val="both"/>
              <w:rPr>
                <w:rFonts w:ascii="Segoe UI" w:hAnsi="Segoe UI" w:cs="Segoe UI"/>
                <w:color w:val="333333"/>
              </w:rPr>
            </w:pPr>
            <w:hyperlink r:id="rId74" w:anchor="search" w:history="1">
              <w:r w:rsidR="005F7BF1">
                <w:rPr>
                  <w:rStyle w:val="Hyperlink"/>
                  <w:rFonts w:ascii="Segoe UI" w:hAnsi="Segoe UI" w:cs="Segoe UI"/>
                  <w:color w:val="008000"/>
                </w:rPr>
                <w:t>search(Object o)</w:t>
              </w:r>
            </w:hyperlink>
          </w:p>
        </w:tc>
        <w:tc>
          <w:tcPr>
            <w:tcW w:w="141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int</w:t>
            </w:r>
          </w:p>
        </w:tc>
        <w:tc>
          <w:tcPr>
            <w:tcW w:w="141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5F7BF1" w:rsidRDefault="005F7BF1">
            <w:pPr>
              <w:jc w:val="both"/>
              <w:rPr>
                <w:rFonts w:ascii="Segoe UI" w:hAnsi="Segoe UI" w:cs="Segoe UI"/>
                <w:color w:val="333333"/>
              </w:rPr>
            </w:pPr>
            <w:r>
              <w:rPr>
                <w:rFonts w:ascii="Segoe UI" w:hAnsi="Segoe UI" w:cs="Segoe UI"/>
                <w:color w:val="333333"/>
              </w:rPr>
              <w:t>The method searches the specified object and returns the position of the object.</w:t>
            </w:r>
          </w:p>
        </w:tc>
      </w:tr>
    </w:tbl>
    <w:p w:rsidR="005F7BF1" w:rsidRDefault="005F7BF1" w:rsidP="005F7B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Stack Class empty() Method</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empty()</w:t>
      </w:r>
      <w:r>
        <w:rPr>
          <w:rFonts w:ascii="Segoe UI" w:hAnsi="Segoe UI" w:cs="Segoe UI"/>
          <w:color w:val="333333"/>
        </w:rPr>
        <w:t> method of the Stack class check the stack is empty or not. If the stack is empty, it returns true, else returns false. We can also use the </w:t>
      </w:r>
      <w:hyperlink r:id="rId75" w:history="1">
        <w:r>
          <w:rPr>
            <w:rStyle w:val="Hyperlink"/>
            <w:rFonts w:ascii="Segoe UI" w:eastAsiaTheme="majorEastAsia" w:hAnsi="Segoe UI" w:cs="Segoe UI"/>
            <w:color w:val="008000"/>
          </w:rPr>
          <w:t>isEmpty() method of the Vector class</w:t>
        </w:r>
      </w:hyperlink>
      <w:r>
        <w:rPr>
          <w:rFonts w:ascii="Segoe UI" w:hAnsi="Segoe UI" w:cs="Segoe UI"/>
          <w:color w:val="333333"/>
        </w:rPr>
        <w:t>.</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F7BF1" w:rsidRDefault="005F7BF1" w:rsidP="005F7BF1">
      <w:pPr>
        <w:numPr>
          <w:ilvl w:val="0"/>
          <w:numId w:val="5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boolean</w:t>
      </w:r>
      <w:r>
        <w:rPr>
          <w:rFonts w:ascii="Segoe UI" w:hAnsi="Segoe UI" w:cs="Segoe UI"/>
          <w:color w:val="000000"/>
          <w:bdr w:val="none" w:sz="0" w:space="0" w:color="auto" w:frame="1"/>
        </w:rPr>
        <w:t> empty()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Returns:</w:t>
      </w:r>
      <w:r>
        <w:rPr>
          <w:rFonts w:ascii="Segoe UI" w:hAnsi="Segoe UI" w:cs="Segoe UI"/>
          <w:color w:val="333333"/>
        </w:rPr>
        <w:t> The method returns true if the stack is empty, else returns false.</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In the following example, we have created an instance of the Stack class. After that, we have invoked the empty() method two times. The first time it returns </w:t>
      </w:r>
      <w:r>
        <w:rPr>
          <w:rStyle w:val="Strong"/>
          <w:rFonts w:ascii="Segoe UI" w:eastAsiaTheme="majorEastAsia" w:hAnsi="Segoe UI" w:cs="Segoe UI"/>
          <w:color w:val="333333"/>
        </w:rPr>
        <w:t>true</w:t>
      </w:r>
      <w:r>
        <w:rPr>
          <w:rFonts w:ascii="Segoe UI" w:hAnsi="Segoe UI" w:cs="Segoe UI"/>
          <w:color w:val="333333"/>
        </w:rPr>
        <w:t> because we have not pushed any element into the stack. After that, we have pushed elements into the stack. Again we have invoked the empty() method that returns </w:t>
      </w:r>
      <w:r>
        <w:rPr>
          <w:rStyle w:val="Strong"/>
          <w:rFonts w:ascii="Segoe UI" w:eastAsiaTheme="majorEastAsia" w:hAnsi="Segoe UI" w:cs="Segoe UI"/>
          <w:color w:val="333333"/>
        </w:rPr>
        <w:t>false</w:t>
      </w:r>
      <w:r>
        <w:rPr>
          <w:rFonts w:ascii="Segoe UI" w:hAnsi="Segoe UI" w:cs="Segoe UI"/>
          <w:color w:val="333333"/>
        </w:rPr>
        <w:t> because the stack is not empty.</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StackEmptyMethodExample.java</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java.util.Stack;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StackEmptyMethodExample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an instance of Stack class</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Stack&lt;Integer&gt; stk=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Stack&lt;&gt;();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checking stack is empty or not</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boolean</w:t>
      </w:r>
      <w:r>
        <w:rPr>
          <w:rFonts w:ascii="Segoe UI" w:hAnsi="Segoe UI" w:cs="Segoe UI"/>
          <w:color w:val="000000"/>
          <w:bdr w:val="none" w:sz="0" w:space="0" w:color="auto" w:frame="1"/>
        </w:rPr>
        <w:t> result = stk.empty();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"Is the stack empty? "</w:t>
      </w:r>
      <w:r>
        <w:rPr>
          <w:rFonts w:ascii="Segoe UI" w:hAnsi="Segoe UI" w:cs="Segoe UI"/>
          <w:color w:val="000000"/>
          <w:bdr w:val="none" w:sz="0" w:space="0" w:color="auto" w:frame="1"/>
        </w:rPr>
        <w:t> + result);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pushing elements into stack</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number"/>
          <w:rFonts w:ascii="Segoe UI" w:hAnsi="Segoe UI" w:cs="Segoe UI"/>
          <w:color w:val="C00000"/>
          <w:bdr w:val="none" w:sz="0" w:space="0" w:color="auto" w:frame="1"/>
        </w:rPr>
        <w:t>78</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number"/>
          <w:rFonts w:ascii="Segoe UI" w:hAnsi="Segoe UI" w:cs="Segoe UI"/>
          <w:color w:val="C00000"/>
          <w:bdr w:val="none" w:sz="0" w:space="0" w:color="auto" w:frame="1"/>
        </w:rPr>
        <w:t>113</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number"/>
          <w:rFonts w:ascii="Segoe UI" w:hAnsi="Segoe UI" w:cs="Segoe UI"/>
          <w:color w:val="C00000"/>
          <w:bdr w:val="none" w:sz="0" w:space="0" w:color="auto" w:frame="1"/>
        </w:rPr>
        <w:t>90</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number"/>
          <w:rFonts w:ascii="Segoe UI" w:hAnsi="Segoe UI" w:cs="Segoe UI"/>
          <w:color w:val="C00000"/>
          <w:bdr w:val="none" w:sz="0" w:space="0" w:color="auto" w:frame="1"/>
        </w:rPr>
        <w:t>120</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//prints elements of the stack</w:t>
      </w: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"Elements in Stack: "</w:t>
      </w:r>
      <w:r>
        <w:rPr>
          <w:rFonts w:ascii="Segoe UI" w:hAnsi="Segoe UI" w:cs="Segoe UI"/>
          <w:color w:val="000000"/>
          <w:bdr w:val="none" w:sz="0" w:space="0" w:color="auto" w:frame="1"/>
        </w:rPr>
        <w:t> + stk);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result = stk.empty();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"Is the stack empty? "</w:t>
      </w:r>
      <w:r>
        <w:rPr>
          <w:rFonts w:ascii="Segoe UI" w:hAnsi="Segoe UI" w:cs="Segoe UI"/>
          <w:color w:val="000000"/>
          <w:bdr w:val="none" w:sz="0" w:space="0" w:color="auto" w:frame="1"/>
        </w:rPr>
        <w:t> + result);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F7BF1">
      <w:pPr>
        <w:numPr>
          <w:ilvl w:val="0"/>
          <w:numId w:val="5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5F7BF1" w:rsidRDefault="005F7BF1" w:rsidP="005F7BF1">
      <w:pPr>
        <w:pStyle w:val="HTMLPreformatted"/>
        <w:shd w:val="clear" w:color="auto" w:fill="1C1D1C"/>
        <w:jc w:val="both"/>
        <w:rPr>
          <w:color w:val="F9F9F9"/>
        </w:rPr>
      </w:pPr>
      <w:r>
        <w:rPr>
          <w:color w:val="F9F9F9"/>
        </w:rPr>
        <w:t>Is the stack empty? true</w:t>
      </w:r>
    </w:p>
    <w:p w:rsidR="005F7BF1" w:rsidRDefault="005F7BF1" w:rsidP="005F7BF1">
      <w:pPr>
        <w:pStyle w:val="HTMLPreformatted"/>
        <w:shd w:val="clear" w:color="auto" w:fill="1C1D1C"/>
        <w:jc w:val="both"/>
        <w:rPr>
          <w:color w:val="F9F9F9"/>
        </w:rPr>
      </w:pPr>
      <w:r>
        <w:rPr>
          <w:color w:val="F9F9F9"/>
        </w:rPr>
        <w:t>Elements in Stack: [78, 113, 90, 120]</w:t>
      </w:r>
    </w:p>
    <w:p w:rsidR="005F7BF1" w:rsidRDefault="005F7BF1" w:rsidP="005F7BF1">
      <w:pPr>
        <w:pStyle w:val="HTMLPreformatted"/>
        <w:shd w:val="clear" w:color="auto" w:fill="1C1D1C"/>
        <w:jc w:val="both"/>
        <w:rPr>
          <w:color w:val="F9F9F9"/>
        </w:rPr>
      </w:pPr>
      <w:r>
        <w:rPr>
          <w:color w:val="F9F9F9"/>
        </w:rPr>
        <w:t>Is the stack empty? false</w:t>
      </w:r>
    </w:p>
    <w:p w:rsidR="005F7BF1" w:rsidRDefault="005F7BF1" w:rsidP="005F7B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Stack Class push() Method</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method inserts an item onto the top of the stack. It works the same as the method </w:t>
      </w:r>
      <w:hyperlink r:id="rId76" w:history="1">
        <w:r>
          <w:rPr>
            <w:rStyle w:val="Hyperlink"/>
            <w:rFonts w:ascii="Segoe UI" w:eastAsiaTheme="majorEastAsia" w:hAnsi="Segoe UI" w:cs="Segoe UI"/>
            <w:color w:val="008000"/>
          </w:rPr>
          <w:t>addElement(item) method</w:t>
        </w:r>
      </w:hyperlink>
      <w:r>
        <w:rPr>
          <w:rFonts w:ascii="Segoe UI" w:hAnsi="Segoe UI" w:cs="Segoe UI"/>
          <w:color w:val="333333"/>
        </w:rPr>
        <w:t> of the Vector class. It passes a parameter </w:t>
      </w:r>
      <w:r>
        <w:rPr>
          <w:rStyle w:val="Strong"/>
          <w:rFonts w:ascii="Segoe UI" w:eastAsiaTheme="majorEastAsia" w:hAnsi="Segoe UI" w:cs="Segoe UI"/>
          <w:color w:val="333333"/>
        </w:rPr>
        <w:t>item</w:t>
      </w:r>
      <w:r>
        <w:rPr>
          <w:rFonts w:ascii="Segoe UI" w:hAnsi="Segoe UI" w:cs="Segoe UI"/>
          <w:color w:val="333333"/>
        </w:rPr>
        <w:t> to be pushed into the stack.</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F7BF1" w:rsidRDefault="005F7BF1" w:rsidP="005F7BF1">
      <w:pPr>
        <w:numPr>
          <w:ilvl w:val="0"/>
          <w:numId w:val="5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 push(E item)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Parameter:</w:t>
      </w:r>
      <w:r>
        <w:rPr>
          <w:rFonts w:ascii="Segoe UI" w:hAnsi="Segoe UI" w:cs="Segoe UI"/>
          <w:color w:val="333333"/>
        </w:rPr>
        <w:t> An item to be pushed onto the top of the stack.</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Returns:</w:t>
      </w:r>
      <w:r>
        <w:rPr>
          <w:rFonts w:ascii="Segoe UI" w:hAnsi="Segoe UI" w:cs="Segoe UI"/>
          <w:color w:val="333333"/>
        </w:rPr>
        <w:t> The method returns the argument that we have passed as a parameter.</w:t>
      </w:r>
    </w:p>
    <w:p w:rsidR="005F7BF1" w:rsidRDefault="005F7BF1" w:rsidP="005F7B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Stack Class pop() Method</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method removes an object at the top of the stack and returns the same object. It throws </w:t>
      </w:r>
      <w:r>
        <w:rPr>
          <w:rStyle w:val="Strong"/>
          <w:rFonts w:ascii="Segoe UI" w:eastAsiaTheme="majorEastAsia" w:hAnsi="Segoe UI" w:cs="Segoe UI"/>
          <w:color w:val="333333"/>
        </w:rPr>
        <w:t>EmptyStackException</w:t>
      </w:r>
      <w:r>
        <w:rPr>
          <w:rFonts w:ascii="Segoe UI" w:hAnsi="Segoe UI" w:cs="Segoe UI"/>
          <w:color w:val="333333"/>
        </w:rPr>
        <w:t> if the stack is empty.</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F7BF1" w:rsidRDefault="005F7BF1" w:rsidP="005F7BF1">
      <w:pPr>
        <w:numPr>
          <w:ilvl w:val="0"/>
          <w:numId w:val="5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 pop()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Returns:</w:t>
      </w:r>
      <w:r>
        <w:rPr>
          <w:rFonts w:ascii="Segoe UI" w:hAnsi="Segoe UI" w:cs="Segoe UI"/>
          <w:color w:val="333333"/>
        </w:rPr>
        <w:t> It returns an object that is at the top of the stack.</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Let's implement the stack in a Java program and perform push and pop operations.</w:t>
      </w: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B15836" w:rsidRDefault="00B15836" w:rsidP="005F7BF1">
      <w:pPr>
        <w:pStyle w:val="NormalWeb"/>
        <w:shd w:val="clear" w:color="auto" w:fill="FFFFFF"/>
        <w:jc w:val="both"/>
        <w:rPr>
          <w:rStyle w:val="Strong"/>
          <w:rFonts w:ascii="Segoe UI" w:eastAsiaTheme="majorEastAsia" w:hAnsi="Segoe UI" w:cs="Segoe UI"/>
          <w:color w:val="333333"/>
        </w:rPr>
      </w:pP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StackPushPopExample.java</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lastRenderedPageBreak/>
        <w:t xml:space="preserve">import java.util.Stack;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class StackEmptyMethodExample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public static void main(String[] args)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//creating an instance of Stack class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Stack&lt;Integer&gt; stk= new Stack&lt;&gt;();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checking stack is empty or not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boolean result = stk.empty();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System.out.println("Is the stack empty? " + result);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pushing elements into stack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stk.push(78);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stk.push(113);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stk.push(90);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stk.push(120);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//prints elements of the stack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System.out.println("Elements in Stack: " + stk);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result = stk.empty();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System.out.println("Is the stack empty? " + result);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System.out.println(stk.pop());  </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System.out.println("Elements in Stack: " + stk);</w:t>
      </w:r>
    </w:p>
    <w:p w:rsidR="00B15836" w:rsidRP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w:t>
      </w:r>
    </w:p>
    <w:p w:rsidR="00B15836" w:rsidRDefault="00B15836" w:rsidP="00B15836">
      <w:pPr>
        <w:pStyle w:val="Heading3"/>
        <w:shd w:val="clear" w:color="auto" w:fill="FFFFFF"/>
        <w:spacing w:line="312" w:lineRule="atLeast"/>
        <w:jc w:val="both"/>
        <w:rPr>
          <w:rFonts w:ascii="Helvetica" w:hAnsi="Helvetica" w:cs="Helvetica"/>
          <w:bCs/>
          <w:color w:val="610B4B"/>
        </w:rPr>
      </w:pPr>
      <w:r w:rsidRPr="00B15836">
        <w:rPr>
          <w:rFonts w:ascii="Helvetica" w:hAnsi="Helvetica" w:cs="Helvetica"/>
          <w:bCs/>
          <w:color w:val="610B4B"/>
        </w:rPr>
        <w:t xml:space="preserve">}  </w:t>
      </w:r>
    </w:p>
    <w:tbl>
      <w:tblPr>
        <w:tblW w:w="13600" w:type="dxa"/>
        <w:tblCellMar>
          <w:left w:w="0" w:type="dxa"/>
          <w:right w:w="0" w:type="dxa"/>
        </w:tblCellMar>
        <w:tblLook w:val="04A0" w:firstRow="1" w:lastRow="0" w:firstColumn="1" w:lastColumn="0" w:noHBand="0" w:noVBand="1"/>
      </w:tblPr>
      <w:tblGrid>
        <w:gridCol w:w="13600"/>
      </w:tblGrid>
      <w:tr w:rsidR="00463B06" w:rsidRPr="00463B06" w:rsidTr="00463B06">
        <w:tc>
          <w:tcPr>
            <w:tcW w:w="7174"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import</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java.util.*;</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public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class</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StackDemo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public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static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void</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main(String args[])</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Creating an empty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Stack&lt;Integer&gt; STACK = new</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Stack&lt;Integer&gt;();</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Times New Roman" w:eastAsia="Times New Roman" w:hAnsi="Times New Roman" w:cs="Times New Roman"/>
                <w:sz w:val="25"/>
                <w:szCs w:val="25"/>
                <w:lang w:eastAsia="en-IN"/>
              </w:rPr>
              <w:lastRenderedPageBreak/>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Use add() method to add elements</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STACK.push(10);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STACK.push(15);</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STACK.push(30);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STACK.push(20);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STACK.push(5);</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Displaying the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System.out.println("Initial Stack: " +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Removing elements using pop() method</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System.out.println("Popped element: "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STACK.pop());</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System.out.println("Popped element: "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STACK.pop());</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Displaying the Stack after pop operation</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System.out.println("Stack after pop operation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w:t>
            </w:r>
          </w:p>
        </w:tc>
      </w:tr>
    </w:tbl>
    <w:p w:rsidR="00463B06" w:rsidRPr="00463B06" w:rsidRDefault="00463B06" w:rsidP="00463B0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B06">
        <w:rPr>
          <w:rFonts w:ascii="Arial" w:eastAsia="Times New Roman" w:hAnsi="Arial" w:cs="Arial"/>
          <w:b/>
          <w:bCs/>
          <w:color w:val="273239"/>
          <w:spacing w:val="2"/>
          <w:sz w:val="26"/>
          <w:szCs w:val="26"/>
          <w:bdr w:val="none" w:sz="0" w:space="0" w:color="auto" w:frame="1"/>
          <w:lang w:eastAsia="en-IN"/>
        </w:rPr>
        <w:lastRenderedPageBreak/>
        <w:t>Output:</w:t>
      </w:r>
      <w:r w:rsidRPr="00463B06">
        <w:rPr>
          <w:rFonts w:ascii="Arial" w:eastAsia="Times New Roman" w:hAnsi="Arial" w:cs="Arial"/>
          <w:color w:val="273239"/>
          <w:spacing w:val="2"/>
          <w:sz w:val="26"/>
          <w:szCs w:val="26"/>
          <w:lang w:eastAsia="en-IN"/>
        </w:rPr>
        <w:t> </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Initial Stack: [10, 15, 30, 20, 5]</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Popped element: 5</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Popped element: 20</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Stack after pop operation [10, 15, 30]</w:t>
      </w:r>
    </w:p>
    <w:p w:rsidR="00463B06" w:rsidRPr="00463B06" w:rsidRDefault="00463B06" w:rsidP="00463B06"/>
    <w:p w:rsidR="005F7BF1" w:rsidRDefault="005F7BF1" w:rsidP="005F7B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Stack Class peek() Method</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It looks at the element that is at the top in the stack. It also throws </w:t>
      </w:r>
      <w:r>
        <w:rPr>
          <w:rStyle w:val="Strong"/>
          <w:rFonts w:ascii="Segoe UI" w:eastAsiaTheme="majorEastAsia" w:hAnsi="Segoe UI" w:cs="Segoe UI"/>
          <w:color w:val="333333"/>
        </w:rPr>
        <w:t>EmptyStackException</w:t>
      </w:r>
      <w:r>
        <w:rPr>
          <w:rFonts w:ascii="Segoe UI" w:hAnsi="Segoe UI" w:cs="Segoe UI"/>
          <w:color w:val="333333"/>
        </w:rPr>
        <w:t> if the stack is empty.</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F7BF1" w:rsidRDefault="005F7BF1" w:rsidP="00561574">
      <w:pPr>
        <w:numPr>
          <w:ilvl w:val="0"/>
          <w:numId w:val="6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E peek()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Returns:</w:t>
      </w:r>
      <w:r>
        <w:rPr>
          <w:rFonts w:ascii="Segoe UI" w:hAnsi="Segoe UI" w:cs="Segoe UI"/>
          <w:color w:val="333333"/>
        </w:rPr>
        <w:t> It returns the top elements of the stack.</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Let's see an example of the peek() method.</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StackPeekMethodExample.java</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java.util.Stack;  </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StackPeekMethodExample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Stack&lt;String&gt; stk=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Stack&lt;&gt;();  </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pushing elements into Stack</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"Orange"</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"Stack: "</w:t>
      </w:r>
      <w:r>
        <w:rPr>
          <w:rFonts w:ascii="Segoe UI" w:hAnsi="Segoe UI" w:cs="Segoe UI"/>
          <w:color w:val="000000"/>
          <w:bdr w:val="none" w:sz="0" w:space="0" w:color="auto" w:frame="1"/>
        </w:rPr>
        <w:t> + stk);  </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Access element from the top of the stack</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fruits = stk.peek();  </w:t>
      </w:r>
    </w:p>
    <w:p w:rsidR="005F7BF1" w:rsidRDefault="005F7BF1" w:rsidP="00561574">
      <w:pPr>
        <w:numPr>
          <w:ilvl w:val="0"/>
          <w:numId w:val="6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//prints stack</w:t>
      </w: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"Element at top: "</w:t>
      </w:r>
      <w:r>
        <w:rPr>
          <w:rFonts w:ascii="Segoe UI" w:hAnsi="Segoe UI" w:cs="Segoe UI"/>
          <w:color w:val="000000"/>
          <w:bdr w:val="none" w:sz="0" w:space="0" w:color="auto" w:frame="1"/>
        </w:rPr>
        <w:t> + fruits);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Output:</w:t>
      </w:r>
    </w:p>
    <w:p w:rsidR="005F7BF1" w:rsidRDefault="005F7BF1" w:rsidP="005F7BF1">
      <w:pPr>
        <w:pStyle w:val="HTMLPreformatted"/>
        <w:shd w:val="clear" w:color="auto" w:fill="1C1D1C"/>
        <w:jc w:val="both"/>
        <w:rPr>
          <w:color w:val="F9F9F9"/>
        </w:rPr>
      </w:pPr>
      <w:r>
        <w:rPr>
          <w:color w:val="F9F9F9"/>
        </w:rPr>
        <w:t>Stack: [Apple, Grapes, Mango, Orange]</w:t>
      </w:r>
    </w:p>
    <w:p w:rsidR="005F7BF1" w:rsidRDefault="005F7BF1" w:rsidP="005F7BF1">
      <w:pPr>
        <w:pStyle w:val="HTMLPreformatted"/>
        <w:shd w:val="clear" w:color="auto" w:fill="1C1D1C"/>
        <w:jc w:val="both"/>
        <w:rPr>
          <w:color w:val="F9F9F9"/>
        </w:rPr>
      </w:pPr>
      <w:r>
        <w:rPr>
          <w:color w:val="F9F9F9"/>
        </w:rPr>
        <w:t>Element at the top of the stack: Orange</w:t>
      </w:r>
    </w:p>
    <w:p w:rsidR="00463B06" w:rsidRDefault="00463B06" w:rsidP="005F7BF1">
      <w:pPr>
        <w:pStyle w:val="Heading3"/>
        <w:shd w:val="clear" w:color="auto" w:fill="FFFFFF"/>
        <w:spacing w:line="312" w:lineRule="atLeast"/>
        <w:jc w:val="both"/>
        <w:rPr>
          <w:rFonts w:ascii="Helvetica" w:hAnsi="Helvetica" w:cs="Helvetica"/>
          <w:b/>
          <w:bCs/>
          <w:color w:val="610B4B"/>
          <w:sz w:val="32"/>
          <w:szCs w:val="32"/>
        </w:rPr>
      </w:pPr>
    </w:p>
    <w:tbl>
      <w:tblPr>
        <w:tblW w:w="13780" w:type="dxa"/>
        <w:tblCellMar>
          <w:left w:w="0" w:type="dxa"/>
          <w:right w:w="0" w:type="dxa"/>
        </w:tblCellMar>
        <w:tblLook w:val="04A0" w:firstRow="1" w:lastRow="0" w:firstColumn="1" w:lastColumn="0" w:noHBand="0" w:noVBand="1"/>
      </w:tblPr>
      <w:tblGrid>
        <w:gridCol w:w="13780"/>
      </w:tblGrid>
      <w:tr w:rsidR="00463B06" w:rsidRPr="00463B06" w:rsidTr="00463B06">
        <w:tc>
          <w:tcPr>
            <w:tcW w:w="767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import</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java.util.*;</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public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class</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StackDemo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public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static</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void</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main(String args[])</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Creating an empty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Stack&lt;Integer&gt; STACK = new</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Stack&lt;Integer&gt;();</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Use push() to add elements into the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STACK.push(10);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STACK.push(15);</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STACK.push(30);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STACK.push(20);</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STACK.push(5);</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Displaying the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System.out.println("Initial Stack: "</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lastRenderedPageBreak/>
              <w:t>        // Fetching the element at the head of the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System.out.println("The element at the top of the"</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 stack is: "</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 STACK.peek());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r w:rsidRPr="00463B06">
              <w:rPr>
                <w:rFonts w:ascii="Times New Roman" w:eastAsia="Times New Roman" w:hAnsi="Times New Roman" w:cs="Times New Roman"/>
                <w:sz w:val="25"/>
                <w:szCs w:val="25"/>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 Displaying the Stack after the Operation</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System.out.println("Final Stack: "</w:t>
            </w:r>
            <w:r w:rsidRPr="00463B06">
              <w:rPr>
                <w:rFonts w:ascii="Times New Roman" w:eastAsia="Times New Roman" w:hAnsi="Times New Roman" w:cs="Times New Roman"/>
                <w:sz w:val="25"/>
                <w:szCs w:val="25"/>
                <w:lang w:eastAsia="en-IN"/>
              </w:rPr>
              <w:t xml:space="preserve"> </w:t>
            </w:r>
            <w:r w:rsidRPr="00463B06">
              <w:rPr>
                <w:rFonts w:ascii="Courier New" w:eastAsia="Times New Roman" w:hAnsi="Courier New" w:cs="Courier New"/>
                <w:sz w:val="20"/>
                <w:szCs w:val="20"/>
                <w:lang w:eastAsia="en-IN"/>
              </w:rPr>
              <w:t>+ STACK);</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    }</w:t>
            </w:r>
          </w:p>
          <w:p w:rsidR="00463B06" w:rsidRPr="00463B06" w:rsidRDefault="00463B06" w:rsidP="00463B06">
            <w:pPr>
              <w:spacing w:before="375" w:after="375" w:line="240" w:lineRule="auto"/>
              <w:rPr>
                <w:rFonts w:ascii="Times New Roman" w:eastAsia="Times New Roman" w:hAnsi="Times New Roman" w:cs="Times New Roman"/>
                <w:sz w:val="25"/>
                <w:szCs w:val="25"/>
                <w:lang w:eastAsia="en-IN"/>
              </w:rPr>
            </w:pPr>
            <w:r w:rsidRPr="00463B06">
              <w:rPr>
                <w:rFonts w:ascii="Courier New" w:eastAsia="Times New Roman" w:hAnsi="Courier New" w:cs="Courier New"/>
                <w:sz w:val="20"/>
                <w:szCs w:val="20"/>
                <w:lang w:eastAsia="en-IN"/>
              </w:rPr>
              <w:t>}</w:t>
            </w:r>
          </w:p>
        </w:tc>
      </w:tr>
    </w:tbl>
    <w:p w:rsidR="00463B06" w:rsidRPr="00463B06" w:rsidRDefault="00463B06" w:rsidP="00463B0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63B06">
        <w:rPr>
          <w:rFonts w:ascii="Arial" w:eastAsia="Times New Roman" w:hAnsi="Arial" w:cs="Arial"/>
          <w:b/>
          <w:bCs/>
          <w:color w:val="273239"/>
          <w:spacing w:val="2"/>
          <w:sz w:val="26"/>
          <w:szCs w:val="26"/>
          <w:bdr w:val="none" w:sz="0" w:space="0" w:color="auto" w:frame="1"/>
          <w:lang w:eastAsia="en-IN"/>
        </w:rPr>
        <w:lastRenderedPageBreak/>
        <w:t>Output:</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Initial Stack: [10, 15, 30, 20, 5]</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The element at the top of the stack is: 5</w:t>
      </w:r>
    </w:p>
    <w:p w:rsidR="00463B06" w:rsidRPr="00463B06" w:rsidRDefault="00463B06" w:rsidP="00463B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463B06">
        <w:rPr>
          <w:rFonts w:ascii="Consolas" w:eastAsia="Times New Roman" w:hAnsi="Consolas" w:cs="Courier New"/>
          <w:color w:val="273239"/>
          <w:spacing w:val="2"/>
          <w:sz w:val="24"/>
          <w:szCs w:val="24"/>
          <w:lang w:eastAsia="en-IN"/>
        </w:rPr>
        <w:t>Final Stack: [10, 15, 30, 20, 5]</w:t>
      </w:r>
    </w:p>
    <w:p w:rsidR="00463B06" w:rsidRPr="00463B06" w:rsidRDefault="00463B06" w:rsidP="00463B06"/>
    <w:p w:rsidR="005F7BF1" w:rsidRDefault="005F7BF1" w:rsidP="005F7BF1">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Stack Class search() Method</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The method searches the object in the stack from the top. It parses a parameter that we want to search for. It returns the 1-based location of the object in the stack. Thes topmost object of the stack is considered at distance 1.</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Suppose, o is an object in the stack that we want to search for. The method returns the distance from the top of the stack of the occurrence nearest the top of the stack. It uses </w:t>
      </w:r>
      <w:r>
        <w:rPr>
          <w:rStyle w:val="Strong"/>
          <w:rFonts w:ascii="Segoe UI" w:eastAsiaTheme="majorEastAsia" w:hAnsi="Segoe UI" w:cs="Segoe UI"/>
          <w:color w:val="333333"/>
        </w:rPr>
        <w:t>equals()</w:t>
      </w:r>
      <w:r>
        <w:rPr>
          <w:rFonts w:ascii="Segoe UI" w:hAnsi="Segoe UI" w:cs="Segoe UI"/>
          <w:color w:val="333333"/>
        </w:rPr>
        <w:t> method to search an object in the stack.</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5F7BF1" w:rsidRDefault="005F7BF1" w:rsidP="00561574">
      <w:pPr>
        <w:numPr>
          <w:ilvl w:val="0"/>
          <w:numId w:val="6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search(Object o)  </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Parameter:</w:t>
      </w:r>
      <w:r>
        <w:rPr>
          <w:rFonts w:ascii="Segoe UI" w:hAnsi="Segoe UI" w:cs="Segoe UI"/>
          <w:color w:val="333333"/>
        </w:rPr>
        <w:t> o is the desired object to be searched.</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Returns:</w:t>
      </w:r>
      <w:r>
        <w:rPr>
          <w:rFonts w:ascii="Segoe UI" w:hAnsi="Segoe UI" w:cs="Segoe UI"/>
          <w:color w:val="333333"/>
        </w:rPr>
        <w:t> It returns the object location from the top of the stack. If it returns -1, it means that the object is not on the stack.</w:t>
      </w:r>
    </w:p>
    <w:p w:rsidR="005F7BF1" w:rsidRDefault="005F7BF1" w:rsidP="005F7BF1">
      <w:pPr>
        <w:pStyle w:val="NormalWeb"/>
        <w:shd w:val="clear" w:color="auto" w:fill="FFFFFF"/>
        <w:jc w:val="both"/>
        <w:rPr>
          <w:rFonts w:ascii="Segoe UI" w:hAnsi="Segoe UI" w:cs="Segoe UI"/>
          <w:color w:val="333333"/>
        </w:rPr>
      </w:pPr>
      <w:r>
        <w:rPr>
          <w:rFonts w:ascii="Segoe UI" w:hAnsi="Segoe UI" w:cs="Segoe UI"/>
          <w:color w:val="333333"/>
        </w:rPr>
        <w:t>Let's see an example of the search() method.</w:t>
      </w:r>
    </w:p>
    <w:p w:rsidR="005F7BF1" w:rsidRDefault="005F7BF1" w:rsidP="005F7BF1">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StackSearchMethodExample.java</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java.util.Stack;  </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StackSearchMethodExample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Stack&lt;String&gt; stk=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Stack&lt;&gt;();  </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//pushing elements into Stack</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"Mac Book"</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"HP"</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"DELL"</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stk.push(</w:t>
      </w:r>
      <w:r>
        <w:rPr>
          <w:rStyle w:val="string"/>
          <w:rFonts w:ascii="Segoe UI" w:hAnsi="Segoe UI" w:cs="Segoe UI"/>
          <w:color w:val="0000FF"/>
          <w:bdr w:val="none" w:sz="0" w:space="0" w:color="auto" w:frame="1"/>
        </w:rPr>
        <w:t>"Asus"</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"Stack: "</w:t>
      </w:r>
      <w:r>
        <w:rPr>
          <w:rFonts w:ascii="Segoe UI" w:hAnsi="Segoe UI" w:cs="Segoe UI"/>
          <w:color w:val="000000"/>
          <w:bdr w:val="none" w:sz="0" w:space="0" w:color="auto" w:frame="1"/>
        </w:rPr>
        <w:t> + stk);  </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Search an element</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location = stk.search(</w:t>
      </w:r>
      <w:r>
        <w:rPr>
          <w:rStyle w:val="string"/>
          <w:rFonts w:ascii="Segoe UI" w:hAnsi="Segoe UI" w:cs="Segoe UI"/>
          <w:color w:val="0000FF"/>
          <w:bdr w:val="none" w:sz="0" w:space="0" w:color="auto" w:frame="1"/>
        </w:rPr>
        <w:t>"HP"</w:t>
      </w: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"Location of Dell: "</w:t>
      </w:r>
      <w:r>
        <w:rPr>
          <w:rFonts w:ascii="Segoe UI" w:hAnsi="Segoe UI" w:cs="Segoe UI"/>
          <w:color w:val="000000"/>
          <w:bdr w:val="none" w:sz="0" w:space="0" w:color="auto" w:frame="1"/>
        </w:rPr>
        <w:t> + location);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561574">
      <w:pPr>
        <w:numPr>
          <w:ilvl w:val="0"/>
          <w:numId w:val="6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5F7BF1" w:rsidRDefault="005F7BF1" w:rsidP="00823789"/>
    <w:p w:rsidR="00B15836" w:rsidRDefault="00B15836" w:rsidP="00B1583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ConcurrentModificationException in Java</w:t>
      </w:r>
    </w:p>
    <w:p w:rsidR="00B15836" w:rsidRDefault="00B15836" w:rsidP="00B15836">
      <w:pPr>
        <w:pStyle w:val="NormalWeb"/>
        <w:shd w:val="clear" w:color="auto" w:fill="FFFFFF"/>
        <w:jc w:val="both"/>
        <w:rPr>
          <w:rFonts w:ascii="Segoe UI" w:hAnsi="Segoe UI" w:cs="Segoe UI"/>
          <w:color w:val="333333"/>
        </w:rPr>
      </w:pPr>
      <w:r>
        <w:rPr>
          <w:rFonts w:ascii="Segoe UI" w:hAnsi="Segoe UI" w:cs="Segoe UI"/>
          <w:color w:val="333333"/>
        </w:rPr>
        <w:t>The ConcurrentModificationException occurs when an object is tried to be modified concurrently when it is not permissible. This exception usually comes when one is working with </w:t>
      </w:r>
      <w:r>
        <w:rPr>
          <w:rStyle w:val="Strong"/>
          <w:rFonts w:ascii="Segoe UI" w:eastAsiaTheme="majorEastAsia" w:hAnsi="Segoe UI" w:cs="Segoe UI"/>
          <w:color w:val="333333"/>
        </w:rPr>
        <w:t>Java Collection classes</w:t>
      </w:r>
      <w:r>
        <w:rPr>
          <w:rFonts w:ascii="Segoe UI" w:hAnsi="Segoe UI" w:cs="Segoe UI"/>
          <w:color w:val="333333"/>
        </w:rPr>
        <w:t>.</w:t>
      </w:r>
    </w:p>
    <w:p w:rsidR="00B15836" w:rsidRDefault="00B15836" w:rsidP="00B1583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r>
        <w:rPr>
          <w:rFonts w:ascii="Segoe UI" w:hAnsi="Segoe UI" w:cs="Segoe UI"/>
          <w:color w:val="333333"/>
        </w:rPr>
        <w:t> - It is not permissible for a thread to modify a Collection when some other thread is iterating over it. This is because the result of the iteration becomes undefined with it. Some implementation of the Iterator class throws this exception, including all those general-purpose implementations of Iterator which are provided by the JRE. Iterators which do this are called </w:t>
      </w:r>
      <w:r>
        <w:rPr>
          <w:rStyle w:val="Strong"/>
          <w:rFonts w:ascii="Segoe UI" w:eastAsiaTheme="majorEastAsia" w:hAnsi="Segoe UI" w:cs="Segoe UI"/>
          <w:color w:val="333333"/>
        </w:rPr>
        <w:t>fail-fast</w:t>
      </w:r>
      <w:r>
        <w:rPr>
          <w:rFonts w:ascii="Segoe UI" w:hAnsi="Segoe UI" w:cs="Segoe UI"/>
          <w:color w:val="333333"/>
        </w:rPr>
        <w:t> as they throw the exception quickly as soon as they encounter such situation rather than facing undetermined behavior of the collection any time in the future.</w:t>
      </w:r>
    </w:p>
    <w:p w:rsidR="00B15836" w:rsidRDefault="00B15836" w:rsidP="00B15836">
      <w:pPr>
        <w:pStyle w:val="Heading4"/>
        <w:pBdr>
          <w:left w:val="single" w:sz="18" w:space="30" w:color="FFA500"/>
        </w:pBdr>
        <w:shd w:val="clear" w:color="auto" w:fill="FAEBD7"/>
        <w:jc w:val="both"/>
        <w:rPr>
          <w:rFonts w:ascii="Arial" w:hAnsi="Arial" w:cs="Arial"/>
          <w:color w:val="333333"/>
          <w:sz w:val="23"/>
          <w:szCs w:val="23"/>
        </w:rPr>
      </w:pPr>
      <w:r>
        <w:rPr>
          <w:rStyle w:val="bold"/>
          <w:rFonts w:ascii="Arial" w:hAnsi="Arial" w:cs="Arial"/>
          <w:color w:val="333333"/>
          <w:sz w:val="23"/>
          <w:szCs w:val="23"/>
        </w:rPr>
        <w:lastRenderedPageBreak/>
        <w:t>Note:</w:t>
      </w:r>
      <w:r>
        <w:rPr>
          <w:rFonts w:ascii="Arial" w:hAnsi="Arial" w:cs="Arial"/>
          <w:b/>
          <w:bCs/>
          <w:color w:val="333333"/>
          <w:sz w:val="23"/>
          <w:szCs w:val="23"/>
        </w:rPr>
        <w:t> It is not mandatory that this exception will be thrown only when some other thread tries to modify a Collection object. It can also happen if a single thread has some methods called which are trying to violate the contract of the object. This may happen when a thread is trying to modify the Collection object while it is being iterated by some </w:t>
      </w:r>
      <w:r>
        <w:rPr>
          <w:rStyle w:val="bold"/>
          <w:rFonts w:ascii="Arial" w:hAnsi="Arial" w:cs="Arial"/>
          <w:color w:val="333333"/>
          <w:sz w:val="23"/>
          <w:szCs w:val="23"/>
        </w:rPr>
        <w:t>fail-fast iterator</w:t>
      </w:r>
      <w:r>
        <w:rPr>
          <w:rFonts w:ascii="Arial" w:hAnsi="Arial" w:cs="Arial"/>
          <w:b/>
          <w:bCs/>
          <w:color w:val="333333"/>
          <w:sz w:val="23"/>
          <w:szCs w:val="23"/>
        </w:rPr>
        <w:t>, the iterator will throw the exception.</w:t>
      </w:r>
    </w:p>
    <w:p w:rsidR="00B15836" w:rsidRDefault="00B15836" w:rsidP="00B15836">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Example</w:t>
      </w:r>
    </w:p>
    <w:p w:rsidR="00B15836" w:rsidRDefault="00B15836" w:rsidP="00561574">
      <w:pPr>
        <w:numPr>
          <w:ilvl w:val="0"/>
          <w:numId w:val="6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java.awt.List;  </w:t>
      </w:r>
    </w:p>
    <w:p w:rsidR="00B15836" w:rsidRDefault="00B15836" w:rsidP="00561574">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Concurrentmodificationexception {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ArrayList&lt;Integer&gt; list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ArrayList&lt;&gt;();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Iterator&lt;Integer&gt; it = list.iterator();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 (it.hasNext()) {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Integer value = it.next();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"List Value:"</w:t>
      </w:r>
      <w:r>
        <w:rPr>
          <w:rFonts w:ascii="Segoe UI" w:hAnsi="Segoe UI" w:cs="Segoe UI"/>
          <w:color w:val="000000"/>
          <w:bdr w:val="none" w:sz="0" w:space="0" w:color="auto" w:frame="1"/>
        </w:rPr>
        <w:t> + value);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(value.equals(</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list.remove(value);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B15836">
      <w:pPr>
        <w:pStyle w:val="NormalWeb"/>
        <w:shd w:val="clear" w:color="auto" w:fill="FFFFFF"/>
        <w:jc w:val="both"/>
        <w:rPr>
          <w:rStyle w:val="Strong"/>
          <w:rFonts w:ascii="Segoe UI" w:eastAsiaTheme="majorEastAsia" w:hAnsi="Segoe UI" w:cs="Segoe UI"/>
          <w:color w:val="333333"/>
        </w:rPr>
      </w:pPr>
    </w:p>
    <w:p w:rsidR="00B15836" w:rsidRDefault="00B15836" w:rsidP="00B15836">
      <w:pPr>
        <w:pStyle w:val="NormalWeb"/>
        <w:shd w:val="clear" w:color="auto" w:fill="FFFFFF"/>
        <w:jc w:val="both"/>
        <w:rPr>
          <w:rStyle w:val="Strong"/>
          <w:rFonts w:ascii="Segoe UI" w:eastAsiaTheme="majorEastAsia" w:hAnsi="Segoe UI" w:cs="Segoe UI"/>
          <w:color w:val="333333"/>
        </w:rPr>
      </w:pPr>
    </w:p>
    <w:p w:rsidR="00B15836" w:rsidRDefault="00B15836" w:rsidP="00B15836">
      <w:pPr>
        <w:pStyle w:val="NormalWeb"/>
        <w:shd w:val="clear" w:color="auto" w:fill="FFFFFF"/>
        <w:jc w:val="both"/>
        <w:rPr>
          <w:rStyle w:val="Strong"/>
          <w:rFonts w:ascii="Segoe UI" w:eastAsiaTheme="majorEastAsia" w:hAnsi="Segoe UI" w:cs="Segoe UI"/>
          <w:color w:val="333333"/>
        </w:rPr>
      </w:pPr>
    </w:p>
    <w:p w:rsidR="00B15836" w:rsidRDefault="00B15836" w:rsidP="00B15836">
      <w:pPr>
        <w:pStyle w:val="NormalWeb"/>
        <w:shd w:val="clear" w:color="auto" w:fill="FFFFFF"/>
        <w:jc w:val="both"/>
        <w:rPr>
          <w:rStyle w:val="Strong"/>
          <w:rFonts w:ascii="Segoe UI" w:eastAsiaTheme="majorEastAsia" w:hAnsi="Segoe UI" w:cs="Segoe UI"/>
          <w:color w:val="333333"/>
        </w:rPr>
      </w:pPr>
    </w:p>
    <w:p w:rsidR="00B15836" w:rsidRDefault="00B15836" w:rsidP="00B1583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Output:</w:t>
      </w:r>
    </w:p>
    <w:p w:rsidR="00B15836" w:rsidRDefault="00B15836" w:rsidP="00B15836">
      <w:pPr>
        <w:rPr>
          <w:rFonts w:ascii="Times New Roman" w:hAnsi="Times New Roman" w:cs="Times New Roman"/>
        </w:rPr>
      </w:pPr>
      <w:r>
        <w:rPr>
          <w:noProof/>
          <w:lang w:eastAsia="en-IN"/>
        </w:rPr>
        <w:drawing>
          <wp:inline distT="0" distB="0" distL="0" distR="0">
            <wp:extent cx="5791200" cy="1587549"/>
            <wp:effectExtent l="0" t="0" r="0" b="0"/>
            <wp:docPr id="14" name="Picture 14" descr="ConcurrentModificationExcep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ncurrentModificationException in Java"/>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833863" cy="1599244"/>
                    </a:xfrm>
                    <a:prstGeom prst="rect">
                      <a:avLst/>
                    </a:prstGeom>
                    <a:noFill/>
                    <a:ln>
                      <a:noFill/>
                    </a:ln>
                  </pic:spPr>
                </pic:pic>
              </a:graphicData>
            </a:graphic>
          </wp:inline>
        </w:drawing>
      </w:r>
    </w:p>
    <w:p w:rsidR="00B15836" w:rsidRDefault="00B15836" w:rsidP="00B15836">
      <w:pPr>
        <w:pStyle w:val="NormalWeb"/>
        <w:shd w:val="clear" w:color="auto" w:fill="FFFFFF"/>
        <w:jc w:val="both"/>
        <w:rPr>
          <w:rFonts w:ascii="Segoe UI" w:hAnsi="Segoe UI" w:cs="Segoe UI"/>
          <w:color w:val="333333"/>
        </w:rPr>
      </w:pPr>
      <w:r>
        <w:rPr>
          <w:rFonts w:ascii="Segoe UI" w:hAnsi="Segoe UI" w:cs="Segoe UI"/>
          <w:color w:val="333333"/>
        </w:rPr>
        <w:t>This message says that the exception is thrown when the next method is called as the iterator is iterating the list and we are making modifications in it simultaneously. But if we make modifications in hashmap like given below, then it will not throw any such exception as the size of the hashmap won't change.</w:t>
      </w:r>
    </w:p>
    <w:p w:rsidR="00B15836" w:rsidRDefault="00B15836" w:rsidP="00B1583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For Example-</w:t>
      </w:r>
    </w:p>
    <w:p w:rsidR="00B15836" w:rsidRDefault="00B15836" w:rsidP="00561574">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java.awt.List;  </w:t>
      </w:r>
    </w:p>
    <w:p w:rsidR="00B15836" w:rsidRDefault="00B15836" w:rsidP="00561574">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concurrentmodificationexception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 Integer&gt; 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HashMap&lt;&gt;();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Iterator&lt;Integer&gt; it = map.keySet().iterator();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(it.hasNext())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Integer key = it.next();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"Map Value:"</w:t>
      </w:r>
      <w:r>
        <w:rPr>
          <w:rFonts w:ascii="Segoe UI" w:hAnsi="Segoe UI" w:cs="Segoe UI"/>
          <w:color w:val="000000"/>
          <w:bdr w:val="none" w:sz="0" w:space="0" w:color="auto" w:frame="1"/>
        </w:rPr>
        <w:t> + map.get(key));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 (key.equals(</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B15836" w:rsidRDefault="00B15836" w:rsidP="00561574">
      <w:pPr>
        <w:numPr>
          <w:ilvl w:val="0"/>
          <w:numId w:val="6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B15836" w:rsidRDefault="00B15836" w:rsidP="00B15836">
      <w:pPr>
        <w:pStyle w:val="NormalWeb"/>
        <w:shd w:val="clear" w:color="auto" w:fill="FFFFFF"/>
        <w:jc w:val="both"/>
        <w:rPr>
          <w:rStyle w:val="Strong"/>
          <w:rFonts w:ascii="Segoe UI" w:eastAsiaTheme="majorEastAsia" w:hAnsi="Segoe UI" w:cs="Segoe UI"/>
          <w:color w:val="333333"/>
        </w:rPr>
      </w:pPr>
    </w:p>
    <w:p w:rsidR="00B15836" w:rsidRDefault="00B15836" w:rsidP="00B1583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B15836" w:rsidRDefault="00B15836" w:rsidP="00B15836">
      <w:pPr>
        <w:pStyle w:val="HTMLPreformatted"/>
        <w:shd w:val="clear" w:color="auto" w:fill="1C1D1C"/>
        <w:jc w:val="both"/>
        <w:rPr>
          <w:color w:val="F9F9F9"/>
        </w:rPr>
      </w:pPr>
      <w:r>
        <w:rPr>
          <w:color w:val="F9F9F9"/>
        </w:rPr>
        <w:t>Map Value:1</w:t>
      </w:r>
    </w:p>
    <w:p w:rsidR="00B15836" w:rsidRDefault="00B15836" w:rsidP="00B15836">
      <w:pPr>
        <w:pStyle w:val="HTMLPreformatted"/>
        <w:shd w:val="clear" w:color="auto" w:fill="1C1D1C"/>
        <w:jc w:val="both"/>
        <w:rPr>
          <w:color w:val="F9F9F9"/>
        </w:rPr>
      </w:pPr>
      <w:r>
        <w:rPr>
          <w:color w:val="F9F9F9"/>
        </w:rPr>
        <w:t>Map Value:2</w:t>
      </w:r>
    </w:p>
    <w:p w:rsidR="00B15836" w:rsidRDefault="00B15836" w:rsidP="00B15836">
      <w:pPr>
        <w:pStyle w:val="HTMLPreformatted"/>
        <w:shd w:val="clear" w:color="auto" w:fill="1C1D1C"/>
        <w:jc w:val="both"/>
        <w:rPr>
          <w:color w:val="F9F9F9"/>
        </w:rPr>
      </w:pPr>
      <w:r>
        <w:rPr>
          <w:color w:val="F9F9F9"/>
        </w:rPr>
        <w:t>Map Value:3</w:t>
      </w:r>
    </w:p>
    <w:p w:rsidR="00B15836" w:rsidRDefault="00B15836" w:rsidP="00B15836">
      <w:pPr>
        <w:pStyle w:val="NormalWeb"/>
        <w:shd w:val="clear" w:color="auto" w:fill="FFFFFF"/>
        <w:jc w:val="both"/>
        <w:rPr>
          <w:rFonts w:ascii="Segoe UI" w:hAnsi="Segoe UI" w:cs="Segoe UI"/>
          <w:color w:val="333333"/>
        </w:rPr>
      </w:pPr>
      <w:r>
        <w:rPr>
          <w:rFonts w:ascii="Segoe UI" w:hAnsi="Segoe UI" w:cs="Segoe UI"/>
          <w:color w:val="333333"/>
        </w:rPr>
        <w:t>This example works completely fine as while the iterator is iterating over the map, the size of the map is not changing. Only the map is being updated in the </w:t>
      </w:r>
      <w:r>
        <w:rPr>
          <w:rStyle w:val="Strong"/>
          <w:rFonts w:ascii="Segoe UI" w:eastAsiaTheme="majorEastAsia" w:hAnsi="Segoe UI" w:cs="Segoe UI"/>
          <w:color w:val="333333"/>
        </w:rPr>
        <w:t>if statement</w:t>
      </w:r>
      <w:r>
        <w:rPr>
          <w:rFonts w:ascii="Segoe UI" w:hAnsi="Segoe UI" w:cs="Segoe UI"/>
          <w:color w:val="333333"/>
        </w:rPr>
        <w:t>.</w:t>
      </w:r>
    </w:p>
    <w:p w:rsidR="00451D56" w:rsidRDefault="00451D56" w:rsidP="00451D56">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Difference between Array List, Linked List, and Vector:</w:t>
      </w:r>
    </w:p>
    <w:p w:rsidR="00451D56" w:rsidRPr="00451D56" w:rsidRDefault="00451D56" w:rsidP="00451D56"/>
    <w:tbl>
      <w:tblPr>
        <w:tblW w:w="0" w:type="auto"/>
        <w:tblCellMar>
          <w:left w:w="0" w:type="dxa"/>
          <w:right w:w="0" w:type="dxa"/>
        </w:tblCellMar>
        <w:tblLook w:val="04A0" w:firstRow="1" w:lastRow="0" w:firstColumn="1" w:lastColumn="0" w:noHBand="0" w:noVBand="1"/>
      </w:tblPr>
      <w:tblGrid>
        <w:gridCol w:w="1565"/>
        <w:gridCol w:w="2617"/>
        <w:gridCol w:w="2503"/>
        <w:gridCol w:w="2551"/>
      </w:tblGrid>
      <w:tr w:rsidR="00451D56" w:rsidTr="00451D56">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451D56" w:rsidRDefault="00451D56">
            <w:pPr>
              <w:jc w:val="center"/>
              <w:rPr>
                <w:rFonts w:ascii="Times New Roman" w:hAnsi="Times New Roman" w:cs="Times New Roman"/>
                <w:b/>
                <w:bCs/>
                <w:sz w:val="28"/>
                <w:szCs w:val="28"/>
              </w:rPr>
            </w:pPr>
            <w:r>
              <w:rPr>
                <w:rStyle w:val="Strong"/>
                <w:sz w:val="28"/>
                <w:szCs w:val="28"/>
                <w:bdr w:val="none" w:sz="0" w:space="0" w:color="auto" w:frame="1"/>
              </w:rPr>
              <w:t>Subject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51D56" w:rsidRDefault="00451D56">
            <w:pPr>
              <w:jc w:val="center"/>
              <w:rPr>
                <w:b/>
                <w:bCs/>
                <w:sz w:val="28"/>
                <w:szCs w:val="28"/>
              </w:rPr>
            </w:pPr>
            <w:r>
              <w:rPr>
                <w:rStyle w:val="Strong"/>
                <w:sz w:val="28"/>
                <w:szCs w:val="28"/>
                <w:bdr w:val="none" w:sz="0" w:space="0" w:color="auto" w:frame="1"/>
              </w:rPr>
              <w:t>Array 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51D56" w:rsidRDefault="00451D56">
            <w:pPr>
              <w:jc w:val="center"/>
              <w:rPr>
                <w:b/>
                <w:bCs/>
                <w:sz w:val="28"/>
                <w:szCs w:val="28"/>
              </w:rPr>
            </w:pPr>
            <w:r>
              <w:rPr>
                <w:rStyle w:val="Strong"/>
                <w:sz w:val="28"/>
                <w:szCs w:val="28"/>
                <w:bdr w:val="none" w:sz="0" w:space="0" w:color="auto" w:frame="1"/>
              </w:rPr>
              <w:t>Linked List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451D56" w:rsidRDefault="00451D56">
            <w:pPr>
              <w:jc w:val="center"/>
              <w:rPr>
                <w:b/>
                <w:bCs/>
                <w:sz w:val="28"/>
                <w:szCs w:val="28"/>
              </w:rPr>
            </w:pPr>
            <w:r>
              <w:rPr>
                <w:rStyle w:val="Strong"/>
                <w:sz w:val="28"/>
                <w:szCs w:val="28"/>
                <w:bdr w:val="none" w:sz="0" w:space="0" w:color="auto" w:frame="1"/>
              </w:rPr>
              <w:t>Vector</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synchronized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Not present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Not present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present</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Random access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Allowed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Not Allowed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Allowed</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Memory Location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contiguous </w:t>
            </w:r>
          </w:p>
          <w:p w:rsidR="00451D56" w:rsidRDefault="00451D56">
            <w:pPr>
              <w:rPr>
                <w:sz w:val="25"/>
                <w:szCs w:val="25"/>
              </w:rPr>
            </w:pPr>
            <w:r>
              <w:rPr>
                <w:sz w:val="25"/>
                <w:szCs w:val="25"/>
              </w:rPr>
              <w:t>(continuous memory allocation)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Not contiguous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contiguous </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Null values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supports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supports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supports</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Data structure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Dynamic 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Doubly Linked List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Dynamic Array</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Duplicate allowed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Yes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Yes</w:t>
            </w:r>
          </w:p>
        </w:tc>
      </w:tr>
      <w:tr w:rsidR="00451D56" w:rsidTr="00451D56">
        <w:tc>
          <w:tcPr>
            <w:tcW w:w="0" w:type="auto"/>
            <w:tcBorders>
              <w:top w:val="single" w:sz="2" w:space="0" w:color="DFDFDF"/>
              <w:left w:val="single" w:sz="2" w:space="0" w:color="DFDFDF"/>
              <w:bottom w:val="single" w:sz="2" w:space="0" w:color="DFDFDF"/>
              <w:right w:val="single" w:sz="2" w:space="0" w:color="DFDFDF"/>
            </w:tcBorders>
            <w:tcMar>
              <w:top w:w="135" w:type="dxa"/>
              <w:left w:w="60" w:type="dxa"/>
              <w:bottom w:w="135" w:type="dxa"/>
              <w:right w:w="60" w:type="dxa"/>
            </w:tcMar>
            <w:vAlign w:val="bottom"/>
            <w:hideMark/>
          </w:tcPr>
          <w:p w:rsidR="00451D56" w:rsidRDefault="00451D56">
            <w:pPr>
              <w:jc w:val="center"/>
              <w:rPr>
                <w:b/>
                <w:bCs/>
                <w:sz w:val="26"/>
                <w:szCs w:val="26"/>
              </w:rPr>
            </w:pPr>
            <w:r>
              <w:rPr>
                <w:rStyle w:val="Strong"/>
                <w:bdr w:val="none" w:sz="0" w:space="0" w:color="auto" w:frame="1"/>
              </w:rPr>
              <w:t>Operation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Insertion and deletion are slow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Insertion and deletion are fast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451D56" w:rsidRDefault="00451D56">
            <w:pPr>
              <w:rPr>
                <w:sz w:val="25"/>
                <w:szCs w:val="25"/>
              </w:rPr>
            </w:pPr>
            <w:r>
              <w:rPr>
                <w:sz w:val="25"/>
                <w:szCs w:val="25"/>
              </w:rPr>
              <w:t>Insertion and deletion are slow</w:t>
            </w:r>
          </w:p>
        </w:tc>
      </w:tr>
    </w:tbl>
    <w:p w:rsidR="00451D56" w:rsidRDefault="00451D56" w:rsidP="00451D56">
      <w:pPr>
        <w:pStyle w:val="Heading2"/>
        <w:shd w:val="clear" w:color="auto" w:fill="FFFFFF"/>
        <w:spacing w:line="312" w:lineRule="atLeast"/>
        <w:jc w:val="both"/>
        <w:rPr>
          <w:rFonts w:ascii="Helvetica" w:hAnsi="Helvetica" w:cs="Helvetica"/>
          <w:b/>
          <w:bCs/>
          <w:color w:val="610B38"/>
          <w:sz w:val="38"/>
          <w:szCs w:val="38"/>
        </w:rPr>
      </w:pPr>
    </w:p>
    <w:p w:rsidR="00451D56" w:rsidRDefault="00451D56" w:rsidP="00451D5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is a dynamic array?</w:t>
      </w:r>
    </w:p>
    <w:p w:rsidR="00451D56" w:rsidRDefault="00451D56" w:rsidP="00451D56">
      <w:pPr>
        <w:pStyle w:val="NormalWeb"/>
        <w:shd w:val="clear" w:color="auto" w:fill="FFFFFF"/>
        <w:jc w:val="both"/>
        <w:rPr>
          <w:rFonts w:ascii="Segoe UI" w:hAnsi="Segoe UI" w:cs="Segoe UI"/>
          <w:color w:val="333333"/>
        </w:rPr>
      </w:pPr>
      <w:r>
        <w:rPr>
          <w:rFonts w:ascii="Segoe UI" w:hAnsi="Segoe UI" w:cs="Segoe UI"/>
          <w:color w:val="333333"/>
        </w:rPr>
        <w:t>The dynamic array is a </w:t>
      </w:r>
      <w:r>
        <w:rPr>
          <w:rStyle w:val="Strong"/>
          <w:rFonts w:ascii="Segoe UI" w:eastAsiaTheme="majorEastAsia" w:hAnsi="Segoe UI" w:cs="Segoe UI"/>
          <w:color w:val="333333"/>
        </w:rPr>
        <w:t>variable size</w:t>
      </w:r>
      <w:r>
        <w:rPr>
          <w:rFonts w:ascii="Segoe UI" w:hAnsi="Segoe UI" w:cs="Segoe UI"/>
          <w:color w:val="333333"/>
        </w:rPr>
        <w:t> list data structure. It grows automatically when we try to insert an element if there is no more space left for the new element. It allows us to add and remove elements. It allocates memory at run time using the heap. It can change its size during run time.</w:t>
      </w:r>
    </w:p>
    <w:p w:rsidR="00451D56" w:rsidRDefault="00451D56" w:rsidP="00451D56">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p>
    <w:p w:rsidR="00451D56" w:rsidRDefault="00451D56" w:rsidP="00451D56">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p>
    <w:p w:rsidR="00451D56" w:rsidRDefault="00451D56" w:rsidP="00451D56">
      <w:pPr>
        <w:pStyle w:val="Heading3"/>
        <w:shd w:val="clear" w:color="auto" w:fill="FFFFFF"/>
        <w:spacing w:before="0"/>
        <w:textAlignment w:val="baseline"/>
        <w:rPr>
          <w:rStyle w:val="Strong"/>
          <w:rFonts w:ascii="Arial" w:hAnsi="Arial" w:cs="Arial"/>
          <w:b w:val="0"/>
          <w:bCs w:val="0"/>
          <w:color w:val="273239"/>
          <w:spacing w:val="2"/>
          <w:sz w:val="28"/>
          <w:szCs w:val="28"/>
          <w:bdr w:val="none" w:sz="0" w:space="0" w:color="auto" w:frame="1"/>
        </w:rPr>
      </w:pPr>
      <w:r>
        <w:rPr>
          <w:rStyle w:val="Strong"/>
          <w:rFonts w:ascii="Arial" w:hAnsi="Arial" w:cs="Arial"/>
          <w:b w:val="0"/>
          <w:bCs w:val="0"/>
          <w:color w:val="273239"/>
          <w:spacing w:val="2"/>
          <w:sz w:val="28"/>
          <w:szCs w:val="28"/>
          <w:bdr w:val="none" w:sz="0" w:space="0" w:color="auto" w:frame="1"/>
        </w:rPr>
        <w:t>Which one is better among Linked list, Array list, or Vector?</w:t>
      </w:r>
    </w:p>
    <w:p w:rsidR="00451D56" w:rsidRPr="00451D56" w:rsidRDefault="00451D56" w:rsidP="00451D56"/>
    <w:p w:rsidR="00451D56" w:rsidRDefault="00451D56" w:rsidP="00451D5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It depends on the specific use case, each of these data structures has its own advantages and trade-offs. If you mostly need to insert and delete elements at the start or middle of the container, then a linked list might be a better option. If you need fast random access and are willing to accept slower insertion and deletion at end positions, an Array List or Vector is a better option.</w:t>
      </w:r>
    </w:p>
    <w:p w:rsidR="00451D56" w:rsidRDefault="00451D56" w:rsidP="00E505BF">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E505BF" w:rsidRDefault="00E505BF" w:rsidP="00E505B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HashSet</w:t>
      </w:r>
    </w:p>
    <w:p w:rsidR="00E505BF" w:rsidRDefault="00E505BF" w:rsidP="00E505BF">
      <w:pPr>
        <w:rPr>
          <w:rFonts w:ascii="Times New Roman" w:hAnsi="Times New Roman" w:cs="Times New Roman"/>
          <w:sz w:val="24"/>
          <w:szCs w:val="24"/>
        </w:rPr>
      </w:pPr>
      <w:r>
        <w:rPr>
          <w:noProof/>
          <w:lang w:eastAsia="en-IN"/>
        </w:rPr>
        <w:drawing>
          <wp:inline distT="0" distB="0" distL="0" distR="0">
            <wp:extent cx="1533525" cy="3457575"/>
            <wp:effectExtent l="0" t="0" r="9525" b="9525"/>
            <wp:docPr id="15" name="Picture 15"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HashSet class hierarchy"/>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33525" cy="3457575"/>
                    </a:xfrm>
                    <a:prstGeom prst="rect">
                      <a:avLst/>
                    </a:prstGeom>
                    <a:noFill/>
                    <a:ln>
                      <a:noFill/>
                    </a:ln>
                  </pic:spPr>
                </pic:pic>
              </a:graphicData>
            </a:graphic>
          </wp:inline>
        </w:drawing>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lastRenderedPageBreak/>
        <w:t>Java HashSet class is used to create a collection that uses a hash table for storage. It inherits the AbstractSet class and implements Set interface.</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The important points about Java HashSet class are:</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stores the elements by using a mechanism called </w:t>
      </w:r>
      <w:r>
        <w:rPr>
          <w:rStyle w:val="Strong"/>
          <w:rFonts w:ascii="Segoe UI" w:hAnsi="Segoe UI" w:cs="Segoe UI"/>
          <w:color w:val="000000"/>
        </w:rPr>
        <w:t>hashing.</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contains unique elements only.</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allows null value.</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class is non synchronized.</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doesn't maintain the insertion order. Here, elements are inserted on the basis of their hashcode.</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HashSet is the best approach for search operations.</w:t>
      </w:r>
    </w:p>
    <w:p w:rsidR="00E505BF" w:rsidRDefault="00E505BF" w:rsidP="00E505BF">
      <w:pPr>
        <w:numPr>
          <w:ilvl w:val="0"/>
          <w:numId w:val="6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HashSet is 16, and the load factor is 0.75.</w:t>
      </w:r>
    </w:p>
    <w:p w:rsidR="00E505BF" w:rsidRDefault="00E505BF" w:rsidP="00E505BF">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Difference between List and Set</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A list can contain duplicate elements whereas Set contains unique elements only.</w:t>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Hierarchy of HashSet class</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The HashSet class extends AbstractSet class which implements Set interface. The Set interface inherits Collection and Iterable interfaces in hierarchical order.</w:t>
      </w:r>
    </w:p>
    <w:p w:rsidR="00E505BF" w:rsidRDefault="00E505BF" w:rsidP="00E505BF">
      <w:pPr>
        <w:rPr>
          <w:ins w:id="1" w:author="Unknown"/>
          <w:rFonts w:ascii="Segoe UI" w:hAnsi="Segoe UI" w:cs="Segoe UI"/>
          <w:color w:val="333333"/>
          <w:sz w:val="24"/>
          <w:szCs w:val="24"/>
          <w:shd w:val="clear" w:color="auto" w:fill="FFFFFF"/>
        </w:rPr>
      </w:pPr>
      <w:r>
        <w:rPr>
          <w:rFonts w:ascii="Segoe UI" w:hAnsi="Segoe UI" w:cs="Segoe UI"/>
          <w:color w:val="333333"/>
        </w:rPr>
        <w:br/>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HashSet class declaration</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java.util.HashSet class.</w:t>
      </w:r>
    </w:p>
    <w:p w:rsidR="00E505BF" w:rsidRDefault="00E505BF" w:rsidP="00E505BF">
      <w:pPr>
        <w:numPr>
          <w:ilvl w:val="0"/>
          <w:numId w:val="6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AbstractSet&lt;E&gt;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Set&lt;E&gt;, Cloneable, Serializable  </w:t>
      </w:r>
    </w:p>
    <w:p w:rsidR="00E505BF" w:rsidRDefault="00E505BF" w:rsidP="00E505BF">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HashSet class</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9"/>
        <w:gridCol w:w="2318"/>
        <w:gridCol w:w="14212"/>
      </w:tblGrid>
      <w:tr w:rsidR="00E505BF" w:rsidTr="00335E51">
        <w:tc>
          <w:tcPr>
            <w:tcW w:w="709" w:type="dxa"/>
            <w:shd w:val="clear" w:color="auto" w:fill="C7CCBE"/>
            <w:tcMar>
              <w:top w:w="180" w:type="dxa"/>
              <w:left w:w="180" w:type="dxa"/>
              <w:bottom w:w="180" w:type="dxa"/>
              <w:right w:w="180" w:type="dxa"/>
            </w:tcMar>
            <w:hideMark/>
          </w:tcPr>
          <w:p w:rsidR="00E505BF" w:rsidRDefault="00E505BF">
            <w:pPr>
              <w:rPr>
                <w:rFonts w:ascii="Times New Roman" w:hAnsi="Times New Roman" w:cs="Times New Roman"/>
                <w:b/>
                <w:bCs/>
                <w:color w:val="000000"/>
                <w:sz w:val="26"/>
                <w:szCs w:val="26"/>
              </w:rPr>
            </w:pPr>
            <w:r>
              <w:rPr>
                <w:b/>
                <w:bCs/>
                <w:color w:val="000000"/>
                <w:sz w:val="26"/>
                <w:szCs w:val="26"/>
              </w:rPr>
              <w:t>SN</w:t>
            </w:r>
          </w:p>
        </w:tc>
        <w:tc>
          <w:tcPr>
            <w:tcW w:w="2318" w:type="dxa"/>
            <w:shd w:val="clear" w:color="auto" w:fill="C7CCBE"/>
            <w:tcMar>
              <w:top w:w="180" w:type="dxa"/>
              <w:left w:w="180" w:type="dxa"/>
              <w:bottom w:w="180" w:type="dxa"/>
              <w:right w:w="180" w:type="dxa"/>
            </w:tcMar>
            <w:hideMark/>
          </w:tcPr>
          <w:p w:rsidR="00E505BF" w:rsidRDefault="00E505BF">
            <w:pPr>
              <w:rPr>
                <w:b/>
                <w:bCs/>
                <w:color w:val="000000"/>
                <w:sz w:val="26"/>
                <w:szCs w:val="26"/>
              </w:rPr>
            </w:pPr>
            <w:r>
              <w:rPr>
                <w:b/>
                <w:bCs/>
                <w:color w:val="000000"/>
                <w:sz w:val="26"/>
                <w:szCs w:val="26"/>
              </w:rPr>
              <w:t>Constructor</w:t>
            </w:r>
          </w:p>
        </w:tc>
        <w:tc>
          <w:tcPr>
            <w:tcW w:w="14212" w:type="dxa"/>
            <w:shd w:val="clear" w:color="auto" w:fill="C7CCBE"/>
            <w:tcMar>
              <w:top w:w="180" w:type="dxa"/>
              <w:left w:w="180" w:type="dxa"/>
              <w:bottom w:w="180" w:type="dxa"/>
              <w:right w:w="180" w:type="dxa"/>
            </w:tcMar>
            <w:hideMark/>
          </w:tcPr>
          <w:p w:rsidR="00E505BF" w:rsidRDefault="00E505BF">
            <w:pPr>
              <w:rPr>
                <w:b/>
                <w:bCs/>
                <w:color w:val="000000"/>
                <w:sz w:val="26"/>
                <w:szCs w:val="26"/>
              </w:rPr>
            </w:pPr>
            <w:r>
              <w:rPr>
                <w:b/>
                <w:bCs/>
                <w:color w:val="000000"/>
                <w:sz w:val="26"/>
                <w:szCs w:val="26"/>
              </w:rPr>
              <w:t>Description</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sz w:val="24"/>
                <w:szCs w:val="24"/>
              </w:rPr>
            </w:pPr>
            <w:r>
              <w:rPr>
                <w:rFonts w:ascii="Segoe UI" w:hAnsi="Segoe UI" w:cs="Segoe UI"/>
                <w:color w:val="333333"/>
              </w:rPr>
              <w:t>1)</w:t>
            </w:r>
          </w:p>
        </w:tc>
        <w:tc>
          <w:tcPr>
            <w:tcW w:w="2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HashSet()</w:t>
            </w:r>
          </w:p>
        </w:tc>
        <w:tc>
          <w:tcPr>
            <w:tcW w:w="142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construct a default HashSet.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2)</w:t>
            </w:r>
          </w:p>
        </w:tc>
        <w:tc>
          <w:tcPr>
            <w:tcW w:w="2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HashSet(int capacity)</w:t>
            </w:r>
          </w:p>
        </w:tc>
        <w:tc>
          <w:tcPr>
            <w:tcW w:w="142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35E51" w:rsidRDefault="00E505BF">
            <w:pPr>
              <w:jc w:val="both"/>
              <w:rPr>
                <w:rFonts w:ascii="Segoe UI" w:hAnsi="Segoe UI" w:cs="Segoe UI"/>
                <w:color w:val="333333"/>
              </w:rPr>
            </w:pPr>
            <w:r>
              <w:rPr>
                <w:rFonts w:ascii="Segoe UI" w:hAnsi="Segoe UI" w:cs="Segoe UI"/>
                <w:color w:val="333333"/>
              </w:rPr>
              <w:t xml:space="preserve">It is used to initialize the capacity of the hash set to the given integer value capacity. </w:t>
            </w:r>
          </w:p>
          <w:p w:rsidR="00E505BF" w:rsidRDefault="00E505BF">
            <w:pPr>
              <w:jc w:val="both"/>
              <w:rPr>
                <w:rFonts w:ascii="Segoe UI" w:hAnsi="Segoe UI" w:cs="Segoe UI"/>
                <w:color w:val="333333"/>
              </w:rPr>
            </w:pPr>
            <w:r>
              <w:rPr>
                <w:rFonts w:ascii="Segoe UI" w:hAnsi="Segoe UI" w:cs="Segoe UI"/>
                <w:color w:val="333333"/>
              </w:rPr>
              <w:lastRenderedPageBreak/>
              <w:t>The capacity grows automatically as elements are added to the HashSet.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lastRenderedPageBreak/>
              <w:t>3)</w:t>
            </w:r>
          </w:p>
        </w:tc>
        <w:tc>
          <w:tcPr>
            <w:tcW w:w="2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HashSet(int capacity, float loadFactor)</w:t>
            </w:r>
          </w:p>
        </w:tc>
        <w:tc>
          <w:tcPr>
            <w:tcW w:w="142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5E51" w:rsidRDefault="00E505BF">
            <w:pPr>
              <w:jc w:val="both"/>
              <w:rPr>
                <w:rFonts w:ascii="Segoe UI" w:hAnsi="Segoe UI" w:cs="Segoe UI"/>
                <w:color w:val="333333"/>
              </w:rPr>
            </w:pPr>
            <w:r>
              <w:rPr>
                <w:rFonts w:ascii="Segoe UI" w:hAnsi="Segoe UI" w:cs="Segoe UI"/>
                <w:color w:val="333333"/>
              </w:rPr>
              <w:t xml:space="preserve">It is used to initialize the capacity of the hash set to the given integer value capacity </w:t>
            </w:r>
          </w:p>
          <w:p w:rsidR="00E505BF" w:rsidRDefault="00E505BF">
            <w:pPr>
              <w:jc w:val="both"/>
              <w:rPr>
                <w:rFonts w:ascii="Segoe UI" w:hAnsi="Segoe UI" w:cs="Segoe UI"/>
                <w:color w:val="333333"/>
              </w:rPr>
            </w:pPr>
            <w:r>
              <w:rPr>
                <w:rFonts w:ascii="Segoe UI" w:hAnsi="Segoe UI" w:cs="Segoe UI"/>
                <w:color w:val="333333"/>
              </w:rPr>
              <w:t>and the specified load factor.</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4)</w:t>
            </w:r>
          </w:p>
        </w:tc>
        <w:tc>
          <w:tcPr>
            <w:tcW w:w="2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HashSet(Collection&lt;? extends E&gt; c)</w:t>
            </w:r>
          </w:p>
        </w:tc>
        <w:tc>
          <w:tcPr>
            <w:tcW w:w="142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initialize the hash set by using the elements of the collection c.</w:t>
            </w:r>
          </w:p>
        </w:tc>
      </w:tr>
    </w:tbl>
    <w:p w:rsidR="00E505BF" w:rsidRDefault="00E505BF" w:rsidP="00E505BF">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HashSet class</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Various methods of Java HashSet class are as follows: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09"/>
        <w:gridCol w:w="1702"/>
        <w:gridCol w:w="1759"/>
        <w:gridCol w:w="13211"/>
      </w:tblGrid>
      <w:tr w:rsidR="00E505BF" w:rsidTr="00335E51">
        <w:tc>
          <w:tcPr>
            <w:tcW w:w="709" w:type="dxa"/>
            <w:shd w:val="clear" w:color="auto" w:fill="C7CCBE"/>
            <w:tcMar>
              <w:top w:w="180" w:type="dxa"/>
              <w:left w:w="180" w:type="dxa"/>
              <w:bottom w:w="180" w:type="dxa"/>
              <w:right w:w="180" w:type="dxa"/>
            </w:tcMar>
            <w:hideMark/>
          </w:tcPr>
          <w:p w:rsidR="00E505BF" w:rsidRDefault="00E505BF">
            <w:pPr>
              <w:rPr>
                <w:rFonts w:ascii="Times New Roman" w:hAnsi="Times New Roman" w:cs="Times New Roman"/>
                <w:b/>
                <w:bCs/>
                <w:color w:val="000000"/>
                <w:sz w:val="26"/>
                <w:szCs w:val="26"/>
              </w:rPr>
            </w:pPr>
            <w:r>
              <w:rPr>
                <w:b/>
                <w:bCs/>
                <w:color w:val="000000"/>
                <w:sz w:val="26"/>
                <w:szCs w:val="26"/>
              </w:rPr>
              <w:t>SN</w:t>
            </w:r>
          </w:p>
        </w:tc>
        <w:tc>
          <w:tcPr>
            <w:tcW w:w="1702" w:type="dxa"/>
            <w:shd w:val="clear" w:color="auto" w:fill="C7CCBE"/>
            <w:tcMar>
              <w:top w:w="180" w:type="dxa"/>
              <w:left w:w="180" w:type="dxa"/>
              <w:bottom w:w="180" w:type="dxa"/>
              <w:right w:w="180" w:type="dxa"/>
            </w:tcMar>
            <w:hideMark/>
          </w:tcPr>
          <w:p w:rsidR="00E505BF" w:rsidRDefault="00E505BF">
            <w:pPr>
              <w:rPr>
                <w:b/>
                <w:bCs/>
                <w:color w:val="000000"/>
                <w:sz w:val="26"/>
                <w:szCs w:val="26"/>
              </w:rPr>
            </w:pPr>
            <w:r>
              <w:rPr>
                <w:b/>
                <w:bCs/>
                <w:color w:val="000000"/>
                <w:sz w:val="26"/>
                <w:szCs w:val="26"/>
              </w:rPr>
              <w:t>Modifier &amp; Type</w:t>
            </w:r>
          </w:p>
        </w:tc>
        <w:tc>
          <w:tcPr>
            <w:tcW w:w="1759" w:type="dxa"/>
            <w:shd w:val="clear" w:color="auto" w:fill="C7CCBE"/>
            <w:tcMar>
              <w:top w:w="180" w:type="dxa"/>
              <w:left w:w="180" w:type="dxa"/>
              <w:bottom w:w="180" w:type="dxa"/>
              <w:right w:w="180" w:type="dxa"/>
            </w:tcMar>
            <w:hideMark/>
          </w:tcPr>
          <w:p w:rsidR="00E505BF" w:rsidRDefault="00E505BF">
            <w:pPr>
              <w:rPr>
                <w:b/>
                <w:bCs/>
                <w:color w:val="000000"/>
                <w:sz w:val="26"/>
                <w:szCs w:val="26"/>
              </w:rPr>
            </w:pPr>
            <w:r>
              <w:rPr>
                <w:b/>
                <w:bCs/>
                <w:color w:val="000000"/>
                <w:sz w:val="26"/>
                <w:szCs w:val="26"/>
              </w:rPr>
              <w:t>Method</w:t>
            </w:r>
          </w:p>
        </w:tc>
        <w:tc>
          <w:tcPr>
            <w:tcW w:w="13211" w:type="dxa"/>
            <w:shd w:val="clear" w:color="auto" w:fill="C7CCBE"/>
            <w:tcMar>
              <w:top w:w="180" w:type="dxa"/>
              <w:left w:w="180" w:type="dxa"/>
              <w:bottom w:w="180" w:type="dxa"/>
              <w:right w:w="180" w:type="dxa"/>
            </w:tcMar>
            <w:hideMark/>
          </w:tcPr>
          <w:p w:rsidR="00E505BF" w:rsidRDefault="00E505BF">
            <w:pPr>
              <w:rPr>
                <w:b/>
                <w:bCs/>
                <w:color w:val="000000"/>
                <w:sz w:val="26"/>
                <w:szCs w:val="26"/>
              </w:rPr>
            </w:pPr>
            <w:r>
              <w:rPr>
                <w:b/>
                <w:bCs/>
                <w:color w:val="000000"/>
                <w:sz w:val="26"/>
                <w:szCs w:val="26"/>
              </w:rPr>
              <w:t>Description</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sz w:val="24"/>
                <w:szCs w:val="24"/>
              </w:rPr>
            </w:pPr>
            <w:r>
              <w:rPr>
                <w:rFonts w:ascii="Segoe UI" w:hAnsi="Segoe UI" w:cs="Segoe UI"/>
                <w:color w:val="333333"/>
              </w:rPr>
              <w:t>1)</w:t>
            </w:r>
          </w:p>
        </w:t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boolean</w:t>
            </w:r>
          </w:p>
        </w:tc>
        <w:tc>
          <w:tcPr>
            <w:tcW w:w="1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6906CF">
            <w:pPr>
              <w:jc w:val="both"/>
              <w:rPr>
                <w:rFonts w:ascii="Segoe UI" w:hAnsi="Segoe UI" w:cs="Segoe UI"/>
                <w:color w:val="333333"/>
              </w:rPr>
            </w:pPr>
            <w:hyperlink r:id="rId79" w:history="1">
              <w:r w:rsidR="00E505BF">
                <w:rPr>
                  <w:rStyle w:val="Hyperlink"/>
                  <w:rFonts w:ascii="Segoe UI" w:hAnsi="Segoe UI" w:cs="Segoe UI"/>
                  <w:color w:val="008000"/>
                </w:rPr>
                <w:t>add(E e)</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add the specified element to this set if it is not already present.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2)</w:t>
            </w:r>
          </w:p>
        </w:t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void</w:t>
            </w:r>
          </w:p>
        </w:tc>
        <w:tc>
          <w:tcPr>
            <w:tcW w:w="17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6906CF">
            <w:pPr>
              <w:jc w:val="both"/>
              <w:rPr>
                <w:rFonts w:ascii="Segoe UI" w:hAnsi="Segoe UI" w:cs="Segoe UI"/>
                <w:color w:val="333333"/>
              </w:rPr>
            </w:pPr>
            <w:hyperlink r:id="rId80" w:history="1">
              <w:r w:rsidR="00E505BF">
                <w:rPr>
                  <w:rStyle w:val="Hyperlink"/>
                  <w:rFonts w:ascii="Segoe UI" w:hAnsi="Segoe UI" w:cs="Segoe UI"/>
                  <w:color w:val="008000"/>
                </w:rPr>
                <w:t>clear()</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remove all of the elements from the set.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3)</w:t>
            </w:r>
          </w:p>
        </w:t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object</w:t>
            </w:r>
          </w:p>
        </w:tc>
        <w:tc>
          <w:tcPr>
            <w:tcW w:w="1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6906CF">
            <w:pPr>
              <w:jc w:val="both"/>
              <w:rPr>
                <w:rFonts w:ascii="Segoe UI" w:hAnsi="Segoe UI" w:cs="Segoe UI"/>
                <w:color w:val="333333"/>
              </w:rPr>
            </w:pPr>
            <w:hyperlink r:id="rId81" w:history="1">
              <w:r w:rsidR="00E505BF">
                <w:rPr>
                  <w:rStyle w:val="Hyperlink"/>
                  <w:rFonts w:ascii="Segoe UI" w:hAnsi="Segoe UI" w:cs="Segoe UI"/>
                  <w:color w:val="008000"/>
                </w:rPr>
                <w:t>clone()</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5E51" w:rsidRDefault="00E505BF">
            <w:pPr>
              <w:jc w:val="both"/>
              <w:rPr>
                <w:rFonts w:ascii="Segoe UI" w:hAnsi="Segoe UI" w:cs="Segoe UI"/>
                <w:color w:val="333333"/>
              </w:rPr>
            </w:pPr>
            <w:r>
              <w:rPr>
                <w:rFonts w:ascii="Segoe UI" w:hAnsi="Segoe UI" w:cs="Segoe UI"/>
                <w:color w:val="333333"/>
              </w:rPr>
              <w:t xml:space="preserve">It is used to return a shallow copy of this HashSet instance: the elements </w:t>
            </w:r>
          </w:p>
          <w:p w:rsidR="00E505BF" w:rsidRDefault="00E505BF">
            <w:pPr>
              <w:jc w:val="both"/>
              <w:rPr>
                <w:rFonts w:ascii="Segoe UI" w:hAnsi="Segoe UI" w:cs="Segoe UI"/>
                <w:color w:val="333333"/>
              </w:rPr>
            </w:pPr>
            <w:r>
              <w:rPr>
                <w:rFonts w:ascii="Segoe UI" w:hAnsi="Segoe UI" w:cs="Segoe UI"/>
                <w:color w:val="333333"/>
              </w:rPr>
              <w:t>themselves are not cloned.</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4)</w:t>
            </w:r>
          </w:p>
        </w:t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boolean</w:t>
            </w:r>
          </w:p>
        </w:tc>
        <w:tc>
          <w:tcPr>
            <w:tcW w:w="17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6906CF">
            <w:pPr>
              <w:jc w:val="both"/>
              <w:rPr>
                <w:rFonts w:ascii="Segoe UI" w:hAnsi="Segoe UI" w:cs="Segoe UI"/>
                <w:color w:val="333333"/>
              </w:rPr>
            </w:pPr>
            <w:hyperlink r:id="rId82" w:history="1">
              <w:r w:rsidR="00E505BF">
                <w:rPr>
                  <w:rStyle w:val="Hyperlink"/>
                  <w:rFonts w:ascii="Segoe UI" w:hAnsi="Segoe UI" w:cs="Segoe UI"/>
                  <w:color w:val="008000"/>
                </w:rPr>
                <w:t>contains(Object o)</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return true if this set contains the specified element.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5)</w:t>
            </w:r>
          </w:p>
        </w:t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boolean</w:t>
            </w:r>
          </w:p>
        </w:tc>
        <w:tc>
          <w:tcPr>
            <w:tcW w:w="1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6906CF">
            <w:pPr>
              <w:jc w:val="both"/>
              <w:rPr>
                <w:rFonts w:ascii="Segoe UI" w:hAnsi="Segoe UI" w:cs="Segoe UI"/>
                <w:color w:val="333333"/>
              </w:rPr>
            </w:pPr>
            <w:hyperlink r:id="rId83" w:history="1">
              <w:r w:rsidR="00E505BF">
                <w:rPr>
                  <w:rStyle w:val="Hyperlink"/>
                  <w:rFonts w:ascii="Segoe UI" w:hAnsi="Segoe UI" w:cs="Segoe UI"/>
                  <w:color w:val="008000"/>
                </w:rPr>
                <w:t>isEmpty()</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return true if this set contains no elements.</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6)</w:t>
            </w:r>
          </w:p>
        </w:t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Iterator&lt;E&gt;</w:t>
            </w:r>
          </w:p>
        </w:tc>
        <w:tc>
          <w:tcPr>
            <w:tcW w:w="17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6906CF">
            <w:pPr>
              <w:jc w:val="both"/>
              <w:rPr>
                <w:rFonts w:ascii="Segoe UI" w:hAnsi="Segoe UI" w:cs="Segoe UI"/>
                <w:color w:val="333333"/>
              </w:rPr>
            </w:pPr>
            <w:hyperlink r:id="rId84" w:history="1">
              <w:r w:rsidR="00E505BF">
                <w:rPr>
                  <w:rStyle w:val="Hyperlink"/>
                  <w:rFonts w:ascii="Segoe UI" w:hAnsi="Segoe UI" w:cs="Segoe UI"/>
                  <w:color w:val="008000"/>
                </w:rPr>
                <w:t>iterator()</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return an iterator over the elements in this set.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7)</w:t>
            </w:r>
          </w:p>
        </w:t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boolean</w:t>
            </w:r>
          </w:p>
        </w:tc>
        <w:tc>
          <w:tcPr>
            <w:tcW w:w="1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6906CF">
            <w:pPr>
              <w:jc w:val="both"/>
              <w:rPr>
                <w:rFonts w:ascii="Segoe UI" w:hAnsi="Segoe UI" w:cs="Segoe UI"/>
                <w:color w:val="333333"/>
              </w:rPr>
            </w:pPr>
            <w:hyperlink r:id="rId85" w:history="1">
              <w:r w:rsidR="00E505BF">
                <w:rPr>
                  <w:rStyle w:val="Hyperlink"/>
                  <w:rFonts w:ascii="Segoe UI" w:hAnsi="Segoe UI" w:cs="Segoe UI"/>
                  <w:color w:val="008000"/>
                </w:rPr>
                <w:t>remove(Object o)</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remove the specified element from this set if it is present.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8)</w:t>
            </w:r>
          </w:p>
        </w:tc>
        <w:tc>
          <w:tcPr>
            <w:tcW w:w="17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int</w:t>
            </w:r>
          </w:p>
        </w:tc>
        <w:tc>
          <w:tcPr>
            <w:tcW w:w="175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6906CF">
            <w:pPr>
              <w:jc w:val="both"/>
              <w:rPr>
                <w:rFonts w:ascii="Segoe UI" w:hAnsi="Segoe UI" w:cs="Segoe UI"/>
                <w:color w:val="333333"/>
              </w:rPr>
            </w:pPr>
            <w:hyperlink r:id="rId86" w:history="1">
              <w:r w:rsidR="00E505BF">
                <w:rPr>
                  <w:rStyle w:val="Hyperlink"/>
                  <w:rFonts w:ascii="Segoe UI" w:hAnsi="Segoe UI" w:cs="Segoe UI"/>
                  <w:color w:val="008000"/>
                </w:rPr>
                <w:t>size()</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It is used to return the number of elements in the set.</w:t>
            </w:r>
          </w:p>
        </w:tc>
      </w:tr>
      <w:tr w:rsidR="00E505BF" w:rsidTr="00335E51">
        <w:tc>
          <w:tcPr>
            <w:tcW w:w="70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9)</w:t>
            </w:r>
          </w:p>
        </w:tc>
        <w:tc>
          <w:tcPr>
            <w:tcW w:w="17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E505BF">
            <w:pPr>
              <w:jc w:val="both"/>
              <w:rPr>
                <w:rFonts w:ascii="Segoe UI" w:hAnsi="Segoe UI" w:cs="Segoe UI"/>
                <w:color w:val="333333"/>
              </w:rPr>
            </w:pPr>
            <w:r>
              <w:rPr>
                <w:rFonts w:ascii="Segoe UI" w:hAnsi="Segoe UI" w:cs="Segoe UI"/>
                <w:color w:val="333333"/>
              </w:rPr>
              <w:t>Spliterator&lt;E&gt;</w:t>
            </w:r>
          </w:p>
        </w:tc>
        <w:tc>
          <w:tcPr>
            <w:tcW w:w="175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505BF" w:rsidRDefault="006906CF">
            <w:pPr>
              <w:jc w:val="both"/>
              <w:rPr>
                <w:rFonts w:ascii="Segoe UI" w:hAnsi="Segoe UI" w:cs="Segoe UI"/>
                <w:color w:val="333333"/>
              </w:rPr>
            </w:pPr>
            <w:hyperlink r:id="rId87" w:history="1">
              <w:r w:rsidR="00E505BF">
                <w:rPr>
                  <w:rStyle w:val="Hyperlink"/>
                  <w:rFonts w:ascii="Segoe UI" w:hAnsi="Segoe UI" w:cs="Segoe UI"/>
                  <w:color w:val="008000"/>
                </w:rPr>
                <w:t>spliterator()</w:t>
              </w:r>
            </w:hyperlink>
          </w:p>
        </w:tc>
        <w:tc>
          <w:tcPr>
            <w:tcW w:w="132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35E51" w:rsidRDefault="00E505BF">
            <w:pPr>
              <w:jc w:val="both"/>
              <w:rPr>
                <w:rFonts w:ascii="Segoe UI" w:hAnsi="Segoe UI" w:cs="Segoe UI"/>
                <w:color w:val="333333"/>
              </w:rPr>
            </w:pPr>
            <w:r>
              <w:rPr>
                <w:rFonts w:ascii="Segoe UI" w:hAnsi="Segoe UI" w:cs="Segoe UI"/>
                <w:color w:val="333333"/>
              </w:rPr>
              <w:t>It is used to create a late-binding and fail-fast Spliterator over the elements</w:t>
            </w:r>
          </w:p>
          <w:p w:rsidR="00E505BF" w:rsidRDefault="00E505BF">
            <w:pPr>
              <w:jc w:val="both"/>
              <w:rPr>
                <w:rFonts w:ascii="Segoe UI" w:hAnsi="Segoe UI" w:cs="Segoe UI"/>
                <w:color w:val="333333"/>
              </w:rPr>
            </w:pPr>
            <w:r>
              <w:rPr>
                <w:rFonts w:ascii="Segoe UI" w:hAnsi="Segoe UI" w:cs="Segoe UI"/>
                <w:color w:val="333333"/>
              </w:rPr>
              <w:t xml:space="preserve"> in the set.</w:t>
            </w:r>
          </w:p>
        </w:tc>
      </w:tr>
    </w:tbl>
    <w:p w:rsidR="00E505BF" w:rsidRDefault="006906CF" w:rsidP="00E505BF">
      <w:pPr>
        <w:rPr>
          <w:rFonts w:ascii="Times New Roman" w:hAnsi="Times New Roman" w:cs="Times New Roman"/>
        </w:rPr>
      </w:pPr>
      <w:r>
        <w:pict>
          <v:rect id="_x0000_i1032" style="width:0;height:.75pt" o:hrstd="t" o:hrnoshade="t" o:hr="t" fillcolor="#d4d4d4" stroked="f"/>
        </w:pict>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HashSet Example</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Let's see a simple example of HashSet. Notice, the elements iterate in an unordered collection.</w:t>
      </w:r>
    </w:p>
    <w:p w:rsidR="00E505BF" w:rsidRDefault="00E505BF" w:rsidP="00E505BF">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505BF" w:rsidRDefault="00E505BF" w:rsidP="00E505BF">
      <w:pPr>
        <w:numPr>
          <w:ilvl w:val="0"/>
          <w:numId w:val="6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HashSet1{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HashSet and adding elements</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"One"</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"Two"</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"Three"</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"Four"</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"Five"</w:t>
      </w:r>
      <w:r>
        <w:rPr>
          <w:rFonts w:ascii="Segoe UI" w:hAnsi="Segoe UI" w:cs="Segoe UI"/>
          <w:color w:val="000000"/>
          <w:bdr w:val="none" w:sz="0" w:space="0" w:color="auto" w:frame="1"/>
        </w:rPr>
        <w: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i=set.iterator();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System.out.println(i.next());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6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pStyle w:val="HTMLPreformatted"/>
        <w:shd w:val="clear" w:color="auto" w:fill="1C1D1C"/>
        <w:jc w:val="both"/>
        <w:rPr>
          <w:color w:val="F9F9F9"/>
        </w:rPr>
      </w:pPr>
      <w:r>
        <w:rPr>
          <w:color w:val="F9F9F9"/>
        </w:rPr>
        <w:t>Five</w:t>
      </w:r>
    </w:p>
    <w:p w:rsidR="00E505BF" w:rsidRDefault="00E505BF" w:rsidP="00E505BF">
      <w:pPr>
        <w:pStyle w:val="HTMLPreformatted"/>
        <w:shd w:val="clear" w:color="auto" w:fill="1C1D1C"/>
        <w:jc w:val="both"/>
        <w:rPr>
          <w:color w:val="F9F9F9"/>
        </w:rPr>
      </w:pPr>
      <w:r>
        <w:rPr>
          <w:color w:val="F9F9F9"/>
        </w:rPr>
        <w:t>One</w:t>
      </w:r>
    </w:p>
    <w:p w:rsidR="00E505BF" w:rsidRDefault="00E505BF" w:rsidP="00E505BF">
      <w:pPr>
        <w:pStyle w:val="HTMLPreformatted"/>
        <w:shd w:val="clear" w:color="auto" w:fill="1C1D1C"/>
        <w:jc w:val="both"/>
        <w:rPr>
          <w:color w:val="F9F9F9"/>
        </w:rPr>
      </w:pPr>
      <w:r>
        <w:rPr>
          <w:color w:val="F9F9F9"/>
        </w:rPr>
        <w:t>Four</w:t>
      </w:r>
    </w:p>
    <w:p w:rsidR="00E505BF" w:rsidRDefault="00E505BF" w:rsidP="00E505BF">
      <w:pPr>
        <w:pStyle w:val="HTMLPreformatted"/>
        <w:shd w:val="clear" w:color="auto" w:fill="1C1D1C"/>
        <w:jc w:val="both"/>
        <w:rPr>
          <w:color w:val="F9F9F9"/>
        </w:rPr>
      </w:pPr>
      <w:r>
        <w:rPr>
          <w:color w:val="F9F9F9"/>
        </w:rPr>
        <w:t>Two</w:t>
      </w:r>
    </w:p>
    <w:p w:rsidR="00E505BF" w:rsidRDefault="00E505BF" w:rsidP="00E505BF">
      <w:pPr>
        <w:pStyle w:val="HTMLPreformatted"/>
        <w:shd w:val="clear" w:color="auto" w:fill="1C1D1C"/>
        <w:jc w:val="both"/>
        <w:rPr>
          <w:color w:val="F9F9F9"/>
        </w:rPr>
      </w:pPr>
      <w:r>
        <w:rPr>
          <w:color w:val="F9F9F9"/>
        </w:rPr>
        <w:t>Three</w:t>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HashSet example ignoring duplicate elements</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In this example, we see that HashSet doesn't allow duplicate elements.</w:t>
      </w:r>
    </w:p>
    <w:p w:rsidR="00E505BF" w:rsidRDefault="00E505BF" w:rsidP="00E505BF">
      <w:pPr>
        <w:numPr>
          <w:ilvl w:val="0"/>
          <w:numId w:val="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505BF" w:rsidRDefault="00E505BF" w:rsidP="00E505BF">
      <w:pPr>
        <w:numPr>
          <w:ilvl w:val="0"/>
          <w:numId w:val="6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HashSet2{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HashSet and adding elements</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HashSet&lt;String&gt;();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itr=set.iterator();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6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pStyle w:val="HTMLPreformatted"/>
        <w:shd w:val="clear" w:color="auto" w:fill="1C1D1C"/>
        <w:jc w:val="both"/>
        <w:rPr>
          <w:color w:val="F9F9F9"/>
        </w:rPr>
      </w:pPr>
      <w:r>
        <w:rPr>
          <w:color w:val="F9F9F9"/>
        </w:rPr>
        <w:t xml:space="preserve">       Ajay</w:t>
      </w:r>
    </w:p>
    <w:p w:rsidR="00E505BF" w:rsidRDefault="00E505BF" w:rsidP="00E505BF">
      <w:pPr>
        <w:pStyle w:val="HTMLPreformatted"/>
        <w:shd w:val="clear" w:color="auto" w:fill="1C1D1C"/>
        <w:jc w:val="both"/>
        <w:rPr>
          <w:color w:val="F9F9F9"/>
        </w:rPr>
      </w:pPr>
      <w:r>
        <w:rPr>
          <w:color w:val="F9F9F9"/>
        </w:rPr>
        <w:t xml:space="preserve">       Vijay</w:t>
      </w:r>
    </w:p>
    <w:p w:rsidR="00E505BF" w:rsidRDefault="00E505BF" w:rsidP="00E505BF">
      <w:pPr>
        <w:pStyle w:val="HTMLPreformatted"/>
        <w:shd w:val="clear" w:color="auto" w:fill="1C1D1C"/>
        <w:jc w:val="both"/>
        <w:rPr>
          <w:color w:val="F9F9F9"/>
        </w:rPr>
      </w:pPr>
      <w:r>
        <w:rPr>
          <w:color w:val="F9F9F9"/>
        </w:rPr>
        <w:t xml:space="preserve">       Ravi</w:t>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HashSet example to remove elements</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Here, we see different ways to remove an element.</w:t>
      </w:r>
    </w:p>
    <w:p w:rsidR="00E505BF" w:rsidRDefault="00E505BF" w:rsidP="00E505BF">
      <w:pPr>
        <w:numPr>
          <w:ilvl w:val="0"/>
          <w:numId w:val="7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505BF" w:rsidRDefault="00E505BF" w:rsidP="00E505BF">
      <w:pPr>
        <w:numPr>
          <w:ilvl w:val="0"/>
          <w:numId w:val="7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HashSet3{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HashSet&lt;String&gt;();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"Arun"</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"Sumit"</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"An initial list of elements: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specific element from HashSet</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set.remove(</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remove(object) method: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HashSet&lt;String&gt; set1=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HashSet&lt;String&gt;();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set1.add(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set1.add(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set.addAll(set1);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new elements from HashSet</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set.removeAll(set1);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removeAll() method: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elements on the basis of specified condition</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set.removeIf(str-&gt;str.contains(</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removeIf() method: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//Removing all the elements available in the set</w:t>
      </w:r>
      <w:r>
        <w:rPr>
          <w:rFonts w:ascii="Segoe UI" w:hAnsi="Segoe UI" w:cs="Segoe UI"/>
          <w:color w:val="000000"/>
          <w:bdr w:val="none" w:sz="0" w:space="0" w:color="auto" w:frame="1"/>
        </w:rPr>
        <w: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set.clear();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clear() method: "</w:t>
      </w:r>
      <w:r>
        <w:rPr>
          <w:rFonts w:ascii="Segoe UI" w:hAnsi="Segoe UI" w:cs="Segoe UI"/>
          <w:color w:val="000000"/>
          <w:bdr w:val="none" w:sz="0" w:space="0" w:color="auto" w:frame="1"/>
        </w:rPr>
        <w:t>+set);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7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pStyle w:val="HTMLPreformatted"/>
        <w:shd w:val="clear" w:color="auto" w:fill="1C1D1C"/>
        <w:jc w:val="both"/>
        <w:rPr>
          <w:color w:val="F9F9F9"/>
        </w:rPr>
      </w:pPr>
      <w:r>
        <w:rPr>
          <w:color w:val="F9F9F9"/>
        </w:rPr>
        <w:t>An initial list of elements: [Vijay, Ravi, Arun, Sumit]</w:t>
      </w:r>
    </w:p>
    <w:p w:rsidR="00E505BF" w:rsidRDefault="00E505BF" w:rsidP="00E505BF">
      <w:pPr>
        <w:pStyle w:val="HTMLPreformatted"/>
        <w:shd w:val="clear" w:color="auto" w:fill="1C1D1C"/>
        <w:jc w:val="both"/>
        <w:rPr>
          <w:color w:val="F9F9F9"/>
        </w:rPr>
      </w:pPr>
      <w:r>
        <w:rPr>
          <w:color w:val="F9F9F9"/>
        </w:rPr>
        <w:t>After invoking remove(object) method: [Vijay, Arun, Sumit]</w:t>
      </w:r>
    </w:p>
    <w:p w:rsidR="00E505BF" w:rsidRDefault="00E505BF" w:rsidP="00E505BF">
      <w:pPr>
        <w:pStyle w:val="HTMLPreformatted"/>
        <w:shd w:val="clear" w:color="auto" w:fill="1C1D1C"/>
        <w:jc w:val="both"/>
        <w:rPr>
          <w:color w:val="F9F9F9"/>
        </w:rPr>
      </w:pPr>
      <w:r>
        <w:rPr>
          <w:color w:val="F9F9F9"/>
        </w:rPr>
        <w:t>Updated List: [Vijay, Arun, Gaurav, Sumit, Ajay]</w:t>
      </w:r>
    </w:p>
    <w:p w:rsidR="00E505BF" w:rsidRDefault="00E505BF" w:rsidP="00E505BF">
      <w:pPr>
        <w:pStyle w:val="HTMLPreformatted"/>
        <w:shd w:val="clear" w:color="auto" w:fill="1C1D1C"/>
        <w:jc w:val="both"/>
        <w:rPr>
          <w:color w:val="F9F9F9"/>
        </w:rPr>
      </w:pPr>
      <w:r>
        <w:rPr>
          <w:color w:val="F9F9F9"/>
        </w:rPr>
        <w:t>After invoking removeAll() method: [Vijay, Arun, Sumit]</w:t>
      </w:r>
    </w:p>
    <w:p w:rsidR="00E505BF" w:rsidRDefault="00E505BF" w:rsidP="00E505BF">
      <w:pPr>
        <w:pStyle w:val="HTMLPreformatted"/>
        <w:shd w:val="clear" w:color="auto" w:fill="1C1D1C"/>
        <w:jc w:val="both"/>
        <w:rPr>
          <w:color w:val="F9F9F9"/>
        </w:rPr>
      </w:pPr>
      <w:r>
        <w:rPr>
          <w:color w:val="F9F9F9"/>
        </w:rPr>
        <w:t>After invoking removeIf() method: [Arun, Sumit]</w:t>
      </w:r>
    </w:p>
    <w:p w:rsidR="00E505BF" w:rsidRDefault="00E505BF" w:rsidP="00E505BF">
      <w:pPr>
        <w:pStyle w:val="HTMLPreformatted"/>
        <w:shd w:val="clear" w:color="auto" w:fill="1C1D1C"/>
        <w:jc w:val="both"/>
        <w:rPr>
          <w:color w:val="F9F9F9"/>
        </w:rPr>
      </w:pPr>
      <w:r>
        <w:rPr>
          <w:color w:val="F9F9F9"/>
        </w:rPr>
        <w:t>After invoking clear() method: []</w:t>
      </w:r>
    </w:p>
    <w:p w:rsidR="00335E51" w:rsidRDefault="00335E51" w:rsidP="00E505BF">
      <w:pPr>
        <w:pStyle w:val="Heading3"/>
        <w:shd w:val="clear" w:color="auto" w:fill="FFFFFF"/>
        <w:spacing w:line="312" w:lineRule="atLeast"/>
        <w:jc w:val="both"/>
        <w:rPr>
          <w:rFonts w:ascii="Helvetica" w:hAnsi="Helvetica" w:cs="Helvetica"/>
          <w:b/>
          <w:bCs/>
          <w:color w:val="610B4B"/>
          <w:sz w:val="32"/>
          <w:szCs w:val="32"/>
        </w:rPr>
      </w:pP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HashSet from another Collection</w:t>
      </w:r>
    </w:p>
    <w:p w:rsidR="00E505BF" w:rsidRDefault="00E505BF" w:rsidP="00E505BF">
      <w:pPr>
        <w:numPr>
          <w:ilvl w:val="0"/>
          <w:numId w:val="7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505BF" w:rsidRDefault="00E505BF" w:rsidP="00E505BF">
      <w:pPr>
        <w:numPr>
          <w:ilvl w:val="0"/>
          <w:numId w:val="7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HashSet4{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ArrayList&lt;String&gt;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ArrayList&lt;String&gt;();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HashSet(list);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i=set.iterator();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System.out.println(i.next());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7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pStyle w:val="HTMLPreformatted"/>
        <w:shd w:val="clear" w:color="auto" w:fill="1C1D1C"/>
        <w:jc w:val="both"/>
        <w:rPr>
          <w:color w:val="F9F9F9"/>
        </w:rPr>
      </w:pPr>
      <w:r>
        <w:rPr>
          <w:color w:val="F9F9F9"/>
        </w:rPr>
        <w:t>Vijay</w:t>
      </w:r>
    </w:p>
    <w:p w:rsidR="00E505BF" w:rsidRDefault="00E505BF" w:rsidP="00E505BF">
      <w:pPr>
        <w:pStyle w:val="HTMLPreformatted"/>
        <w:shd w:val="clear" w:color="auto" w:fill="1C1D1C"/>
        <w:jc w:val="both"/>
        <w:rPr>
          <w:color w:val="F9F9F9"/>
        </w:rPr>
      </w:pPr>
      <w:r>
        <w:rPr>
          <w:color w:val="F9F9F9"/>
        </w:rPr>
        <w:t>Ravi</w:t>
      </w:r>
    </w:p>
    <w:p w:rsidR="00E505BF" w:rsidRDefault="00E505BF" w:rsidP="00E505BF">
      <w:pPr>
        <w:pStyle w:val="HTMLPreformatted"/>
        <w:shd w:val="clear" w:color="auto" w:fill="1C1D1C"/>
        <w:jc w:val="both"/>
        <w:rPr>
          <w:color w:val="F9F9F9"/>
        </w:rPr>
      </w:pPr>
      <w:r>
        <w:rPr>
          <w:color w:val="F9F9F9"/>
        </w:rPr>
        <w:t>Gaurav</w:t>
      </w:r>
    </w:p>
    <w:p w:rsidR="00E505BF" w:rsidRDefault="00E505BF" w:rsidP="00E505BF">
      <w:pPr>
        <w:pStyle w:val="HTMLPreformatted"/>
        <w:shd w:val="clear" w:color="auto" w:fill="1C1D1C"/>
        <w:jc w:val="both"/>
        <w:rPr>
          <w:color w:val="F9F9F9"/>
        </w:rPr>
      </w:pPr>
      <w:r>
        <w:rPr>
          <w:color w:val="F9F9F9"/>
        </w:rPr>
        <w:t>Ajay</w:t>
      </w:r>
    </w:p>
    <w:p w:rsidR="00E505BF" w:rsidRDefault="00E505BF" w:rsidP="00E505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HashSet Example: Book</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Let's see a HashSet example where we are adding books to set and printing all the books.</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String name,author,publisher;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HashSetExample {  </w:t>
      </w:r>
    </w:p>
    <w:p w:rsidR="00E505BF" w:rsidRDefault="00E505BF" w:rsidP="00E505BF">
      <w:pPr>
        <w:numPr>
          <w:ilvl w:val="0"/>
          <w:numId w:val="7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HashSet&lt;Book&gt;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HashSet&lt;Book&gt;();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HashSet</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set.add(b1);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set.add(b2);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set.add(b3);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HashSet</w:t>
      </w: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b:set){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numPr>
          <w:ilvl w:val="0"/>
          <w:numId w:val="7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505BF" w:rsidRDefault="00E505BF" w:rsidP="00E505BF">
      <w:pPr>
        <w:pStyle w:val="NormalWeb"/>
        <w:shd w:val="clear" w:color="auto" w:fill="FFFFFF"/>
        <w:jc w:val="both"/>
        <w:rPr>
          <w:rFonts w:ascii="Segoe UI" w:hAnsi="Segoe UI" w:cs="Segoe UI"/>
          <w:color w:val="333333"/>
        </w:rPr>
      </w:pPr>
      <w:r>
        <w:rPr>
          <w:rFonts w:ascii="Segoe UI" w:hAnsi="Segoe UI" w:cs="Segoe UI"/>
          <w:color w:val="333333"/>
        </w:rPr>
        <w:t>Output:</w:t>
      </w:r>
    </w:p>
    <w:p w:rsidR="00E505BF" w:rsidRDefault="00E505BF" w:rsidP="00E505BF">
      <w:pPr>
        <w:pStyle w:val="HTMLPreformatted"/>
        <w:shd w:val="clear" w:color="auto" w:fill="1C1D1C"/>
        <w:jc w:val="both"/>
        <w:rPr>
          <w:color w:val="F9F9F9"/>
        </w:rPr>
      </w:pPr>
      <w:r>
        <w:rPr>
          <w:color w:val="F9F9F9"/>
        </w:rPr>
        <w:t>101 Let us C Yashwant Kanetkar BPB 8</w:t>
      </w:r>
    </w:p>
    <w:p w:rsidR="00E505BF" w:rsidRDefault="00E505BF" w:rsidP="00E505BF">
      <w:pPr>
        <w:pStyle w:val="HTMLPreformatted"/>
        <w:shd w:val="clear" w:color="auto" w:fill="1C1D1C"/>
        <w:jc w:val="both"/>
        <w:rPr>
          <w:color w:val="F9F9F9"/>
        </w:rPr>
      </w:pPr>
      <w:r>
        <w:rPr>
          <w:color w:val="F9F9F9"/>
        </w:rPr>
        <w:t>102 Data Communications &amp; Networking Forouzan Mc Graw Hill 4</w:t>
      </w:r>
    </w:p>
    <w:p w:rsidR="00E505BF" w:rsidRDefault="00E505BF" w:rsidP="00E505BF">
      <w:pPr>
        <w:pStyle w:val="HTMLPreformatted"/>
        <w:shd w:val="clear" w:color="auto" w:fill="1C1D1C"/>
        <w:jc w:val="both"/>
        <w:rPr>
          <w:color w:val="F9F9F9"/>
        </w:rPr>
      </w:pPr>
      <w:r>
        <w:rPr>
          <w:color w:val="F9F9F9"/>
        </w:rPr>
        <w:t>103 Operating System Galvin Wiley 6</w:t>
      </w:r>
    </w:p>
    <w:p w:rsidR="00B15836" w:rsidRDefault="00B15836" w:rsidP="00823789"/>
    <w:tbl>
      <w:tblPr>
        <w:tblW w:w="15189" w:type="dxa"/>
        <w:tblInd w:w="-1426" w:type="dxa"/>
        <w:shd w:val="clear" w:color="auto" w:fill="FFFFFF"/>
        <w:tblCellMar>
          <w:top w:w="15" w:type="dxa"/>
          <w:left w:w="15" w:type="dxa"/>
          <w:bottom w:w="15" w:type="dxa"/>
          <w:right w:w="15" w:type="dxa"/>
        </w:tblCellMar>
        <w:tblLook w:val="04A0" w:firstRow="1" w:lastRow="0" w:firstColumn="1" w:lastColumn="0" w:noHBand="0" w:noVBand="1"/>
      </w:tblPr>
      <w:tblGrid>
        <w:gridCol w:w="611"/>
        <w:gridCol w:w="1813"/>
        <w:gridCol w:w="3530"/>
        <w:gridCol w:w="9235"/>
      </w:tblGrid>
      <w:tr w:rsidR="00335E51" w:rsidRPr="00335E51" w:rsidTr="00451D56">
        <w:trPr>
          <w:tblHeader/>
        </w:trPr>
        <w:tc>
          <w:tcPr>
            <w:tcW w:w="6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35E51" w:rsidRPr="00335E51" w:rsidRDefault="00335E51" w:rsidP="00335E51">
            <w:pPr>
              <w:spacing w:after="0" w:line="240" w:lineRule="auto"/>
              <w:jc w:val="center"/>
              <w:rPr>
                <w:rFonts w:ascii="Arial" w:eastAsia="Times New Roman" w:hAnsi="Arial" w:cs="Arial"/>
                <w:b/>
                <w:bCs/>
                <w:color w:val="212529"/>
                <w:sz w:val="23"/>
                <w:szCs w:val="23"/>
                <w:lang w:eastAsia="en-IN"/>
              </w:rPr>
            </w:pPr>
            <w:r w:rsidRPr="00335E51">
              <w:rPr>
                <w:rFonts w:ascii="Arial" w:eastAsia="Times New Roman" w:hAnsi="Arial" w:cs="Arial"/>
                <w:b/>
                <w:bCs/>
                <w:color w:val="212529"/>
                <w:sz w:val="23"/>
                <w:szCs w:val="23"/>
                <w:lang w:eastAsia="en-IN"/>
              </w:rPr>
              <w:t>Sr. No.</w:t>
            </w:r>
          </w:p>
        </w:tc>
        <w:tc>
          <w:tcPr>
            <w:tcW w:w="181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35E51" w:rsidRPr="00335E51" w:rsidRDefault="00335E51" w:rsidP="00335E51">
            <w:pPr>
              <w:spacing w:after="0" w:line="240" w:lineRule="auto"/>
              <w:jc w:val="center"/>
              <w:rPr>
                <w:rFonts w:ascii="Arial" w:eastAsia="Times New Roman" w:hAnsi="Arial" w:cs="Arial"/>
                <w:b/>
                <w:bCs/>
                <w:color w:val="212529"/>
                <w:sz w:val="23"/>
                <w:szCs w:val="23"/>
                <w:lang w:eastAsia="en-IN"/>
              </w:rPr>
            </w:pPr>
            <w:r w:rsidRPr="00335E51">
              <w:rPr>
                <w:rFonts w:ascii="Arial" w:eastAsia="Times New Roman" w:hAnsi="Arial" w:cs="Arial"/>
                <w:b/>
                <w:bCs/>
                <w:color w:val="212529"/>
                <w:sz w:val="23"/>
                <w:szCs w:val="23"/>
                <w:lang w:eastAsia="en-IN"/>
              </w:rPr>
              <w:t>Key</w:t>
            </w:r>
          </w:p>
        </w:tc>
        <w:tc>
          <w:tcPr>
            <w:tcW w:w="35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35E51" w:rsidRPr="00335E51" w:rsidRDefault="00335E51" w:rsidP="00335E51">
            <w:pPr>
              <w:spacing w:after="0" w:line="240" w:lineRule="auto"/>
              <w:jc w:val="center"/>
              <w:rPr>
                <w:rFonts w:ascii="Arial" w:eastAsia="Times New Roman" w:hAnsi="Arial" w:cs="Arial"/>
                <w:b/>
                <w:bCs/>
                <w:color w:val="212529"/>
                <w:sz w:val="23"/>
                <w:szCs w:val="23"/>
                <w:lang w:eastAsia="en-IN"/>
              </w:rPr>
            </w:pPr>
            <w:r w:rsidRPr="00335E51">
              <w:rPr>
                <w:rFonts w:ascii="Arial" w:eastAsia="Times New Roman" w:hAnsi="Arial" w:cs="Arial"/>
                <w:b/>
                <w:bCs/>
                <w:color w:val="212529"/>
                <w:sz w:val="23"/>
                <w:szCs w:val="23"/>
                <w:lang w:eastAsia="en-IN"/>
              </w:rPr>
              <w:t>ArrayList</w:t>
            </w:r>
          </w:p>
        </w:tc>
        <w:tc>
          <w:tcPr>
            <w:tcW w:w="923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335E51" w:rsidRPr="00335E51" w:rsidRDefault="00335E51" w:rsidP="00335E51">
            <w:pPr>
              <w:spacing w:after="0" w:line="240" w:lineRule="auto"/>
              <w:jc w:val="center"/>
              <w:rPr>
                <w:rFonts w:ascii="Arial" w:eastAsia="Times New Roman" w:hAnsi="Arial" w:cs="Arial"/>
                <w:b/>
                <w:bCs/>
                <w:color w:val="212529"/>
                <w:sz w:val="23"/>
                <w:szCs w:val="23"/>
                <w:lang w:eastAsia="en-IN"/>
              </w:rPr>
            </w:pPr>
            <w:r w:rsidRPr="00335E51">
              <w:rPr>
                <w:rFonts w:ascii="Arial" w:eastAsia="Times New Roman" w:hAnsi="Arial" w:cs="Arial"/>
                <w:b/>
                <w:bCs/>
                <w:color w:val="212529"/>
                <w:sz w:val="23"/>
                <w:szCs w:val="23"/>
                <w:lang w:eastAsia="en-IN"/>
              </w:rPr>
              <w:t>HashSet</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1</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Implementation</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ArrayList is the implementation </w:t>
            </w:r>
            <w:r w:rsidRPr="00335E51">
              <w:rPr>
                <w:rFonts w:ascii="Arial" w:eastAsia="Times New Roman" w:hAnsi="Arial" w:cs="Arial"/>
                <w:color w:val="212529"/>
                <w:sz w:val="23"/>
                <w:szCs w:val="23"/>
                <w:lang w:eastAsia="en-IN"/>
              </w:rPr>
              <w:lastRenderedPageBreak/>
              <w:t>of the list interface.</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lastRenderedPageBreak/>
              <w:t>HashSet on the other hand is the implementation of a</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lastRenderedPageBreak/>
              <w:t xml:space="preserve"> set interface.</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lastRenderedPageBreak/>
              <w:t>2</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Internal implementation</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ArrayList internally implements array for its implementation.</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HashSet internally uses Hashmap for its implementation.</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3</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Order of elements</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ArrayList maintains the insertion order i.e order of the object</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 in which they are inserted.</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HashSet is an unordered collection and doesn't</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 maintain any order.</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4</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Duplicates</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ArrayList allows duplicate values in its collection.</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On other hand duplicate elements are not allowed in </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Hashset.</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5</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Index performance</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ArrayList uses index for its performance i.e its index based one can retrieve object by calling get(index) or remove objects by calling remove(index)</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HashSet is completely based on object also it doesn't </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provide get() method.</w:t>
            </w:r>
          </w:p>
        </w:tc>
      </w:tr>
      <w:tr w:rsidR="00335E51" w:rsidRPr="00335E51" w:rsidTr="00451D56">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335E51" w:rsidRPr="00335E51" w:rsidRDefault="00335E51" w:rsidP="00335E51">
            <w:pPr>
              <w:spacing w:after="0" w:line="240" w:lineRule="auto"/>
              <w:jc w:val="center"/>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6</w:t>
            </w:r>
          </w:p>
        </w:tc>
        <w:tc>
          <w:tcPr>
            <w:tcW w:w="18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Null Allowed</w:t>
            </w:r>
          </w:p>
        </w:tc>
        <w:tc>
          <w:tcPr>
            <w:tcW w:w="353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Any number of null value can be inserted in arraylist without any restriction.</w:t>
            </w:r>
          </w:p>
        </w:tc>
        <w:tc>
          <w:tcPr>
            <w:tcW w:w="923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On other hand Hashset allows only one null value in its</w:t>
            </w:r>
          </w:p>
          <w:p w:rsidR="00451D56"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 xml:space="preserve"> collection,after which no null value is allowed to be </w:t>
            </w:r>
          </w:p>
          <w:p w:rsidR="00335E51" w:rsidRPr="00335E51" w:rsidRDefault="00335E51" w:rsidP="00335E51">
            <w:pPr>
              <w:spacing w:after="0" w:line="240" w:lineRule="auto"/>
              <w:rPr>
                <w:rFonts w:ascii="Arial" w:eastAsia="Times New Roman" w:hAnsi="Arial" w:cs="Arial"/>
                <w:color w:val="212529"/>
                <w:sz w:val="23"/>
                <w:szCs w:val="23"/>
                <w:lang w:eastAsia="en-IN"/>
              </w:rPr>
            </w:pPr>
            <w:r w:rsidRPr="00335E51">
              <w:rPr>
                <w:rFonts w:ascii="Arial" w:eastAsia="Times New Roman" w:hAnsi="Arial" w:cs="Arial"/>
                <w:color w:val="212529"/>
                <w:sz w:val="23"/>
                <w:szCs w:val="23"/>
                <w:lang w:eastAsia="en-IN"/>
              </w:rPr>
              <w:t>added.</w:t>
            </w:r>
          </w:p>
        </w:tc>
      </w:tr>
    </w:tbl>
    <w:p w:rsidR="00335E51" w:rsidRDefault="00335E51" w:rsidP="00823789"/>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703FF8" w:rsidRDefault="00703FF8" w:rsidP="00703FF8">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LinkedHashSet Class</w:t>
      </w:r>
    </w:p>
    <w:p w:rsidR="00703FF8" w:rsidRDefault="00703FF8" w:rsidP="00703FF8">
      <w:pPr>
        <w:rPr>
          <w:rFonts w:ascii="Times New Roman" w:hAnsi="Times New Roman" w:cs="Times New Roman"/>
          <w:sz w:val="24"/>
          <w:szCs w:val="24"/>
        </w:rPr>
      </w:pPr>
      <w:r>
        <w:rPr>
          <w:noProof/>
          <w:lang w:eastAsia="en-IN"/>
        </w:rPr>
        <w:lastRenderedPageBreak/>
        <w:drawing>
          <wp:inline distT="0" distB="0" distL="0" distR="0">
            <wp:extent cx="1628775" cy="4219575"/>
            <wp:effectExtent l="0" t="0" r="9525" b="9525"/>
            <wp:docPr id="16" name="Picture 16" descr="Java Hash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HashSet class hierarchy"/>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1628775" cy="4219575"/>
                    </a:xfrm>
                    <a:prstGeom prst="rect">
                      <a:avLst/>
                    </a:prstGeom>
                    <a:noFill/>
                    <a:ln>
                      <a:noFill/>
                    </a:ln>
                  </pic:spPr>
                </pic:pic>
              </a:graphicData>
            </a:graphic>
          </wp:inline>
        </w:drawing>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Java LinkedHashSet class is a Hashtable and Linked list implementation of the Set interface. It inherits the HashSet class and implements the Set interface.</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The important points about the Java LinkedHashSet class are:</w:t>
      </w:r>
    </w:p>
    <w:p w:rsidR="00703FF8" w:rsidRDefault="00703FF8" w:rsidP="00703FF8">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contains unique elements only like HashSet.</w:t>
      </w:r>
    </w:p>
    <w:p w:rsidR="00703FF8" w:rsidRDefault="00703FF8" w:rsidP="00703FF8">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provides all optional set operations and permits null elements.</w:t>
      </w:r>
    </w:p>
    <w:p w:rsidR="00703FF8" w:rsidRDefault="00703FF8" w:rsidP="00703FF8">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is non-synchronized.</w:t>
      </w:r>
    </w:p>
    <w:p w:rsidR="00703FF8" w:rsidRDefault="00703FF8" w:rsidP="00703FF8">
      <w:pPr>
        <w:numPr>
          <w:ilvl w:val="0"/>
          <w:numId w:val="7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maintains insertion order.</w:t>
      </w:r>
    </w:p>
    <w:p w:rsidR="00703FF8" w:rsidRDefault="00703FF8" w:rsidP="00703FF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Keeping the insertion order in the LinkedHashset has some additional costs, both in terms of extra memory and extra CPU cycles. Therefore, if it is not required to maintain the insertion order, go for the lighter-weight HashMap or the HashSet instead.</w:t>
      </w:r>
    </w:p>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LinkedHashSet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11"/>
        <w:gridCol w:w="14970"/>
      </w:tblGrid>
      <w:tr w:rsidR="00703FF8" w:rsidTr="00703FF8">
        <w:tc>
          <w:tcPr>
            <w:tcW w:w="2411" w:type="dxa"/>
            <w:shd w:val="clear" w:color="auto" w:fill="C7CCBE"/>
            <w:tcMar>
              <w:top w:w="180" w:type="dxa"/>
              <w:left w:w="180" w:type="dxa"/>
              <w:bottom w:w="180" w:type="dxa"/>
              <w:right w:w="180" w:type="dxa"/>
            </w:tcMar>
            <w:hideMark/>
          </w:tcPr>
          <w:p w:rsidR="00703FF8" w:rsidRDefault="00703FF8">
            <w:pPr>
              <w:rPr>
                <w:rFonts w:ascii="Times New Roman" w:hAnsi="Times New Roman" w:cs="Times New Roman"/>
                <w:b/>
                <w:bCs/>
                <w:color w:val="000000"/>
                <w:sz w:val="26"/>
                <w:szCs w:val="26"/>
              </w:rPr>
            </w:pPr>
            <w:r>
              <w:rPr>
                <w:b/>
                <w:bCs/>
                <w:color w:val="000000"/>
                <w:sz w:val="26"/>
                <w:szCs w:val="26"/>
              </w:rPr>
              <w:t>Constructor</w:t>
            </w:r>
          </w:p>
        </w:tc>
        <w:tc>
          <w:tcPr>
            <w:tcW w:w="14970" w:type="dxa"/>
            <w:shd w:val="clear" w:color="auto" w:fill="C7CCBE"/>
            <w:tcMar>
              <w:top w:w="180" w:type="dxa"/>
              <w:left w:w="180" w:type="dxa"/>
              <w:bottom w:w="180" w:type="dxa"/>
              <w:right w:w="180" w:type="dxa"/>
            </w:tcMar>
            <w:hideMark/>
          </w:tcPr>
          <w:p w:rsidR="00703FF8" w:rsidRDefault="00703FF8">
            <w:pPr>
              <w:rPr>
                <w:b/>
                <w:bCs/>
                <w:color w:val="000000"/>
                <w:sz w:val="26"/>
                <w:szCs w:val="26"/>
              </w:rPr>
            </w:pPr>
            <w:r>
              <w:rPr>
                <w:b/>
                <w:bCs/>
                <w:color w:val="000000"/>
                <w:sz w:val="26"/>
                <w:szCs w:val="26"/>
              </w:rPr>
              <w:t>Description</w:t>
            </w:r>
          </w:p>
        </w:tc>
      </w:tr>
      <w:tr w:rsidR="00703FF8" w:rsidTr="00703FF8">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sz w:val="24"/>
                <w:szCs w:val="24"/>
              </w:rPr>
            </w:pPr>
            <w:r>
              <w:rPr>
                <w:rFonts w:ascii="Segoe UI" w:hAnsi="Segoe UI" w:cs="Segoe UI"/>
                <w:color w:val="333333"/>
              </w:rPr>
              <w:lastRenderedPageBreak/>
              <w:t>HashSet()</w:t>
            </w:r>
          </w:p>
        </w:tc>
        <w:tc>
          <w:tcPr>
            <w:tcW w:w="14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construct a default HashSet.</w:t>
            </w:r>
          </w:p>
        </w:tc>
      </w:tr>
      <w:tr w:rsidR="00703FF8" w:rsidTr="00703FF8">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HashSet(Collection c)</w:t>
            </w:r>
          </w:p>
        </w:tc>
        <w:tc>
          <w:tcPr>
            <w:tcW w:w="14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initialize the hash set by using the elements of the collection c.</w:t>
            </w:r>
          </w:p>
        </w:tc>
      </w:tr>
      <w:tr w:rsidR="00703FF8" w:rsidTr="00703FF8">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LinkedHashSet(int capacity)</w:t>
            </w:r>
          </w:p>
        </w:tc>
        <w:tc>
          <w:tcPr>
            <w:tcW w:w="14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initialize the capacity of the linked hash set to the given integer value capacity.</w:t>
            </w:r>
          </w:p>
        </w:tc>
      </w:tr>
      <w:tr w:rsidR="00703FF8" w:rsidTr="00703FF8">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LinkedHashSet(int capacity, float fillRatio)</w:t>
            </w:r>
          </w:p>
        </w:tc>
        <w:tc>
          <w:tcPr>
            <w:tcW w:w="14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initialize both the capacity and the fill ratio (also called load capacity) of the</w:t>
            </w:r>
          </w:p>
          <w:p w:rsidR="00703FF8" w:rsidRDefault="00703FF8">
            <w:pPr>
              <w:jc w:val="both"/>
              <w:rPr>
                <w:rFonts w:ascii="Segoe UI" w:hAnsi="Segoe UI" w:cs="Segoe UI"/>
                <w:color w:val="333333"/>
              </w:rPr>
            </w:pPr>
            <w:r>
              <w:rPr>
                <w:rFonts w:ascii="Segoe UI" w:hAnsi="Segoe UI" w:cs="Segoe UI"/>
                <w:color w:val="333333"/>
              </w:rPr>
              <w:t xml:space="preserve"> hash set from its argument.</w:t>
            </w:r>
          </w:p>
        </w:tc>
      </w:tr>
    </w:tbl>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LinkedHashSet Example</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Let's see a simple example of the Java LinkedHashSet class. Here you can notice that the elements iterate in insertion order.</w:t>
      </w:r>
    </w:p>
    <w:p w:rsidR="00703FF8" w:rsidRDefault="00703FF8" w:rsidP="00703FF8">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LinkedHashSet1.java</w:t>
      </w:r>
    </w:p>
    <w:p w:rsidR="00703FF8" w:rsidRDefault="00703FF8" w:rsidP="00D04ABD">
      <w:pPr>
        <w:numPr>
          <w:ilvl w:val="0"/>
          <w:numId w:val="7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7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LinkedHashSet1{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HashSet and adding elements</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LinkedHashSet&lt;String&gt;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LinkedHashSet();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"One"</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"Two"</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"Three"</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"Four"</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"Five"</w:t>
      </w:r>
      <w:r>
        <w:rPr>
          <w:rFonts w:ascii="Segoe UI" w:hAnsi="Segoe UI" w:cs="Segoe UI"/>
          <w:color w:val="000000"/>
          <w:bdr w:val="none" w:sz="0" w:space="0" w:color="auto" w:frame="1"/>
        </w:rPr>
        <w: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i=set.iterator();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System.out.println(i.next());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3FF8" w:rsidRDefault="00703FF8" w:rsidP="00703FF8">
      <w:pPr>
        <w:pStyle w:val="HTMLPreformatted"/>
        <w:shd w:val="clear" w:color="auto" w:fill="1C1D1C"/>
        <w:jc w:val="both"/>
        <w:rPr>
          <w:color w:val="F9F9F9"/>
        </w:rPr>
      </w:pPr>
      <w:r>
        <w:rPr>
          <w:color w:val="F9F9F9"/>
        </w:rPr>
        <w:t>One</w:t>
      </w:r>
    </w:p>
    <w:p w:rsidR="00703FF8" w:rsidRDefault="00703FF8" w:rsidP="00703FF8">
      <w:pPr>
        <w:pStyle w:val="HTMLPreformatted"/>
        <w:shd w:val="clear" w:color="auto" w:fill="1C1D1C"/>
        <w:jc w:val="both"/>
        <w:rPr>
          <w:color w:val="F9F9F9"/>
        </w:rPr>
      </w:pPr>
      <w:r>
        <w:rPr>
          <w:color w:val="F9F9F9"/>
        </w:rPr>
        <w:t>Two</w:t>
      </w:r>
    </w:p>
    <w:p w:rsidR="00703FF8" w:rsidRDefault="00703FF8" w:rsidP="00703FF8">
      <w:pPr>
        <w:pStyle w:val="HTMLPreformatted"/>
        <w:shd w:val="clear" w:color="auto" w:fill="1C1D1C"/>
        <w:jc w:val="both"/>
        <w:rPr>
          <w:color w:val="F9F9F9"/>
        </w:rPr>
      </w:pPr>
      <w:r>
        <w:rPr>
          <w:color w:val="F9F9F9"/>
        </w:rPr>
        <w:lastRenderedPageBreak/>
        <w:t>Three</w:t>
      </w:r>
    </w:p>
    <w:p w:rsidR="00703FF8" w:rsidRDefault="00703FF8" w:rsidP="00703FF8">
      <w:pPr>
        <w:pStyle w:val="HTMLPreformatted"/>
        <w:shd w:val="clear" w:color="auto" w:fill="1C1D1C"/>
        <w:jc w:val="both"/>
        <w:rPr>
          <w:color w:val="F9F9F9"/>
        </w:rPr>
      </w:pPr>
      <w:r>
        <w:rPr>
          <w:color w:val="F9F9F9"/>
        </w:rPr>
        <w:t>Four</w:t>
      </w:r>
    </w:p>
    <w:p w:rsidR="00703FF8" w:rsidRDefault="00703FF8" w:rsidP="00703FF8">
      <w:pPr>
        <w:pStyle w:val="HTMLPreformatted"/>
        <w:shd w:val="clear" w:color="auto" w:fill="1C1D1C"/>
        <w:jc w:val="both"/>
        <w:rPr>
          <w:color w:val="F9F9F9"/>
        </w:rPr>
      </w:pPr>
      <w:r>
        <w:rPr>
          <w:color w:val="F9F9F9"/>
        </w:rPr>
        <w:t>Five</w:t>
      </w:r>
    </w:p>
    <w:p w:rsidR="00703FF8" w:rsidRDefault="00703FF8" w:rsidP="00703FF8">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We can also use the enhanced for loop for displaying the elements.</w:t>
      </w:r>
    </w:p>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p>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Java LinkedHashSet example ignoring duplicate Elements</w:t>
      </w:r>
    </w:p>
    <w:p w:rsidR="00703FF8" w:rsidRDefault="00703FF8" w:rsidP="00703FF8">
      <w:pPr>
        <w:pStyle w:val="NormalWeb"/>
        <w:shd w:val="clear" w:color="auto" w:fill="FFFFFF"/>
        <w:jc w:val="both"/>
        <w:rPr>
          <w:rFonts w:ascii="Segoe UI" w:hAnsi="Segoe UI" w:cs="Segoe UI"/>
          <w:color w:val="333333"/>
        </w:rPr>
      </w:pPr>
      <w:r>
        <w:rPr>
          <w:rStyle w:val="Strong"/>
          <w:rFonts w:ascii="Segoe UI" w:hAnsi="Segoe UI" w:cs="Segoe UI"/>
          <w:color w:val="333333"/>
        </w:rPr>
        <w:t>sFileName:</w:t>
      </w:r>
      <w:r>
        <w:rPr>
          <w:rFonts w:ascii="Segoe UI" w:hAnsi="Segoe UI" w:cs="Segoe UI"/>
          <w:color w:val="333333"/>
        </w:rPr>
        <w:t> LinkedHashSet2.java</w:t>
      </w:r>
    </w:p>
    <w:p w:rsidR="00703FF8" w:rsidRDefault="00703FF8" w:rsidP="00D04ABD">
      <w:pPr>
        <w:numPr>
          <w:ilvl w:val="0"/>
          <w:numId w:val="7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7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LinkedHashSet2{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LinkedHashSet&lt;String&gt;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LinkedHashSet&lt;String&gt;();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itr=al.iterator();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03FF8" w:rsidRDefault="00703FF8" w:rsidP="00703FF8">
      <w:pPr>
        <w:pStyle w:val="HTMLPreformatted"/>
        <w:shd w:val="clear" w:color="auto" w:fill="1C1D1C"/>
        <w:jc w:val="both"/>
        <w:rPr>
          <w:color w:val="F9F9F9"/>
        </w:rPr>
      </w:pPr>
      <w:r>
        <w:rPr>
          <w:color w:val="F9F9F9"/>
        </w:rPr>
        <w:t xml:space="preserve">       Ravi</w:t>
      </w:r>
    </w:p>
    <w:p w:rsidR="00703FF8" w:rsidRDefault="00703FF8" w:rsidP="00703FF8">
      <w:pPr>
        <w:pStyle w:val="HTMLPreformatted"/>
        <w:shd w:val="clear" w:color="auto" w:fill="1C1D1C"/>
        <w:jc w:val="both"/>
        <w:rPr>
          <w:color w:val="F9F9F9"/>
        </w:rPr>
      </w:pPr>
      <w:r>
        <w:rPr>
          <w:color w:val="F9F9F9"/>
        </w:rPr>
        <w:t xml:space="preserve">       Vijay</w:t>
      </w:r>
    </w:p>
    <w:p w:rsidR="00703FF8" w:rsidRDefault="00703FF8" w:rsidP="00703FF8">
      <w:pPr>
        <w:pStyle w:val="HTMLPreformatted"/>
        <w:shd w:val="clear" w:color="auto" w:fill="1C1D1C"/>
        <w:jc w:val="both"/>
        <w:rPr>
          <w:color w:val="F9F9F9"/>
        </w:rPr>
      </w:pPr>
      <w:r>
        <w:rPr>
          <w:color w:val="F9F9F9"/>
        </w:rPr>
        <w:t xml:space="preserve">       Ajay</w:t>
      </w:r>
    </w:p>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p>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Remove Elements Using LinkeHashSet Class</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LinkedHashSet3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main method</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argvs[])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Creating an empty LinekdhashSet of string type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LinkedHashSet&lt;String&gt; lhs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LinkedHashSet&lt;String&gt;();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Adding elements to the above Set</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by invoking the add() method</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lhs.add(</w:t>
      </w:r>
      <w:r>
        <w:rPr>
          <w:rStyle w:val="string"/>
          <w:rFonts w:ascii="Segoe UI" w:hAnsi="Segoe UI" w:cs="Segoe UI"/>
          <w:color w:val="0000FF"/>
          <w:bdr w:val="none" w:sz="0" w:space="0" w:color="auto" w:frame="1"/>
        </w:rPr>
        <w:t>"Java"</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lhs.add(</w:t>
      </w:r>
      <w:r>
        <w:rPr>
          <w:rStyle w:val="string"/>
          <w:rFonts w:ascii="Segoe UI" w:hAnsi="Segoe UI" w:cs="Segoe UI"/>
          <w:color w:val="0000FF"/>
          <w:bdr w:val="none" w:sz="0" w:space="0" w:color="auto" w:frame="1"/>
        </w:rPr>
        <w:t>"T"</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lhs.add(</w:t>
      </w:r>
      <w:r>
        <w:rPr>
          <w:rStyle w:val="string"/>
          <w:rFonts w:ascii="Segoe UI" w:hAnsi="Segoe UI" w:cs="Segoe UI"/>
          <w:color w:val="0000FF"/>
          <w:bdr w:val="none" w:sz="0" w:space="0" w:color="auto" w:frame="1"/>
        </w:rPr>
        <w:t>"Point"</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lhs.add(</w:t>
      </w:r>
      <w:r>
        <w:rPr>
          <w:rStyle w:val="string"/>
          <w:rFonts w:ascii="Segoe UI" w:hAnsi="Segoe UI" w:cs="Segoe UI"/>
          <w:color w:val="0000FF"/>
          <w:bdr w:val="none" w:sz="0" w:space="0" w:color="auto" w:frame="1"/>
        </w:rPr>
        <w:t>"Good"</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lhs.add(</w:t>
      </w:r>
      <w:r>
        <w:rPr>
          <w:rStyle w:val="string"/>
          <w:rFonts w:ascii="Segoe UI" w:hAnsi="Segoe UI" w:cs="Segoe UI"/>
          <w:color w:val="0000FF"/>
          <w:bdr w:val="none" w:sz="0" w:space="0" w:color="auto" w:frame="1"/>
        </w:rPr>
        <w:t>"Website"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displaying all the elements on the console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"The hash set is: "</w:t>
      </w:r>
      <w:r>
        <w:rPr>
          <w:rFonts w:ascii="Segoe UI" w:hAnsi="Segoe UI" w:cs="Segoe UI"/>
          <w:color w:val="000000"/>
          <w:bdr w:val="none" w:sz="0" w:space="0" w:color="auto" w:frame="1"/>
        </w:rPr>
        <w:t> + lhs);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Removing an element from the above linked Set</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since the element "Good" is present, therefore, the method remove()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returns true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System.out.println(lhs.remove(</w:t>
      </w:r>
      <w:r>
        <w:rPr>
          <w:rStyle w:val="string"/>
          <w:rFonts w:ascii="Segoe UI" w:hAnsi="Segoe UI" w:cs="Segoe UI"/>
          <w:color w:val="0000FF"/>
          <w:bdr w:val="none" w:sz="0" w:space="0" w:color="auto" w:frame="1"/>
        </w:rPr>
        <w:t>"Good"</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After removing the element</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"After removing the element, the hash set is: "</w:t>
      </w:r>
      <w:r>
        <w:rPr>
          <w:rFonts w:ascii="Segoe UI" w:hAnsi="Segoe UI" w:cs="Segoe UI"/>
          <w:color w:val="000000"/>
          <w:bdr w:val="none" w:sz="0" w:space="0" w:color="auto" w:frame="1"/>
        </w:rPr>
        <w:t> + lhs);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since the element "For" is not present, therefore, the method remove()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 returns false</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System.out.println(lhs.remove(</w:t>
      </w:r>
      <w:r>
        <w:rPr>
          <w:rStyle w:val="string"/>
          <w:rFonts w:ascii="Segoe UI" w:hAnsi="Segoe UI" w:cs="Segoe UI"/>
          <w:color w:val="0000FF"/>
          <w:bdr w:val="none" w:sz="0" w:space="0" w:color="auto" w:frame="1"/>
        </w:rPr>
        <w:t>"For"</w:t>
      </w: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Pr="00703FF8" w:rsidRDefault="00703FF8" w:rsidP="00D04ABD">
      <w:pPr>
        <w:numPr>
          <w:ilvl w:val="0"/>
          <w:numId w:val="7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sidRPr="00703FF8">
        <w:rPr>
          <w:rStyle w:val="Strong"/>
          <w:rFonts w:ascii="Segoe UI" w:hAnsi="Segoe UI" w:cs="Segoe UI"/>
          <w:color w:val="333333"/>
        </w:rPr>
        <w:t>Output:</w:t>
      </w:r>
    </w:p>
    <w:p w:rsidR="00703FF8" w:rsidRDefault="00703FF8" w:rsidP="00703FF8">
      <w:pPr>
        <w:pStyle w:val="HTMLPreformatted"/>
        <w:shd w:val="clear" w:color="auto" w:fill="1C1D1C"/>
        <w:jc w:val="both"/>
        <w:rPr>
          <w:color w:val="F9F9F9"/>
        </w:rPr>
      </w:pPr>
      <w:r>
        <w:rPr>
          <w:color w:val="F9F9F9"/>
        </w:rPr>
        <w:t>The hash set is: [Java, T, Point, Good, Website]</w:t>
      </w:r>
    </w:p>
    <w:p w:rsidR="00703FF8" w:rsidRDefault="00703FF8" w:rsidP="00703FF8">
      <w:pPr>
        <w:pStyle w:val="HTMLPreformatted"/>
        <w:shd w:val="clear" w:color="auto" w:fill="1C1D1C"/>
        <w:jc w:val="both"/>
        <w:rPr>
          <w:color w:val="F9F9F9"/>
        </w:rPr>
      </w:pPr>
      <w:r>
        <w:rPr>
          <w:color w:val="F9F9F9"/>
        </w:rPr>
        <w:t>true</w:t>
      </w:r>
    </w:p>
    <w:p w:rsidR="00703FF8" w:rsidRDefault="00703FF8" w:rsidP="00703FF8">
      <w:pPr>
        <w:pStyle w:val="HTMLPreformatted"/>
        <w:shd w:val="clear" w:color="auto" w:fill="1C1D1C"/>
        <w:jc w:val="both"/>
        <w:rPr>
          <w:color w:val="F9F9F9"/>
        </w:rPr>
      </w:pPr>
      <w:r>
        <w:rPr>
          <w:color w:val="F9F9F9"/>
        </w:rPr>
        <w:t>After removing the element, the hash set is: [Java, T, Point, Website]</w:t>
      </w:r>
    </w:p>
    <w:p w:rsidR="00703FF8" w:rsidRDefault="00703FF8" w:rsidP="00703FF8">
      <w:pPr>
        <w:pStyle w:val="HTMLPreformatted"/>
        <w:shd w:val="clear" w:color="auto" w:fill="1C1D1C"/>
        <w:jc w:val="both"/>
        <w:rPr>
          <w:color w:val="F9F9F9"/>
        </w:rPr>
      </w:pPr>
      <w:r>
        <w:rPr>
          <w:color w:val="F9F9F9"/>
        </w:rPr>
        <w:t>false</w:t>
      </w:r>
    </w:p>
    <w:p w:rsidR="00703FF8" w:rsidRDefault="00703FF8" w:rsidP="00823789"/>
    <w:p w:rsidR="00703FF8" w:rsidRDefault="00703FF8" w:rsidP="00703FF8">
      <w:pPr>
        <w:pStyle w:val="Heading1"/>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Java TreeSet class</w:t>
      </w:r>
    </w:p>
    <w:p w:rsidR="00703FF8" w:rsidRDefault="00703FF8" w:rsidP="00703FF8">
      <w:pPr>
        <w:rPr>
          <w:rFonts w:ascii="Times New Roman" w:hAnsi="Times New Roman" w:cs="Times New Roman"/>
          <w:sz w:val="24"/>
          <w:szCs w:val="24"/>
        </w:rPr>
      </w:pPr>
      <w:r>
        <w:rPr>
          <w:noProof/>
          <w:lang w:eastAsia="en-IN"/>
        </w:rPr>
        <w:lastRenderedPageBreak/>
        <w:drawing>
          <wp:inline distT="0" distB="0" distL="0" distR="0">
            <wp:extent cx="1438275" cy="3957490"/>
            <wp:effectExtent l="0" t="0" r="0" b="5080"/>
            <wp:docPr id="17" name="Picture 17" descr="TreeSet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eeSet class hierarchy"/>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56498" cy="4007632"/>
                    </a:xfrm>
                    <a:prstGeom prst="rect">
                      <a:avLst/>
                    </a:prstGeom>
                    <a:noFill/>
                    <a:ln>
                      <a:noFill/>
                    </a:ln>
                  </pic:spPr>
                </pic:pic>
              </a:graphicData>
            </a:graphic>
          </wp:inline>
        </w:drawing>
      </w:r>
    </w:p>
    <w:p w:rsidR="00703FF8" w:rsidRDefault="00703FF8" w:rsidP="00703FF8">
      <w:pPr>
        <w:pStyle w:val="NormalWeb"/>
      </w:pPr>
      <w:r>
        <w:t>Java TreeSet class implements the Set interface that uses a tree for storage. It inherits AbstractSet class and implements the NavigableSet interface. The objects of the TreeSet class are stored in ascending order.</w:t>
      </w:r>
    </w:p>
    <w:p w:rsidR="00703FF8" w:rsidRDefault="00703FF8" w:rsidP="00703FF8">
      <w:pPr>
        <w:pStyle w:val="NormalWeb"/>
      </w:pPr>
      <w:r>
        <w:t>The important points about the Java TreeSet class are:</w:t>
      </w:r>
    </w:p>
    <w:p w:rsidR="00703FF8" w:rsidRDefault="00703FF8" w:rsidP="00D04ABD">
      <w:pPr>
        <w:numPr>
          <w:ilvl w:val="0"/>
          <w:numId w:val="77"/>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contains unique elements only like HashSet.</w:t>
      </w:r>
    </w:p>
    <w:p w:rsidR="00703FF8" w:rsidRDefault="00703FF8" w:rsidP="00D04ABD">
      <w:pPr>
        <w:numPr>
          <w:ilvl w:val="0"/>
          <w:numId w:val="77"/>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access and retrieval times are quiet fast.</w:t>
      </w:r>
    </w:p>
    <w:p w:rsidR="00703FF8" w:rsidRDefault="00703FF8" w:rsidP="00D04ABD">
      <w:pPr>
        <w:numPr>
          <w:ilvl w:val="0"/>
          <w:numId w:val="77"/>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doesn't allow null element.</w:t>
      </w:r>
    </w:p>
    <w:p w:rsidR="00703FF8" w:rsidRDefault="00703FF8" w:rsidP="00D04ABD">
      <w:pPr>
        <w:numPr>
          <w:ilvl w:val="0"/>
          <w:numId w:val="77"/>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is non synchronized.</w:t>
      </w:r>
    </w:p>
    <w:p w:rsidR="00703FF8" w:rsidRDefault="00703FF8" w:rsidP="00D04ABD">
      <w:pPr>
        <w:numPr>
          <w:ilvl w:val="0"/>
          <w:numId w:val="77"/>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maintains ascending order.</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contains unique elements only like HashSet.</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access and retrieval times are quite fast.</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doesn't allow null elements.</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is non-synchronized.</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t>Java TreeSet class maintains ascending order.</w:t>
      </w:r>
    </w:p>
    <w:p w:rsidR="00703FF8" w:rsidRDefault="00703FF8" w:rsidP="00D04ABD">
      <w:pPr>
        <w:numPr>
          <w:ilvl w:val="0"/>
          <w:numId w:val="78"/>
        </w:numPr>
        <w:spacing w:before="60" w:after="100" w:afterAutospacing="1" w:line="375" w:lineRule="atLeast"/>
        <w:jc w:val="both"/>
        <w:rPr>
          <w:rFonts w:ascii="Segoe UI" w:hAnsi="Segoe UI" w:cs="Segoe UI"/>
          <w:color w:val="000000"/>
        </w:rPr>
      </w:pPr>
      <w:r>
        <w:rPr>
          <w:rFonts w:ascii="Segoe UI" w:hAnsi="Segoe UI" w:cs="Segoe UI"/>
          <w:color w:val="000000"/>
        </w:rPr>
        <w:t>The TreeSet can only allow those generic types that are comparable. For example The Comparable interface is being implemented by the StringBuffer class.</w:t>
      </w:r>
    </w:p>
    <w:p w:rsidR="00703FF8" w:rsidRDefault="00703FF8" w:rsidP="00703FF8">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lastRenderedPageBreak/>
        <w:t>Internal Working of The TreeSet Class</w:t>
      </w:r>
    </w:p>
    <w:p w:rsidR="00703FF8" w:rsidRDefault="00703FF8" w:rsidP="00703FF8">
      <w:pPr>
        <w:pStyle w:val="NormalWeb"/>
      </w:pPr>
      <w:r>
        <w:t>TreeSet is being implemented using a binary search tree, which is self-balancing just like a Red-Black Tree. Therefore, operations such as a search, remove, and add consume O(log(N)) time. The reason behind this is there in the self-balancing tree. It is there to ensure that the tree height never exceeds O(log(N)) for all of the mentioned operations. Therefore, it is one of the efficient data structures in order to keep the large data that is sorted and also to do operations on it.</w:t>
      </w:r>
    </w:p>
    <w:p w:rsidR="00703FF8" w:rsidRDefault="00703FF8" w:rsidP="00703FF8">
      <w:pPr>
        <w:pStyle w:val="Heading3"/>
        <w:spacing w:line="312" w:lineRule="atLeast"/>
        <w:rPr>
          <w:rFonts w:ascii="Helvetica" w:hAnsi="Helvetica" w:cs="Helvetica"/>
          <w:color w:val="610B4B"/>
          <w:sz w:val="32"/>
          <w:szCs w:val="32"/>
        </w:rPr>
      </w:pPr>
      <w:r>
        <w:rPr>
          <w:rFonts w:ascii="Helvetica" w:hAnsi="Helvetica" w:cs="Helvetica"/>
          <w:b/>
          <w:bCs/>
          <w:color w:val="610B4B"/>
          <w:sz w:val="32"/>
          <w:szCs w:val="32"/>
        </w:rPr>
        <w:t>Synchronization of The TreeSet Class</w:t>
      </w:r>
    </w:p>
    <w:p w:rsidR="00703FF8" w:rsidRDefault="00703FF8" w:rsidP="00703FF8">
      <w:pPr>
        <w:pStyle w:val="NormalWeb"/>
      </w:pPr>
      <w:r>
        <w:t>As already mentioned above, the TreeSet class is not synchronized. It means if more than one thread concurrently accesses a tree set, and one of the accessing threads modify it, then the synchronization must be done manually. It is usually done by doing some object synchronization that encapsulates the set. However, in the case where no such object is found, then the set must be wrapped with the help of the Collections.synchronizedSet() method. It is advised to use the method during creation time in order to avoid the unsynchronized access of the set. The following code snippet shows the same.</w:t>
      </w: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TreeSet Class</w:t>
      </w:r>
    </w:p>
    <w:tbl>
      <w:tblPr>
        <w:tblW w:w="17239" w:type="dxa"/>
        <w:tblInd w:w="-128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61"/>
        <w:gridCol w:w="13978"/>
      </w:tblGrid>
      <w:tr w:rsidR="00703FF8" w:rsidTr="00703FF8">
        <w:tc>
          <w:tcPr>
            <w:tcW w:w="3261" w:type="dxa"/>
            <w:shd w:val="clear" w:color="auto" w:fill="C7CCBE"/>
            <w:tcMar>
              <w:top w:w="180" w:type="dxa"/>
              <w:left w:w="180" w:type="dxa"/>
              <w:bottom w:w="180" w:type="dxa"/>
              <w:right w:w="180" w:type="dxa"/>
            </w:tcMar>
            <w:hideMark/>
          </w:tcPr>
          <w:p w:rsidR="00703FF8" w:rsidRDefault="00703FF8">
            <w:pPr>
              <w:rPr>
                <w:rFonts w:ascii="Times New Roman" w:hAnsi="Times New Roman" w:cs="Times New Roman"/>
                <w:b/>
                <w:bCs/>
                <w:color w:val="000000"/>
                <w:sz w:val="26"/>
                <w:szCs w:val="26"/>
              </w:rPr>
            </w:pPr>
            <w:r>
              <w:rPr>
                <w:b/>
                <w:bCs/>
                <w:color w:val="000000"/>
                <w:sz w:val="26"/>
                <w:szCs w:val="26"/>
              </w:rPr>
              <w:t>Constructor</w:t>
            </w:r>
          </w:p>
        </w:tc>
        <w:tc>
          <w:tcPr>
            <w:tcW w:w="13978" w:type="dxa"/>
            <w:shd w:val="clear" w:color="auto" w:fill="C7CCBE"/>
            <w:tcMar>
              <w:top w:w="180" w:type="dxa"/>
              <w:left w:w="180" w:type="dxa"/>
              <w:bottom w:w="180" w:type="dxa"/>
              <w:right w:w="180" w:type="dxa"/>
            </w:tcMar>
            <w:hideMark/>
          </w:tcPr>
          <w:p w:rsidR="00703FF8" w:rsidRDefault="00703FF8">
            <w:pPr>
              <w:rPr>
                <w:b/>
                <w:bCs/>
                <w:color w:val="000000"/>
                <w:sz w:val="26"/>
                <w:szCs w:val="26"/>
              </w:rPr>
            </w:pPr>
            <w:r>
              <w:rPr>
                <w:b/>
                <w:bCs/>
                <w:color w:val="000000"/>
                <w:sz w:val="26"/>
                <w:szCs w:val="26"/>
              </w:rPr>
              <w:t>Description</w:t>
            </w:r>
          </w:p>
        </w:tc>
      </w:tr>
      <w:tr w:rsidR="00703FF8" w:rsidTr="00703FF8">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sz w:val="24"/>
                <w:szCs w:val="24"/>
              </w:rPr>
            </w:pPr>
            <w:r>
              <w:rPr>
                <w:rFonts w:ascii="Segoe UI" w:hAnsi="Segoe UI" w:cs="Segoe UI"/>
                <w:color w:val="333333"/>
              </w:rPr>
              <w:t>TreeSet()</w:t>
            </w:r>
          </w:p>
        </w:tc>
        <w:tc>
          <w:tcPr>
            <w:tcW w:w="139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 xml:space="preserve">It is used to construct an empty tree set that will be sorted in ascending order </w:t>
            </w:r>
          </w:p>
          <w:p w:rsidR="00703FF8" w:rsidRDefault="00703FF8">
            <w:pPr>
              <w:jc w:val="both"/>
              <w:rPr>
                <w:rFonts w:ascii="Segoe UI" w:hAnsi="Segoe UI" w:cs="Segoe UI"/>
                <w:color w:val="333333"/>
              </w:rPr>
            </w:pPr>
            <w:r>
              <w:rPr>
                <w:rFonts w:ascii="Segoe UI" w:hAnsi="Segoe UI" w:cs="Segoe UI"/>
                <w:color w:val="333333"/>
              </w:rPr>
              <w:t>according to the natural order of the tree set.</w:t>
            </w:r>
          </w:p>
        </w:tc>
      </w:tr>
      <w:tr w:rsidR="00703FF8" w:rsidTr="00703FF8">
        <w:tc>
          <w:tcPr>
            <w:tcW w:w="32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TreeSet(Collection&lt;? extends E&gt; c)</w:t>
            </w:r>
          </w:p>
        </w:tc>
        <w:tc>
          <w:tcPr>
            <w:tcW w:w="139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build a new tree set that contains the elements of the collection c.</w:t>
            </w:r>
          </w:p>
        </w:tc>
      </w:tr>
      <w:tr w:rsidR="00703FF8" w:rsidTr="00703FF8">
        <w:tc>
          <w:tcPr>
            <w:tcW w:w="32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TreeSet(Comparator&lt;? super E&gt; comparator)</w:t>
            </w:r>
          </w:p>
        </w:tc>
        <w:tc>
          <w:tcPr>
            <w:tcW w:w="139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 xml:space="preserve">It is used to construct an empty tree set that will be sorted according to given </w:t>
            </w:r>
          </w:p>
          <w:p w:rsidR="00703FF8" w:rsidRDefault="00703FF8">
            <w:pPr>
              <w:jc w:val="both"/>
              <w:rPr>
                <w:rFonts w:ascii="Segoe UI" w:hAnsi="Segoe UI" w:cs="Segoe UI"/>
                <w:color w:val="333333"/>
              </w:rPr>
            </w:pPr>
            <w:r>
              <w:rPr>
                <w:rFonts w:ascii="Segoe UI" w:hAnsi="Segoe UI" w:cs="Segoe UI"/>
                <w:color w:val="333333"/>
              </w:rPr>
              <w:t>comparator.</w:t>
            </w:r>
          </w:p>
        </w:tc>
      </w:tr>
      <w:tr w:rsidR="00703FF8" w:rsidTr="00703FF8">
        <w:tc>
          <w:tcPr>
            <w:tcW w:w="32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TreeSet(SortedSet&lt;E&gt; s)</w:t>
            </w:r>
          </w:p>
        </w:tc>
        <w:tc>
          <w:tcPr>
            <w:tcW w:w="139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build a TreeSet that contains the elements of the given SortedSet.</w:t>
            </w:r>
          </w:p>
        </w:tc>
      </w:tr>
    </w:tbl>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TreeSet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12"/>
        <w:gridCol w:w="13269"/>
      </w:tblGrid>
      <w:tr w:rsidR="00703FF8" w:rsidTr="00703FF8">
        <w:tc>
          <w:tcPr>
            <w:tcW w:w="4112" w:type="dxa"/>
            <w:shd w:val="clear" w:color="auto" w:fill="C7CCBE"/>
            <w:tcMar>
              <w:top w:w="180" w:type="dxa"/>
              <w:left w:w="180" w:type="dxa"/>
              <w:bottom w:w="180" w:type="dxa"/>
              <w:right w:w="180" w:type="dxa"/>
            </w:tcMar>
            <w:hideMark/>
          </w:tcPr>
          <w:p w:rsidR="00703FF8" w:rsidRDefault="00703FF8">
            <w:pPr>
              <w:rPr>
                <w:rFonts w:ascii="Times New Roman" w:hAnsi="Times New Roman" w:cs="Times New Roman"/>
                <w:b/>
                <w:bCs/>
                <w:color w:val="000000"/>
                <w:sz w:val="26"/>
                <w:szCs w:val="26"/>
              </w:rPr>
            </w:pPr>
            <w:r>
              <w:rPr>
                <w:b/>
                <w:bCs/>
                <w:color w:val="000000"/>
                <w:sz w:val="26"/>
                <w:szCs w:val="26"/>
              </w:rPr>
              <w:t>Method</w:t>
            </w:r>
          </w:p>
        </w:tc>
        <w:tc>
          <w:tcPr>
            <w:tcW w:w="13269" w:type="dxa"/>
            <w:shd w:val="clear" w:color="auto" w:fill="C7CCBE"/>
            <w:tcMar>
              <w:top w:w="180" w:type="dxa"/>
              <w:left w:w="180" w:type="dxa"/>
              <w:bottom w:w="180" w:type="dxa"/>
              <w:right w:w="180" w:type="dxa"/>
            </w:tcMar>
            <w:hideMark/>
          </w:tcPr>
          <w:p w:rsidR="00703FF8" w:rsidRDefault="00703FF8">
            <w:pPr>
              <w:rPr>
                <w:b/>
                <w:bCs/>
                <w:color w:val="000000"/>
                <w:sz w:val="26"/>
                <w:szCs w:val="26"/>
              </w:rPr>
            </w:pPr>
            <w:r>
              <w:rPr>
                <w:b/>
                <w:bCs/>
                <w:color w:val="000000"/>
                <w:sz w:val="26"/>
                <w:szCs w:val="26"/>
              </w:rPr>
              <w:t>Description</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sz w:val="24"/>
                <w:szCs w:val="24"/>
              </w:rPr>
            </w:pPr>
            <w:r>
              <w:rPr>
                <w:rFonts w:ascii="Segoe UI" w:hAnsi="Segoe UI" w:cs="Segoe UI"/>
                <w:color w:val="333333"/>
              </w:rPr>
              <w:t>boolean add(E 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add the specified element to this set if it is not already present.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lastRenderedPageBreak/>
              <w:t>boolean addAll(Collection&lt;? extends E&gt; c)</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add all of the elements in the specified collection to this set.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ceiling(E 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equal or closest greatest element of the specified element from the set, or null there is no such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Comparator&lt;? super E&gt; comparator()</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a comparator that arranges elements in order.</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Iterator descendingIterator()</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iterate the elements in descending order.</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NavigableSet descendingSet()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elements in reverse order.</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floor(E 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equal or closest least element of the specified element from the</w:t>
            </w:r>
          </w:p>
          <w:p w:rsidR="00703FF8" w:rsidRDefault="00703FF8">
            <w:pPr>
              <w:jc w:val="both"/>
              <w:rPr>
                <w:rFonts w:ascii="Segoe UI" w:hAnsi="Segoe UI" w:cs="Segoe UI"/>
                <w:color w:val="333333"/>
              </w:rPr>
            </w:pPr>
            <w:r>
              <w:rPr>
                <w:rFonts w:ascii="Segoe UI" w:hAnsi="Segoe UI" w:cs="Segoe UI"/>
                <w:color w:val="333333"/>
              </w:rPr>
              <w:t xml:space="preserve"> set, or null there is no such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SortedSet headSet(E toElement)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group of elements that are less than the specified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NavigableSet headSet(E toElement, boolean inclusive)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group of elements that are less than or equal to(if, inclusive is</w:t>
            </w:r>
          </w:p>
          <w:p w:rsidR="00703FF8" w:rsidRDefault="00703FF8">
            <w:pPr>
              <w:jc w:val="both"/>
              <w:rPr>
                <w:rFonts w:ascii="Segoe UI" w:hAnsi="Segoe UI" w:cs="Segoe UI"/>
                <w:color w:val="333333"/>
              </w:rPr>
            </w:pPr>
            <w:r>
              <w:rPr>
                <w:rFonts w:ascii="Segoe UI" w:hAnsi="Segoe UI" w:cs="Segoe UI"/>
                <w:color w:val="333333"/>
              </w:rPr>
              <w:t xml:space="preserve"> true) the specified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higher(E 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closest greatest element of the specified element from the set,</w:t>
            </w:r>
          </w:p>
          <w:p w:rsidR="00703FF8" w:rsidRDefault="00703FF8">
            <w:pPr>
              <w:jc w:val="both"/>
              <w:rPr>
                <w:rFonts w:ascii="Segoe UI" w:hAnsi="Segoe UI" w:cs="Segoe UI"/>
                <w:color w:val="333333"/>
              </w:rPr>
            </w:pPr>
            <w:r>
              <w:rPr>
                <w:rFonts w:ascii="Segoe UI" w:hAnsi="Segoe UI" w:cs="Segoe UI"/>
                <w:color w:val="333333"/>
              </w:rPr>
              <w:t xml:space="preserve"> or null there is no such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Iterator iterator()</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iterate the elements in ascending order.</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lower(E 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 xml:space="preserve">It returns the closest least element of the specified element from the set, </w:t>
            </w:r>
          </w:p>
          <w:p w:rsidR="00703FF8" w:rsidRDefault="00703FF8">
            <w:pPr>
              <w:jc w:val="both"/>
              <w:rPr>
                <w:rFonts w:ascii="Segoe UI" w:hAnsi="Segoe UI" w:cs="Segoe UI"/>
                <w:color w:val="333333"/>
              </w:rPr>
            </w:pPr>
            <w:r>
              <w:rPr>
                <w:rFonts w:ascii="Segoe UI" w:hAnsi="Segoe UI" w:cs="Segoe UI"/>
                <w:color w:val="333333"/>
              </w:rPr>
              <w:t>or null there is no such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pollFirst()</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retrieve and remove the lowest(first)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pollLast()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retrieve and remove the highest(last)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Spliterator spliterator()</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create a late-binding and fail-fast spliterator over the elements.</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NavigableSet subSet(E fromElement, boolean fromInclusive, E toElement, boolean toInclusive)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a set of elements that lie between the given range.</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lastRenderedPageBreak/>
              <w:t>SortedSet subSet(E fromElement, E toElement))</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 xml:space="preserve">It returns a set of elements that lie between the given range which includes </w:t>
            </w:r>
          </w:p>
          <w:p w:rsidR="00703FF8" w:rsidRDefault="00703FF8">
            <w:pPr>
              <w:jc w:val="both"/>
              <w:rPr>
                <w:rFonts w:ascii="Segoe UI" w:hAnsi="Segoe UI" w:cs="Segoe UI"/>
                <w:color w:val="333333"/>
              </w:rPr>
            </w:pPr>
            <w:r>
              <w:rPr>
                <w:rFonts w:ascii="Segoe UI" w:hAnsi="Segoe UI" w:cs="Segoe UI"/>
                <w:color w:val="333333"/>
              </w:rPr>
              <w:t>fromElement and excludes toElement.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SortedSet tailSet(E fromElement)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 xml:space="preserve">It returns a set of elements that are greater than or equal to the specified </w:t>
            </w:r>
          </w:p>
          <w:p w:rsidR="00703FF8" w:rsidRDefault="00703FF8">
            <w:pPr>
              <w:jc w:val="both"/>
              <w:rPr>
                <w:rFonts w:ascii="Segoe UI" w:hAnsi="Segoe UI" w:cs="Segoe UI"/>
                <w:color w:val="333333"/>
              </w:rPr>
            </w:pPr>
            <w:r>
              <w:rPr>
                <w:rFonts w:ascii="Segoe UI" w:hAnsi="Segoe UI" w:cs="Segoe UI"/>
                <w:color w:val="333333"/>
              </w:rPr>
              <w:t>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NavigableSet tailSet(E fromElement, boolean inclusive)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a set of elements that are greater than or equal to (if, inclusive is</w:t>
            </w:r>
          </w:p>
          <w:p w:rsidR="00703FF8" w:rsidRDefault="00703FF8">
            <w:pPr>
              <w:jc w:val="both"/>
              <w:rPr>
                <w:rFonts w:ascii="Segoe UI" w:hAnsi="Segoe UI" w:cs="Segoe UI"/>
                <w:color w:val="333333"/>
              </w:rPr>
            </w:pPr>
            <w:r>
              <w:rPr>
                <w:rFonts w:ascii="Segoe UI" w:hAnsi="Segoe UI" w:cs="Segoe UI"/>
                <w:color w:val="333333"/>
              </w:rPr>
              <w:t xml:space="preserve"> true) the specified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boolean contains(Object o)</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true if this set contains the specified element.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boolean isEmpty()</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true if this set contains no elements.</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boolean remove(Object o)</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remove the specified element from this set if it is present.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void clear()</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is used to remove all of the elements from this set.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Object clone()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a shallow copy of this TreeSet instance.</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first()</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first (lowest) element currently in this sorted set.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E last()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last (highest) element currently in this sorted set.</w:t>
            </w:r>
          </w:p>
        </w:tc>
      </w:tr>
      <w:tr w:rsidR="00703FF8" w:rsidTr="00703FF8">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int size()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03FF8" w:rsidRDefault="00703FF8">
            <w:pPr>
              <w:jc w:val="both"/>
              <w:rPr>
                <w:rFonts w:ascii="Segoe UI" w:hAnsi="Segoe UI" w:cs="Segoe UI"/>
                <w:color w:val="333333"/>
              </w:rPr>
            </w:pPr>
            <w:r>
              <w:rPr>
                <w:rFonts w:ascii="Segoe UI" w:hAnsi="Segoe UI" w:cs="Segoe UI"/>
                <w:color w:val="333333"/>
              </w:rPr>
              <w:t>It returns the number of elements in this set.</w:t>
            </w:r>
          </w:p>
        </w:tc>
      </w:tr>
    </w:tbl>
    <w:p w:rsidR="00703FF8" w:rsidRDefault="00703FF8" w:rsidP="00823789"/>
    <w:p w:rsidR="00703FF8" w:rsidRDefault="00703FF8" w:rsidP="00823789"/>
    <w:p w:rsidR="00703FF8" w:rsidRDefault="00703FF8" w:rsidP="00823789"/>
    <w:p w:rsidR="00703FF8" w:rsidRDefault="00703FF8" w:rsidP="00823789"/>
    <w:p w:rsidR="00703FF8" w:rsidRDefault="00703FF8" w:rsidP="00703FF8">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Java TreeSet Examples</w:t>
      </w:r>
    </w:p>
    <w:p w:rsidR="00703FF8" w:rsidRPr="00703FF8" w:rsidRDefault="00703FF8" w:rsidP="00703FF8"/>
    <w:p w:rsidR="00703FF8" w:rsidRDefault="00703FF8" w:rsidP="00D04ABD">
      <w:pPr>
        <w:numPr>
          <w:ilvl w:val="0"/>
          <w:numId w:val="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7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TreeSet1{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and adding elements</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TreeSet&lt;String&gt;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al.add(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Iterator&lt;String&gt; itr=al.iterator();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System.out.println(itr.next());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7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03FF8" w:rsidRDefault="00703FF8" w:rsidP="00703FF8">
      <w:pPr>
        <w:pStyle w:val="HTMLPreformatted"/>
        <w:shd w:val="clear" w:color="auto" w:fill="1C1D1C"/>
        <w:jc w:val="both"/>
        <w:rPr>
          <w:color w:val="F9F9F9"/>
        </w:rPr>
      </w:pPr>
      <w:r>
        <w:rPr>
          <w:color w:val="F9F9F9"/>
        </w:rPr>
        <w:t>Ajay</w:t>
      </w:r>
    </w:p>
    <w:p w:rsidR="00703FF8" w:rsidRDefault="00703FF8" w:rsidP="00703FF8">
      <w:pPr>
        <w:pStyle w:val="HTMLPreformatted"/>
        <w:shd w:val="clear" w:color="auto" w:fill="1C1D1C"/>
        <w:jc w:val="both"/>
        <w:rPr>
          <w:color w:val="F9F9F9"/>
        </w:rPr>
      </w:pPr>
      <w:r>
        <w:rPr>
          <w:color w:val="F9F9F9"/>
        </w:rPr>
        <w:t>Ravi</w:t>
      </w:r>
    </w:p>
    <w:p w:rsidR="00703FF8" w:rsidRDefault="00703FF8" w:rsidP="00703FF8">
      <w:pPr>
        <w:pStyle w:val="HTMLPreformatted"/>
        <w:shd w:val="clear" w:color="auto" w:fill="1C1D1C"/>
        <w:jc w:val="both"/>
        <w:rPr>
          <w:color w:val="F9F9F9"/>
        </w:rPr>
      </w:pPr>
      <w:r>
        <w:rPr>
          <w:color w:val="F9F9F9"/>
        </w:rPr>
        <w:t>Vijay</w:t>
      </w: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TreeSet Example 2:</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Let's see an example of traversing elements in descending order.</w:t>
      </w:r>
    </w:p>
    <w:p w:rsidR="00703FF8" w:rsidRDefault="00703FF8" w:rsidP="00D04ABD">
      <w:pPr>
        <w:numPr>
          <w:ilvl w:val="0"/>
          <w:numId w:val="8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8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TreeSet2{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element through Iterator in descending order"</w:t>
      </w:r>
      <w:r>
        <w:rPr>
          <w:rFonts w:ascii="Segoe UI" w:hAnsi="Segoe UI" w:cs="Segoe UI"/>
          <w:color w:val="000000"/>
          <w:bdr w:val="none" w:sz="0" w:space="0" w:color="auto" w:frame="1"/>
        </w:rPr>
        <w: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i=set.descendingIterator();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(i.hasNext())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System.out.println(i.next());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03FF8" w:rsidRDefault="00703FF8" w:rsidP="00703FF8">
      <w:pPr>
        <w:pStyle w:val="HTMLPreformatted"/>
        <w:shd w:val="clear" w:color="auto" w:fill="1C1D1C"/>
        <w:jc w:val="both"/>
        <w:rPr>
          <w:color w:val="F9F9F9"/>
        </w:rPr>
      </w:pPr>
      <w:r>
        <w:rPr>
          <w:color w:val="F9F9F9"/>
        </w:rPr>
        <w:lastRenderedPageBreak/>
        <w:t>Traversing element through Iterator in descending order</w:t>
      </w:r>
    </w:p>
    <w:p w:rsidR="00703FF8" w:rsidRDefault="00703FF8" w:rsidP="00703FF8">
      <w:pPr>
        <w:pStyle w:val="HTMLPreformatted"/>
        <w:shd w:val="clear" w:color="auto" w:fill="1C1D1C"/>
        <w:jc w:val="both"/>
        <w:rPr>
          <w:color w:val="F9F9F9"/>
        </w:rPr>
      </w:pPr>
      <w:r>
        <w:rPr>
          <w:color w:val="F9F9F9"/>
        </w:rPr>
        <w:t>Vijay</w:t>
      </w:r>
    </w:p>
    <w:p w:rsidR="00703FF8" w:rsidRDefault="00703FF8" w:rsidP="00703FF8">
      <w:pPr>
        <w:pStyle w:val="HTMLPreformatted"/>
        <w:shd w:val="clear" w:color="auto" w:fill="1C1D1C"/>
        <w:jc w:val="both"/>
        <w:rPr>
          <w:color w:val="F9F9F9"/>
        </w:rPr>
      </w:pPr>
      <w:r>
        <w:rPr>
          <w:color w:val="F9F9F9"/>
        </w:rPr>
        <w:t>Ravi</w:t>
      </w:r>
    </w:p>
    <w:p w:rsidR="00703FF8" w:rsidRDefault="00703FF8" w:rsidP="00703FF8">
      <w:pPr>
        <w:pStyle w:val="HTMLPreformatted"/>
        <w:shd w:val="clear" w:color="auto" w:fill="1C1D1C"/>
        <w:jc w:val="both"/>
        <w:rPr>
          <w:color w:val="F9F9F9"/>
        </w:rPr>
      </w:pPr>
      <w:r>
        <w:rPr>
          <w:color w:val="F9F9F9"/>
        </w:rPr>
        <w:t>Ajay</w:t>
      </w:r>
    </w:p>
    <w:p w:rsidR="00703FF8" w:rsidRDefault="00703FF8" w:rsidP="00703FF8">
      <w:pPr>
        <w:pStyle w:val="HTMLPreformatted"/>
        <w:shd w:val="clear" w:color="auto" w:fill="1C1D1C"/>
        <w:jc w:val="both"/>
        <w:rPr>
          <w:color w:val="F9F9F9"/>
        </w:rPr>
      </w:pPr>
      <w:r>
        <w:rPr>
          <w:color w:val="F9F9F9"/>
        </w:rPr>
        <w:t>Traversing element through NavigableSet in descending order</w:t>
      </w:r>
    </w:p>
    <w:p w:rsidR="00703FF8" w:rsidRDefault="00703FF8" w:rsidP="00703FF8">
      <w:pPr>
        <w:pStyle w:val="HTMLPreformatted"/>
        <w:shd w:val="clear" w:color="auto" w:fill="1C1D1C"/>
        <w:jc w:val="both"/>
        <w:rPr>
          <w:color w:val="F9F9F9"/>
        </w:rPr>
      </w:pPr>
      <w:r>
        <w:rPr>
          <w:color w:val="F9F9F9"/>
        </w:rPr>
        <w:t>Vijay</w:t>
      </w:r>
    </w:p>
    <w:p w:rsidR="00703FF8" w:rsidRDefault="00703FF8" w:rsidP="00703FF8">
      <w:pPr>
        <w:pStyle w:val="HTMLPreformatted"/>
        <w:shd w:val="clear" w:color="auto" w:fill="1C1D1C"/>
        <w:jc w:val="both"/>
        <w:rPr>
          <w:color w:val="F9F9F9"/>
        </w:rPr>
      </w:pPr>
      <w:r>
        <w:rPr>
          <w:color w:val="F9F9F9"/>
        </w:rPr>
        <w:t>Ravi</w:t>
      </w:r>
    </w:p>
    <w:p w:rsidR="00703FF8" w:rsidRDefault="00703FF8" w:rsidP="00703FF8">
      <w:pPr>
        <w:pStyle w:val="HTMLPreformatted"/>
        <w:shd w:val="clear" w:color="auto" w:fill="1C1D1C"/>
        <w:jc w:val="both"/>
        <w:rPr>
          <w:color w:val="F9F9F9"/>
        </w:rPr>
      </w:pPr>
      <w:r>
        <w:rPr>
          <w:color w:val="F9F9F9"/>
        </w:rPr>
        <w:t>Ajay</w:t>
      </w: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TreeSet Example 3:</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Let's see an example to retrieve and remove the highest and lowest Value.</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TreeSet3.java</w:t>
      </w:r>
    </w:p>
    <w:p w:rsidR="00703FF8" w:rsidRDefault="00703FF8" w:rsidP="00D04ABD">
      <w:pPr>
        <w:numPr>
          <w:ilvl w:val="0"/>
          <w:numId w:val="8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8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TreeSet3{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TreeSet&lt;Integer&gt;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TreeSet&lt;Integer&gt;();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number"/>
          <w:rFonts w:ascii="Segoe UI" w:hAnsi="Segoe UI" w:cs="Segoe UI"/>
          <w:color w:val="C00000"/>
          <w:bdr w:val="none" w:sz="0" w:space="0" w:color="auto" w:frame="1"/>
        </w:rPr>
        <w:t>24</w:t>
      </w:r>
      <w:r>
        <w:rPr>
          <w:rFonts w:ascii="Segoe UI" w:hAnsi="Segoe UI" w:cs="Segoe UI"/>
          <w:color w:val="000000"/>
          <w:bdr w:val="none" w:sz="0" w:space="0" w:color="auto" w:frame="1"/>
        </w:rPr>
        <w: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number"/>
          <w:rFonts w:ascii="Segoe UI" w:hAnsi="Segoe UI" w:cs="Segoe UI"/>
          <w:color w:val="C00000"/>
          <w:bdr w:val="none" w:sz="0" w:space="0" w:color="auto" w:frame="1"/>
        </w:rPr>
        <w:t>66</w:t>
      </w:r>
      <w:r>
        <w:rPr>
          <w:rFonts w:ascii="Segoe UI" w:hAnsi="Segoe UI" w:cs="Segoe UI"/>
          <w:color w:val="000000"/>
          <w:bdr w:val="none" w:sz="0" w:space="0" w:color="auto" w:frame="1"/>
        </w:rPr>
        <w: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number"/>
          <w:rFonts w:ascii="Segoe UI" w:hAnsi="Segoe UI" w:cs="Segoe UI"/>
          <w:color w:val="C00000"/>
          <w:bdr w:val="none" w:sz="0" w:space="0" w:color="auto" w:frame="1"/>
        </w:rPr>
        <w:t>12</w:t>
      </w:r>
      <w:r>
        <w:rPr>
          <w:rFonts w:ascii="Segoe UI" w:hAnsi="Segoe UI" w:cs="Segoe UI"/>
          <w:color w:val="000000"/>
          <w:bdr w:val="none" w:sz="0" w:space="0" w:color="auto" w:frame="1"/>
        </w:rPr>
        <w: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"Lowest Value: "</w:t>
      </w:r>
      <w:r>
        <w:rPr>
          <w:rFonts w:ascii="Segoe UI" w:hAnsi="Segoe UI" w:cs="Segoe UI"/>
          <w:color w:val="000000"/>
          <w:bdr w:val="none" w:sz="0" w:space="0" w:color="auto" w:frame="1"/>
        </w:rPr>
        <w:t>+set.pollFirst());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"Highest Value: "</w:t>
      </w:r>
      <w:r>
        <w:rPr>
          <w:rFonts w:ascii="Segoe UI" w:hAnsi="Segoe UI" w:cs="Segoe UI"/>
          <w:color w:val="000000"/>
          <w:bdr w:val="none" w:sz="0" w:space="0" w:color="auto" w:frame="1"/>
        </w:rPr>
        <w:t>+set.pollLast());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03FF8" w:rsidRDefault="00703FF8" w:rsidP="00703FF8">
      <w:pPr>
        <w:pStyle w:val="HTMLPreformatted"/>
        <w:shd w:val="clear" w:color="auto" w:fill="1C1D1C"/>
        <w:jc w:val="both"/>
        <w:rPr>
          <w:color w:val="F9F9F9"/>
        </w:rPr>
      </w:pPr>
      <w:r>
        <w:rPr>
          <w:color w:val="F9F9F9"/>
        </w:rPr>
        <w:t>Lowest Value: 12</w:t>
      </w:r>
    </w:p>
    <w:p w:rsidR="00703FF8" w:rsidRDefault="00703FF8" w:rsidP="00703FF8">
      <w:pPr>
        <w:pStyle w:val="HTMLPreformatted"/>
        <w:shd w:val="clear" w:color="auto" w:fill="1C1D1C"/>
        <w:jc w:val="both"/>
        <w:rPr>
          <w:color w:val="F9F9F9"/>
        </w:rPr>
      </w:pPr>
      <w:r>
        <w:rPr>
          <w:color w:val="F9F9F9"/>
        </w:rPr>
        <w:t>Highest Value: 66</w:t>
      </w: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TreeSet Example 4:</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In this example, we perform various NavigableSet operations.</w:t>
      </w:r>
    </w:p>
    <w:p w:rsidR="00703FF8" w:rsidRDefault="00703FF8" w:rsidP="00D04ABD">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8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TreeSet4{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"B"</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set.add(</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Set: "</w:t>
      </w:r>
      <w:r>
        <w:rPr>
          <w:rFonts w:ascii="Segoe UI" w:hAnsi="Segoe UI" w:cs="Segoe UI"/>
          <w:color w:val="000000"/>
          <w:bdr w:val="none" w:sz="0" w:space="0" w:color="auto" w:frame="1"/>
        </w:rPr>
        <w:t>+set);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"Reverse Set: "</w:t>
      </w:r>
      <w:r>
        <w:rPr>
          <w:rFonts w:ascii="Segoe UI" w:hAnsi="Segoe UI" w:cs="Segoe UI"/>
          <w:color w:val="000000"/>
          <w:bdr w:val="none" w:sz="0" w:space="0" w:color="auto" w:frame="1"/>
        </w:rPr>
        <w:t>+set.descendingSet());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"Head Set: "</w:t>
      </w:r>
      <w:r>
        <w:rPr>
          <w:rFonts w:ascii="Segoe UI" w:hAnsi="Segoe UI" w:cs="Segoe UI"/>
          <w:color w:val="000000"/>
          <w:bdr w:val="none" w:sz="0" w:space="0" w:color="auto" w:frame="1"/>
        </w:rPr>
        <w:t>+set.headSet(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"SubSet: "</w:t>
      </w:r>
      <w:r>
        <w:rPr>
          <w:rFonts w:ascii="Segoe UI" w:hAnsi="Segoe UI" w:cs="Segoe UI"/>
          <w:color w:val="000000"/>
          <w:bdr w:val="none" w:sz="0" w:space="0" w:color="auto" w:frame="1"/>
        </w:rPr>
        <w:t>+set.subSet(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"TailSet: "</w:t>
      </w:r>
      <w:r>
        <w:rPr>
          <w:rFonts w:ascii="Segoe UI" w:hAnsi="Segoe UI" w:cs="Segoe UI"/>
          <w:color w:val="000000"/>
          <w:bdr w:val="none" w:sz="0" w:space="0" w:color="auto" w:frame="1"/>
        </w:rPr>
        <w:t>+set.tailSet(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03FF8" w:rsidRDefault="00703FF8" w:rsidP="00703FF8">
      <w:pPr>
        <w:pStyle w:val="HTMLPreformatted"/>
        <w:shd w:val="clear" w:color="auto" w:fill="1C1D1C"/>
        <w:jc w:val="both"/>
        <w:rPr>
          <w:color w:val="F9F9F9"/>
        </w:rPr>
      </w:pPr>
      <w:r>
        <w:rPr>
          <w:color w:val="F9F9F9"/>
        </w:rPr>
        <w:t>Initial Set: [A, B, C, D, E]</w:t>
      </w:r>
    </w:p>
    <w:p w:rsidR="00703FF8" w:rsidRDefault="00703FF8" w:rsidP="00703FF8">
      <w:pPr>
        <w:pStyle w:val="HTMLPreformatted"/>
        <w:shd w:val="clear" w:color="auto" w:fill="1C1D1C"/>
        <w:jc w:val="both"/>
        <w:rPr>
          <w:color w:val="F9F9F9"/>
        </w:rPr>
      </w:pPr>
      <w:r>
        <w:rPr>
          <w:color w:val="F9F9F9"/>
        </w:rPr>
        <w:t>Reverse Set: [E, D, C, B, A]</w:t>
      </w:r>
    </w:p>
    <w:p w:rsidR="00703FF8" w:rsidRDefault="00703FF8" w:rsidP="00703FF8">
      <w:pPr>
        <w:pStyle w:val="HTMLPreformatted"/>
        <w:shd w:val="clear" w:color="auto" w:fill="1C1D1C"/>
        <w:jc w:val="both"/>
        <w:rPr>
          <w:color w:val="F9F9F9"/>
        </w:rPr>
      </w:pPr>
      <w:r>
        <w:rPr>
          <w:color w:val="F9F9F9"/>
        </w:rPr>
        <w:t>Head Set: [A, B, C]</w:t>
      </w:r>
    </w:p>
    <w:p w:rsidR="00703FF8" w:rsidRDefault="00703FF8" w:rsidP="00703FF8">
      <w:pPr>
        <w:pStyle w:val="HTMLPreformatted"/>
        <w:shd w:val="clear" w:color="auto" w:fill="1C1D1C"/>
        <w:jc w:val="both"/>
        <w:rPr>
          <w:color w:val="F9F9F9"/>
        </w:rPr>
      </w:pPr>
      <w:r>
        <w:rPr>
          <w:color w:val="F9F9F9"/>
        </w:rPr>
        <w:t>SubSet: [B, C, D, E]</w:t>
      </w:r>
    </w:p>
    <w:p w:rsidR="00703FF8" w:rsidRDefault="00703FF8" w:rsidP="00703FF8">
      <w:pPr>
        <w:pStyle w:val="HTMLPreformatted"/>
        <w:shd w:val="clear" w:color="auto" w:fill="1C1D1C"/>
        <w:jc w:val="both"/>
        <w:rPr>
          <w:color w:val="F9F9F9"/>
        </w:rPr>
      </w:pPr>
      <w:r>
        <w:rPr>
          <w:color w:val="F9F9F9"/>
        </w:rPr>
        <w:t>TailSet: [D, E]</w:t>
      </w:r>
    </w:p>
    <w:p w:rsidR="00703FF8" w:rsidRDefault="00703FF8" w:rsidP="00703FF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TreeSet Example 5:</w:t>
      </w:r>
    </w:p>
    <w:p w:rsidR="00703FF8" w:rsidRDefault="00703FF8" w:rsidP="00703FF8">
      <w:pPr>
        <w:pStyle w:val="NormalWeb"/>
        <w:shd w:val="clear" w:color="auto" w:fill="FFFFFF"/>
        <w:jc w:val="both"/>
        <w:rPr>
          <w:rFonts w:ascii="Segoe UI" w:hAnsi="Segoe UI" w:cs="Segoe UI"/>
          <w:color w:val="333333"/>
        </w:rPr>
      </w:pPr>
      <w:r>
        <w:rPr>
          <w:rFonts w:ascii="Segoe UI" w:hAnsi="Segoe UI" w:cs="Segoe UI"/>
          <w:color w:val="333333"/>
        </w:rPr>
        <w:t>In this example, we perform various SortedSetSet operations.</w:t>
      </w:r>
    </w:p>
    <w:p w:rsidR="00703FF8" w:rsidRDefault="00703FF8" w:rsidP="00D04ABD">
      <w:pPr>
        <w:numPr>
          <w:ilvl w:val="0"/>
          <w:numId w:val="8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703FF8" w:rsidRDefault="00703FF8" w:rsidP="00D04ABD">
      <w:pPr>
        <w:numPr>
          <w:ilvl w:val="0"/>
          <w:numId w:val="8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TreeSet5{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TreeSet&lt;String&gt;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TreeSet&lt;String&gt;();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"B"</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"Intial Set: "</w:t>
      </w:r>
      <w:r>
        <w:rPr>
          <w:rFonts w:ascii="Segoe UI" w:hAnsi="Segoe UI" w:cs="Segoe UI"/>
          <w:color w:val="000000"/>
          <w:bdr w:val="none" w:sz="0" w:space="0" w:color="auto" w:frame="1"/>
        </w:rPr>
        <w:t>+set);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"Head Set: "</w:t>
      </w:r>
      <w:r>
        <w:rPr>
          <w:rFonts w:ascii="Segoe UI" w:hAnsi="Segoe UI" w:cs="Segoe UI"/>
          <w:color w:val="000000"/>
          <w:bdr w:val="none" w:sz="0" w:space="0" w:color="auto" w:frame="1"/>
        </w:rPr>
        <w:t>+set.headSet(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"SubSet: "</w:t>
      </w:r>
      <w:r>
        <w:rPr>
          <w:rFonts w:ascii="Segoe UI" w:hAnsi="Segoe UI" w:cs="Segoe UI"/>
          <w:color w:val="000000"/>
          <w:bdr w:val="none" w:sz="0" w:space="0" w:color="auto" w:frame="1"/>
        </w:rPr>
        <w:t>+set.subSet(</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"E"</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"TailSet: "</w:t>
      </w:r>
      <w:r>
        <w:rPr>
          <w:rFonts w:ascii="Segoe UI" w:hAnsi="Segoe UI" w:cs="Segoe UI"/>
          <w:color w:val="000000"/>
          <w:bdr w:val="none" w:sz="0" w:space="0" w:color="auto" w:frame="1"/>
        </w:rPr>
        <w:t>+set.tailSet(</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703FF8" w:rsidRDefault="00703FF8" w:rsidP="00D04ABD">
      <w:pPr>
        <w:numPr>
          <w:ilvl w:val="0"/>
          <w:numId w:val="8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703FF8" w:rsidRDefault="00703FF8" w:rsidP="00703FF8">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703FF8" w:rsidRDefault="00703FF8" w:rsidP="00703FF8">
      <w:pPr>
        <w:pStyle w:val="HTMLPreformatted"/>
        <w:shd w:val="clear" w:color="auto" w:fill="1C1D1C"/>
        <w:jc w:val="both"/>
        <w:rPr>
          <w:color w:val="F9F9F9"/>
        </w:rPr>
      </w:pPr>
      <w:r>
        <w:rPr>
          <w:color w:val="F9F9F9"/>
        </w:rPr>
        <w:t>Intial Set: [A, B, C, D, E]</w:t>
      </w:r>
    </w:p>
    <w:p w:rsidR="00703FF8" w:rsidRDefault="00703FF8" w:rsidP="00703FF8">
      <w:pPr>
        <w:pStyle w:val="HTMLPreformatted"/>
        <w:shd w:val="clear" w:color="auto" w:fill="1C1D1C"/>
        <w:jc w:val="both"/>
        <w:rPr>
          <w:color w:val="F9F9F9"/>
        </w:rPr>
      </w:pPr>
      <w:r>
        <w:rPr>
          <w:color w:val="F9F9F9"/>
        </w:rPr>
        <w:t>Head Set: [A, B]</w:t>
      </w:r>
    </w:p>
    <w:p w:rsidR="00703FF8" w:rsidRDefault="00703FF8" w:rsidP="00703FF8">
      <w:pPr>
        <w:pStyle w:val="HTMLPreformatted"/>
        <w:shd w:val="clear" w:color="auto" w:fill="1C1D1C"/>
        <w:jc w:val="both"/>
        <w:rPr>
          <w:color w:val="F9F9F9"/>
        </w:rPr>
      </w:pPr>
      <w:r>
        <w:rPr>
          <w:color w:val="F9F9F9"/>
        </w:rPr>
        <w:t>SubSet: [A, B, C, D]</w:t>
      </w:r>
    </w:p>
    <w:p w:rsidR="00703FF8" w:rsidRDefault="00703FF8" w:rsidP="00703FF8">
      <w:pPr>
        <w:pStyle w:val="HTMLPreformatted"/>
        <w:shd w:val="clear" w:color="auto" w:fill="1C1D1C"/>
        <w:jc w:val="both"/>
        <w:rPr>
          <w:color w:val="F9F9F9"/>
        </w:rPr>
      </w:pPr>
      <w:r>
        <w:rPr>
          <w:color w:val="F9F9F9"/>
        </w:rPr>
        <w:t>TailSet: [C, D, E]</w:t>
      </w:r>
    </w:p>
    <w:p w:rsidR="00703FF8" w:rsidRDefault="00703FF8" w:rsidP="00823789"/>
    <w:p w:rsidR="00BC6B1A" w:rsidRDefault="00BC6B1A" w:rsidP="00BC6B1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Differences Between HashSet, LinkedHashSet</w:t>
      </w:r>
      <w:r w:rsidRPr="00BC6B1A">
        <w:rPr>
          <w:rFonts w:ascii="Arial" w:eastAsia="Times New Roman" w:hAnsi="Arial" w:cs="Arial"/>
          <w:color w:val="273239"/>
          <w:spacing w:val="2"/>
          <w:sz w:val="26"/>
          <w:szCs w:val="26"/>
          <w:lang w:eastAsia="en-IN"/>
        </w:rPr>
        <w:t>,</w:t>
      </w:r>
      <w:r w:rsidRPr="00BC6B1A">
        <w:rPr>
          <w:rFonts w:ascii="Arial" w:eastAsia="Times New Roman" w:hAnsi="Arial" w:cs="Arial"/>
          <w:b/>
          <w:bCs/>
          <w:color w:val="273239"/>
          <w:spacing w:val="2"/>
          <w:sz w:val="26"/>
          <w:szCs w:val="26"/>
          <w:bdr w:val="none" w:sz="0" w:space="0" w:color="auto" w:frame="1"/>
          <w:lang w:eastAsia="en-IN"/>
        </w:rPr>
        <w:t> and TreeSet:</w:t>
      </w:r>
      <w:r w:rsidRPr="00BC6B1A">
        <w:rPr>
          <w:rFonts w:ascii="Arial" w:eastAsia="Times New Roman" w:hAnsi="Arial" w:cs="Arial"/>
          <w:color w:val="273239"/>
          <w:spacing w:val="2"/>
          <w:sz w:val="26"/>
          <w:szCs w:val="26"/>
          <w:lang w:eastAsia="en-IN"/>
        </w:rPr>
        <w:t> </w:t>
      </w:r>
    </w:p>
    <w:p w:rsidR="00BC6B1A" w:rsidRPr="00BC6B1A" w:rsidRDefault="00BC6B1A" w:rsidP="00BC6B1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tbl>
      <w:tblPr>
        <w:tblW w:w="0" w:type="auto"/>
        <w:tblCellMar>
          <w:left w:w="0" w:type="dxa"/>
          <w:right w:w="0" w:type="dxa"/>
        </w:tblCellMar>
        <w:tblLook w:val="04A0" w:firstRow="1" w:lastRow="0" w:firstColumn="1" w:lastColumn="0" w:noHBand="0" w:noVBand="1"/>
      </w:tblPr>
      <w:tblGrid>
        <w:gridCol w:w="1614"/>
        <w:gridCol w:w="2031"/>
        <w:gridCol w:w="2643"/>
        <w:gridCol w:w="2948"/>
      </w:tblGrid>
      <w:tr w:rsidR="00BC6B1A" w:rsidRPr="00BC6B1A" w:rsidTr="00BC6B1A">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BC6B1A" w:rsidRPr="00BC6B1A" w:rsidRDefault="00BC6B1A" w:rsidP="00BC6B1A">
            <w:pPr>
              <w:spacing w:after="150" w:line="240" w:lineRule="auto"/>
              <w:jc w:val="both"/>
              <w:textAlignment w:val="baseline"/>
              <w:rPr>
                <w:rFonts w:ascii="Times New Roman" w:eastAsia="Times New Roman" w:hAnsi="Times New Roman" w:cs="Times New Roman"/>
                <w:b/>
                <w:bCs/>
                <w:sz w:val="28"/>
                <w:szCs w:val="28"/>
                <w:lang w:eastAsia="en-IN"/>
              </w:rPr>
            </w:pPr>
            <w:r w:rsidRPr="00BC6B1A">
              <w:rPr>
                <w:rFonts w:ascii="Times New Roman" w:eastAsia="Times New Roman" w:hAnsi="Times New Roman" w:cs="Times New Roman"/>
                <w:b/>
                <w:bCs/>
                <w:sz w:val="28"/>
                <w:szCs w:val="28"/>
                <w:lang w:eastAsia="en-IN"/>
              </w:rPr>
              <w:t>Features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C6B1A" w:rsidRPr="00BC6B1A" w:rsidRDefault="00BC6B1A" w:rsidP="00BC6B1A">
            <w:pPr>
              <w:spacing w:after="150" w:line="240" w:lineRule="auto"/>
              <w:jc w:val="both"/>
              <w:textAlignment w:val="baseline"/>
              <w:rPr>
                <w:rFonts w:ascii="Times New Roman" w:eastAsia="Times New Roman" w:hAnsi="Times New Roman" w:cs="Times New Roman"/>
                <w:b/>
                <w:bCs/>
                <w:sz w:val="28"/>
                <w:szCs w:val="28"/>
                <w:lang w:eastAsia="en-IN"/>
              </w:rPr>
            </w:pPr>
            <w:r w:rsidRPr="00BC6B1A">
              <w:rPr>
                <w:rFonts w:ascii="Times New Roman" w:eastAsia="Times New Roman" w:hAnsi="Times New Roman" w:cs="Times New Roman"/>
                <w:b/>
                <w:bCs/>
                <w:sz w:val="28"/>
                <w:szCs w:val="28"/>
                <w:lang w:eastAsia="en-IN"/>
              </w:rPr>
              <w:t>HashSet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C6B1A" w:rsidRPr="00BC6B1A" w:rsidRDefault="00BC6B1A" w:rsidP="00BC6B1A">
            <w:pPr>
              <w:spacing w:after="150" w:line="240" w:lineRule="auto"/>
              <w:jc w:val="both"/>
              <w:textAlignment w:val="baseline"/>
              <w:rPr>
                <w:rFonts w:ascii="Times New Roman" w:eastAsia="Times New Roman" w:hAnsi="Times New Roman" w:cs="Times New Roman"/>
                <w:b/>
                <w:bCs/>
                <w:sz w:val="28"/>
                <w:szCs w:val="28"/>
                <w:lang w:eastAsia="en-IN"/>
              </w:rPr>
            </w:pPr>
            <w:r w:rsidRPr="00BC6B1A">
              <w:rPr>
                <w:rFonts w:ascii="Times New Roman" w:eastAsia="Times New Roman" w:hAnsi="Times New Roman" w:cs="Times New Roman"/>
                <w:b/>
                <w:bCs/>
                <w:sz w:val="28"/>
                <w:szCs w:val="28"/>
                <w:lang w:eastAsia="en-IN"/>
              </w:rPr>
              <w:t>LinkedHashSet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BC6B1A" w:rsidRPr="00BC6B1A" w:rsidRDefault="00BC6B1A" w:rsidP="00BC6B1A">
            <w:pPr>
              <w:spacing w:after="150" w:line="240" w:lineRule="auto"/>
              <w:jc w:val="both"/>
              <w:textAlignment w:val="baseline"/>
              <w:rPr>
                <w:rFonts w:ascii="Times New Roman" w:eastAsia="Times New Roman" w:hAnsi="Times New Roman" w:cs="Times New Roman"/>
                <w:b/>
                <w:bCs/>
                <w:sz w:val="28"/>
                <w:szCs w:val="28"/>
                <w:lang w:eastAsia="en-IN"/>
              </w:rPr>
            </w:pPr>
            <w:r w:rsidRPr="00BC6B1A">
              <w:rPr>
                <w:rFonts w:ascii="Times New Roman" w:eastAsia="Times New Roman" w:hAnsi="Times New Roman" w:cs="Times New Roman"/>
                <w:b/>
                <w:bCs/>
                <w:sz w:val="28"/>
                <w:szCs w:val="28"/>
                <w:lang w:eastAsia="en-IN"/>
              </w:rPr>
              <w:t>TreeSet</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Internal Working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internally uses HashMap for storing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uses LinkedHashMap internally to store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TreeSet uses TreeMap internally to store objects</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When To Use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If you don’t want to maintain insertion order but want to store unique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If you want to maintain the insertion order of elements then you can use LinkedHashSet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If you want to sort the elements according to some Comparator then use TreeSet</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Order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does not maintain insertion order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maintains the insertion order of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While TreeSet orders the elements according to supplied Comparator. By default, objects will be placed according to their natural ascending order.</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Complexity of Operations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gives O(1) complexity for insertion, removing, and retrieving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gives insertion, removing, and retrieving operations performance in order O(1).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While TreeSet gives the performance of order O(log(n)) for insertion, removing, and retrieving operations.</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Performance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 xml:space="preserve">The performance </w:t>
            </w:r>
            <w:r w:rsidRPr="00BC6B1A">
              <w:rPr>
                <w:rFonts w:ascii="Times New Roman" w:eastAsia="Times New Roman" w:hAnsi="Times New Roman" w:cs="Times New Roman"/>
                <w:sz w:val="25"/>
                <w:szCs w:val="25"/>
                <w:lang w:eastAsia="en-IN"/>
              </w:rPr>
              <w:lastRenderedPageBreak/>
              <w:t>of HashSet is better when compared to LinkedHashSet and TreeSet.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lastRenderedPageBreak/>
              <w:t xml:space="preserve">The performance of </w:t>
            </w:r>
            <w:r w:rsidRPr="00BC6B1A">
              <w:rPr>
                <w:rFonts w:ascii="Times New Roman" w:eastAsia="Times New Roman" w:hAnsi="Times New Roman" w:cs="Times New Roman"/>
                <w:sz w:val="25"/>
                <w:szCs w:val="25"/>
                <w:lang w:eastAsia="en-IN"/>
              </w:rPr>
              <w:lastRenderedPageBreak/>
              <w:t>LinkedHashSet is slower than TreeSet. It is almost similar to HashSet but slower because LinkedHashSet internally maintains LinkedList to maintain the insertion order of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lastRenderedPageBreak/>
              <w:t xml:space="preserve">TreeSet performance is </w:t>
            </w:r>
            <w:r w:rsidRPr="00BC6B1A">
              <w:rPr>
                <w:rFonts w:ascii="Times New Roman" w:eastAsia="Times New Roman" w:hAnsi="Times New Roman" w:cs="Times New Roman"/>
                <w:sz w:val="25"/>
                <w:szCs w:val="25"/>
                <w:lang w:eastAsia="en-IN"/>
              </w:rPr>
              <w:lastRenderedPageBreak/>
              <w:t>better than LinkedHashSet except for insertion and removal operations because it has to sort the elements after each insertion and removal operation.</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lastRenderedPageBreak/>
              <w:t>Compare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uses equals() and hashCode() methods to compare the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uses equals() and hashCode() methods to compare it’s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TreeSet uses compare() and compareTo() methods to compare the objects</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Null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allows only one null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allows only one null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TreeSet does not permit null value. If you insert null value into TreeSet, it will throw NullPointerException.</w:t>
            </w:r>
          </w:p>
        </w:tc>
      </w:tr>
      <w:tr w:rsidR="00BC6B1A" w:rsidRPr="00BC6B1A" w:rsidTr="00BC6B1A">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Syntax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HashSet obj = new HashSet();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LinkedHashSet obj = new LinkedHashSet();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BC6B1A" w:rsidRPr="00BC6B1A" w:rsidRDefault="00BC6B1A" w:rsidP="00BC6B1A">
            <w:pPr>
              <w:spacing w:after="150" w:line="240" w:lineRule="auto"/>
              <w:jc w:val="both"/>
              <w:textAlignment w:val="baseline"/>
              <w:rPr>
                <w:rFonts w:ascii="Times New Roman" w:eastAsia="Times New Roman" w:hAnsi="Times New Roman" w:cs="Times New Roman"/>
                <w:sz w:val="25"/>
                <w:szCs w:val="25"/>
                <w:lang w:eastAsia="en-IN"/>
              </w:rPr>
            </w:pPr>
            <w:r w:rsidRPr="00BC6B1A">
              <w:rPr>
                <w:rFonts w:ascii="Times New Roman" w:eastAsia="Times New Roman" w:hAnsi="Times New Roman" w:cs="Times New Roman"/>
                <w:sz w:val="25"/>
                <w:szCs w:val="25"/>
                <w:lang w:eastAsia="en-IN"/>
              </w:rPr>
              <w:t>TreeSet obj = new TreeSet();</w:t>
            </w:r>
          </w:p>
        </w:tc>
      </w:tr>
    </w:tbl>
    <w:p w:rsidR="00BC6B1A" w:rsidRDefault="00BC6B1A" w:rsidP="00823789"/>
    <w:p w:rsidR="00BC6B1A" w:rsidRPr="00BC6B1A" w:rsidRDefault="00BC6B1A" w:rsidP="00BC6B1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Similarities Between HashSet, LinkedHashSet</w:t>
      </w:r>
      <w:r w:rsidRPr="00BC6B1A">
        <w:rPr>
          <w:rFonts w:ascii="Arial" w:eastAsia="Times New Roman" w:hAnsi="Arial" w:cs="Arial"/>
          <w:color w:val="273239"/>
          <w:spacing w:val="2"/>
          <w:sz w:val="26"/>
          <w:szCs w:val="26"/>
          <w:lang w:eastAsia="en-IN"/>
        </w:rPr>
        <w:t>,</w:t>
      </w:r>
      <w:r w:rsidRPr="00BC6B1A">
        <w:rPr>
          <w:rFonts w:ascii="Arial" w:eastAsia="Times New Roman" w:hAnsi="Arial" w:cs="Arial"/>
          <w:b/>
          <w:bCs/>
          <w:color w:val="273239"/>
          <w:spacing w:val="2"/>
          <w:sz w:val="26"/>
          <w:szCs w:val="26"/>
          <w:bdr w:val="none" w:sz="0" w:space="0" w:color="auto" w:frame="1"/>
          <w:lang w:eastAsia="en-IN"/>
        </w:rPr>
        <w:t> and TreeSet:</w:t>
      </w:r>
    </w:p>
    <w:p w:rsidR="00BC6B1A" w:rsidRPr="00BC6B1A" w:rsidRDefault="00BC6B1A" w:rsidP="00D04ABD">
      <w:pPr>
        <w:numPr>
          <w:ilvl w:val="0"/>
          <w:numId w:val="8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color w:val="273239"/>
          <w:spacing w:val="2"/>
          <w:sz w:val="26"/>
          <w:szCs w:val="26"/>
          <w:lang w:eastAsia="en-IN"/>
        </w:rPr>
        <w:t>Duplicates: HashSet, LinkedHashSet and TreeSet are implements Set interface, so they are not allowed to store duplicates objects.</w:t>
      </w:r>
      <w:r w:rsidRPr="00BC6B1A">
        <w:rPr>
          <w:rFonts w:ascii="Arial" w:eastAsia="Times New Roman" w:hAnsi="Arial" w:cs="Arial"/>
          <w:color w:val="273239"/>
          <w:spacing w:val="2"/>
          <w:sz w:val="26"/>
          <w:szCs w:val="26"/>
          <w:lang w:eastAsia="en-IN"/>
        </w:rPr>
        <w:br/>
        <w:t> </w:t>
      </w:r>
    </w:p>
    <w:p w:rsidR="00BC6B1A" w:rsidRPr="00BC6B1A" w:rsidRDefault="00BC6B1A" w:rsidP="00D04ABD">
      <w:pPr>
        <w:numPr>
          <w:ilvl w:val="0"/>
          <w:numId w:val="8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color w:val="273239"/>
          <w:spacing w:val="2"/>
          <w:sz w:val="26"/>
          <w:szCs w:val="26"/>
          <w:lang w:eastAsia="en-IN"/>
        </w:rPr>
        <w:t>Thread-safe: If we want to use HashSet, LinkedHashSet, and TreeSet in a multi-threading environment then first we make it externally synchronized because both LinkedHashSet and TreeSet are not thread-safe. </w:t>
      </w:r>
      <w:r w:rsidRPr="00BC6B1A">
        <w:rPr>
          <w:rFonts w:ascii="Arial" w:eastAsia="Times New Roman" w:hAnsi="Arial" w:cs="Arial"/>
          <w:color w:val="273239"/>
          <w:spacing w:val="2"/>
          <w:sz w:val="26"/>
          <w:szCs w:val="26"/>
          <w:lang w:eastAsia="en-IN"/>
        </w:rPr>
        <w:br/>
        <w:t> </w:t>
      </w:r>
    </w:p>
    <w:p w:rsidR="00BC6B1A" w:rsidRDefault="00BC6B1A" w:rsidP="00D04ABD">
      <w:pPr>
        <w:numPr>
          <w:ilvl w:val="0"/>
          <w:numId w:val="84"/>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color w:val="273239"/>
          <w:spacing w:val="2"/>
          <w:sz w:val="26"/>
          <w:szCs w:val="26"/>
          <w:lang w:eastAsia="en-IN"/>
        </w:rPr>
        <w:t>All three are Cloneable and Serializable.</w:t>
      </w:r>
    </w:p>
    <w:p w:rsidR="00BC6B1A" w:rsidRPr="00BC6B1A" w:rsidRDefault="00BC6B1A" w:rsidP="00BC6B1A">
      <w:p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p>
    <w:p w:rsidR="00BC6B1A" w:rsidRDefault="00BC6B1A" w:rsidP="00BC6B1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When to use HashSet, TreeSet</w:t>
      </w:r>
      <w:r w:rsidRPr="00BC6B1A">
        <w:rPr>
          <w:rFonts w:ascii="Arial" w:eastAsia="Times New Roman" w:hAnsi="Arial" w:cs="Arial"/>
          <w:color w:val="273239"/>
          <w:spacing w:val="2"/>
          <w:sz w:val="26"/>
          <w:szCs w:val="26"/>
          <w:lang w:eastAsia="en-IN"/>
        </w:rPr>
        <w:t>,</w:t>
      </w:r>
      <w:r w:rsidRPr="00BC6B1A">
        <w:rPr>
          <w:rFonts w:ascii="Arial" w:eastAsia="Times New Roman" w:hAnsi="Arial" w:cs="Arial"/>
          <w:b/>
          <w:bCs/>
          <w:color w:val="273239"/>
          <w:spacing w:val="2"/>
          <w:sz w:val="26"/>
          <w:szCs w:val="26"/>
          <w:bdr w:val="none" w:sz="0" w:space="0" w:color="auto" w:frame="1"/>
          <w:lang w:eastAsia="en-IN"/>
        </w:rPr>
        <w:t> and LinkedHashSet in Java:</w:t>
      </w:r>
      <w:r w:rsidRPr="00BC6B1A">
        <w:rPr>
          <w:rFonts w:ascii="Arial" w:eastAsia="Times New Roman" w:hAnsi="Arial" w:cs="Arial"/>
          <w:color w:val="273239"/>
          <w:spacing w:val="2"/>
          <w:sz w:val="26"/>
          <w:szCs w:val="26"/>
          <w:lang w:eastAsia="en-IN"/>
        </w:rPr>
        <w:t> </w:t>
      </w:r>
    </w:p>
    <w:p w:rsidR="00BC6B1A" w:rsidRPr="00BC6B1A" w:rsidRDefault="00BC6B1A" w:rsidP="00BC6B1A">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p>
    <w:p w:rsidR="00BC6B1A" w:rsidRPr="00BC6B1A" w:rsidRDefault="00BC6B1A" w:rsidP="00D04ABD">
      <w:pPr>
        <w:numPr>
          <w:ilvl w:val="0"/>
          <w:numId w:val="8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HashSet:</w:t>
      </w:r>
      <w:r w:rsidRPr="00BC6B1A">
        <w:rPr>
          <w:rFonts w:ascii="Arial" w:eastAsia="Times New Roman" w:hAnsi="Arial" w:cs="Arial"/>
          <w:color w:val="273239"/>
          <w:spacing w:val="2"/>
          <w:sz w:val="26"/>
          <w:szCs w:val="26"/>
          <w:lang w:eastAsia="en-IN"/>
        </w:rPr>
        <w:t> If you don’t want to maintain insertion order but want to store unique objects. </w:t>
      </w:r>
    </w:p>
    <w:p w:rsidR="00BC6B1A" w:rsidRPr="00BC6B1A" w:rsidRDefault="00BC6B1A" w:rsidP="00D04ABD">
      <w:pPr>
        <w:numPr>
          <w:ilvl w:val="0"/>
          <w:numId w:val="8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LinkedHashSet:</w:t>
      </w:r>
      <w:r w:rsidRPr="00BC6B1A">
        <w:rPr>
          <w:rFonts w:ascii="Arial" w:eastAsia="Times New Roman" w:hAnsi="Arial" w:cs="Arial"/>
          <w:color w:val="273239"/>
          <w:spacing w:val="2"/>
          <w:sz w:val="26"/>
          <w:szCs w:val="26"/>
          <w:lang w:eastAsia="en-IN"/>
        </w:rPr>
        <w:t> If you want to maintain the insertion order of elements then you can use LinkedHashSet. </w:t>
      </w:r>
    </w:p>
    <w:p w:rsidR="00BC6B1A" w:rsidRPr="00BC6B1A" w:rsidRDefault="00BC6B1A" w:rsidP="00D04ABD">
      <w:pPr>
        <w:numPr>
          <w:ilvl w:val="0"/>
          <w:numId w:val="85"/>
        </w:numPr>
        <w:shd w:val="clear" w:color="auto" w:fill="FFFFFF"/>
        <w:spacing w:after="0" w:line="240" w:lineRule="auto"/>
        <w:ind w:left="360"/>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b/>
          <w:bCs/>
          <w:color w:val="273239"/>
          <w:spacing w:val="2"/>
          <w:sz w:val="26"/>
          <w:szCs w:val="26"/>
          <w:bdr w:val="none" w:sz="0" w:space="0" w:color="auto" w:frame="1"/>
          <w:lang w:eastAsia="en-IN"/>
        </w:rPr>
        <w:t>TreeSet:</w:t>
      </w:r>
      <w:r w:rsidRPr="00BC6B1A">
        <w:rPr>
          <w:rFonts w:ascii="Arial" w:eastAsia="Times New Roman" w:hAnsi="Arial" w:cs="Arial"/>
          <w:color w:val="273239"/>
          <w:spacing w:val="2"/>
          <w:sz w:val="26"/>
          <w:szCs w:val="26"/>
          <w:lang w:eastAsia="en-IN"/>
        </w:rPr>
        <w:t> If you want to sort the elements according to some Comparator then use TreeSet.</w:t>
      </w:r>
    </w:p>
    <w:p w:rsidR="00BC6B1A" w:rsidRPr="00BC6B1A" w:rsidRDefault="00BC6B1A" w:rsidP="00BC6B1A">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BC6B1A">
        <w:rPr>
          <w:rFonts w:ascii="Arial" w:eastAsia="Times New Roman" w:hAnsi="Arial" w:cs="Arial"/>
          <w:color w:val="273239"/>
          <w:spacing w:val="2"/>
          <w:sz w:val="26"/>
          <w:szCs w:val="26"/>
          <w:lang w:eastAsia="en-IN"/>
        </w:rPr>
        <w:t>So as you see the output of the above program according to that and according to your requirements, you can choose anyone from HashSet, TreeSet, and LinkedHashSet.</w:t>
      </w:r>
    </w:p>
    <w:p w:rsidR="008F4E46" w:rsidRDefault="008F4E46" w:rsidP="008F4E4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Queue Interface</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The interface Queue is available in the java.util package and does extend the Collection interface. It is used to keep the elements that are processed in the First In First Out (FIFO) manner. It is an ordered list of objects, where insertion of elements occurs at the end of the list, and removal of elements occur at the beginning of the list.</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Being an interface, the queue requires, for the declaration, a concrete class, and the most common classes are the LinkedList and PriorityQueue in Java. Implementations done by these classes are not thread safe. If it is required to have a thread safe implementation, PriorityBlockingQueue is an available option.</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Queue Interface Declaration</w:t>
      </w:r>
    </w:p>
    <w:p w:rsidR="008F4E46" w:rsidRPr="008F4E46" w:rsidRDefault="008F4E46" w:rsidP="008F4E46">
      <w:pPr>
        <w:numPr>
          <w:ilvl w:val="0"/>
          <w:numId w:val="8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Queue&lt;E&gt;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Collection&lt;E&gt;  </w:t>
      </w:r>
    </w:p>
    <w:p w:rsidR="008F4E46" w:rsidRDefault="008F4E46" w:rsidP="008F4E46">
      <w:pPr>
        <w:spacing w:after="0" w:line="375" w:lineRule="atLeast"/>
        <w:jc w:val="both"/>
        <w:rPr>
          <w:rFonts w:ascii="Segoe UI" w:hAnsi="Segoe UI" w:cs="Segoe UI"/>
          <w:color w:val="000000"/>
          <w:sz w:val="24"/>
          <w:szCs w:val="24"/>
        </w:rPr>
      </w:pP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Queue Interface</w:t>
      </w:r>
    </w:p>
    <w:tbl>
      <w:tblPr>
        <w:tblW w:w="17523" w:type="dxa"/>
        <w:tblInd w:w="-15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11"/>
        <w:gridCol w:w="15112"/>
      </w:tblGrid>
      <w:tr w:rsidR="008F4E46" w:rsidTr="008F4E46">
        <w:tc>
          <w:tcPr>
            <w:tcW w:w="2411" w:type="dxa"/>
            <w:shd w:val="clear" w:color="auto" w:fill="C7CCBE"/>
            <w:tcMar>
              <w:top w:w="180" w:type="dxa"/>
              <w:left w:w="180" w:type="dxa"/>
              <w:bottom w:w="180" w:type="dxa"/>
              <w:right w:w="180" w:type="dxa"/>
            </w:tcMar>
            <w:hideMark/>
          </w:tcPr>
          <w:p w:rsidR="008F4E46" w:rsidRDefault="008F4E46">
            <w:pPr>
              <w:rPr>
                <w:rFonts w:ascii="Times New Roman" w:hAnsi="Times New Roman" w:cs="Times New Roman"/>
                <w:b/>
                <w:bCs/>
                <w:color w:val="000000"/>
                <w:sz w:val="26"/>
                <w:szCs w:val="26"/>
              </w:rPr>
            </w:pPr>
            <w:r>
              <w:rPr>
                <w:b/>
                <w:bCs/>
                <w:color w:val="000000"/>
                <w:sz w:val="26"/>
                <w:szCs w:val="26"/>
              </w:rPr>
              <w:t>Method</w:t>
            </w:r>
          </w:p>
        </w:tc>
        <w:tc>
          <w:tcPr>
            <w:tcW w:w="15112" w:type="dxa"/>
            <w:shd w:val="clear" w:color="auto" w:fill="C7CCBE"/>
            <w:tcMar>
              <w:top w:w="180" w:type="dxa"/>
              <w:left w:w="180" w:type="dxa"/>
              <w:bottom w:w="180" w:type="dxa"/>
              <w:right w:w="180" w:type="dxa"/>
            </w:tcMar>
            <w:hideMark/>
          </w:tcPr>
          <w:p w:rsidR="008F4E46" w:rsidRDefault="008F4E46">
            <w:pPr>
              <w:rPr>
                <w:b/>
                <w:bCs/>
                <w:color w:val="000000"/>
                <w:sz w:val="26"/>
                <w:szCs w:val="26"/>
              </w:rPr>
            </w:pPr>
            <w:r>
              <w:rPr>
                <w:b/>
                <w:bCs/>
                <w:color w:val="000000"/>
                <w:sz w:val="26"/>
                <w:szCs w:val="26"/>
              </w:rPr>
              <w:t>Description</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sz w:val="24"/>
                <w:szCs w:val="24"/>
              </w:rPr>
            </w:pPr>
            <w:r>
              <w:rPr>
                <w:rFonts w:ascii="Segoe UI" w:hAnsi="Segoe UI" w:cs="Segoe UI"/>
                <w:color w:val="333333"/>
              </w:rPr>
              <w:t>boolean add(object)</w:t>
            </w:r>
          </w:p>
        </w:tc>
        <w:tc>
          <w:tcPr>
            <w:tcW w:w="15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insert the specified element into this queue and return true upon success.</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boolean offer(object)</w:t>
            </w:r>
          </w:p>
        </w:tc>
        <w:tc>
          <w:tcPr>
            <w:tcW w:w="15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insert the specified element into this queue.</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remove()</w:t>
            </w:r>
          </w:p>
        </w:tc>
        <w:tc>
          <w:tcPr>
            <w:tcW w:w="15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retrieves and removes the head of this queue.</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poll()</w:t>
            </w:r>
          </w:p>
        </w:tc>
        <w:tc>
          <w:tcPr>
            <w:tcW w:w="15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retrieves and removes the head of this queue, or returns null if this queue is empty.</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element()</w:t>
            </w:r>
          </w:p>
        </w:tc>
        <w:tc>
          <w:tcPr>
            <w:tcW w:w="15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retrieves, but does not remove, the head of this queue.</w:t>
            </w:r>
          </w:p>
        </w:tc>
      </w:tr>
      <w:tr w:rsidR="008F4E46" w:rsidTr="008F4E46">
        <w:tc>
          <w:tcPr>
            <w:tcW w:w="2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lastRenderedPageBreak/>
              <w:t>Object peek()</w:t>
            </w:r>
          </w:p>
        </w:tc>
        <w:tc>
          <w:tcPr>
            <w:tcW w:w="15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retrieves, but does not remove, the head of this queue, or returns null if this queue is</w:t>
            </w:r>
          </w:p>
          <w:p w:rsidR="008F4E46" w:rsidRDefault="008F4E46">
            <w:pPr>
              <w:jc w:val="both"/>
              <w:rPr>
                <w:rFonts w:ascii="Segoe UI" w:hAnsi="Segoe UI" w:cs="Segoe UI"/>
                <w:color w:val="333333"/>
              </w:rPr>
            </w:pPr>
            <w:r>
              <w:rPr>
                <w:rFonts w:ascii="Segoe UI" w:hAnsi="Segoe UI" w:cs="Segoe UI"/>
                <w:color w:val="333333"/>
              </w:rPr>
              <w:t xml:space="preserve"> empty.</w:t>
            </w:r>
          </w:p>
        </w:tc>
      </w:tr>
    </w:tbl>
    <w:p w:rsidR="008F4E46" w:rsidRDefault="008F4E46" w:rsidP="008F4E46">
      <w:pPr>
        <w:pStyle w:val="Heading2"/>
        <w:shd w:val="clear" w:color="auto" w:fill="FFFFFF"/>
        <w:spacing w:line="312" w:lineRule="atLeast"/>
        <w:jc w:val="both"/>
        <w:rPr>
          <w:rFonts w:ascii="Helvetica" w:hAnsi="Helvetica" w:cs="Helvetica"/>
          <w:b/>
          <w:bCs/>
          <w:color w:val="610B38"/>
          <w:sz w:val="38"/>
          <w:szCs w:val="38"/>
        </w:rPr>
      </w:pPr>
    </w:p>
    <w:p w:rsidR="008F4E46" w:rsidRDefault="008F4E46" w:rsidP="008F4E4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Features of a Queue</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The following are some important features of a queue.</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As discussed earlier, FIFO concept is used for insertion and deletion of elements from a queue.</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Java Queue provides support for all of the methods of the Collection interface including deletion, insertion, etc.</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PriorityQueue, ArrayBlockingQueue and LinkedList are the implementations that are used most frequently.</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NullPointerException is raised, if any null operation is done on the BlockingQueues.</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Those Queues that are present in the </w:t>
      </w:r>
      <w:r>
        <w:rPr>
          <w:rStyle w:val="Emphasis"/>
          <w:rFonts w:ascii="Segoe UI" w:hAnsi="Segoe UI" w:cs="Segoe UI"/>
          <w:color w:val="000000"/>
        </w:rPr>
        <w:t>util </w:t>
      </w:r>
      <w:r>
        <w:rPr>
          <w:rFonts w:ascii="Segoe UI" w:hAnsi="Segoe UI" w:cs="Segoe UI"/>
          <w:color w:val="000000"/>
        </w:rPr>
        <w:t>package are known as Unbounded Queues.</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Those Queues that are present in the </w:t>
      </w:r>
      <w:r>
        <w:rPr>
          <w:rStyle w:val="Emphasis"/>
          <w:rFonts w:ascii="Segoe UI" w:hAnsi="Segoe UI" w:cs="Segoe UI"/>
          <w:color w:val="000000"/>
        </w:rPr>
        <w:t>util.concurrent </w:t>
      </w:r>
      <w:r>
        <w:rPr>
          <w:rFonts w:ascii="Segoe UI" w:hAnsi="Segoe UI" w:cs="Segoe UI"/>
          <w:color w:val="000000"/>
        </w:rPr>
        <w:t>package are known as bounded Queues.</w:t>
      </w:r>
    </w:p>
    <w:p w:rsidR="008F4E46" w:rsidRDefault="008F4E46" w:rsidP="008F4E46">
      <w:pPr>
        <w:numPr>
          <w:ilvl w:val="0"/>
          <w:numId w:val="8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Queues barring the Deques facilitates removal and insertion at the head and tail of the queue; respectively. In fact, deques support element insertion and removal at both ends.</w:t>
      </w:r>
    </w:p>
    <w:p w:rsidR="008F4E46" w:rsidRDefault="008F4E46" w:rsidP="008F4E4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PriorityQueue Class</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PriorityQueue is also class that is defined in the collection framework that gives us a way for processing the objects on the basis of priority. It is already described that the insertion and deletion of objects follows FIFO pattern in the Java queue. However, sometimes the elements of the queue are needed to be processed according to the priority, that's where a PriorityQueue comes into action.</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PriorityQueue Class Declaration</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java.util.PriorityQueue class.</w:t>
      </w:r>
    </w:p>
    <w:p w:rsidR="008F4E46" w:rsidRDefault="008F4E46" w:rsidP="008F4E46">
      <w:pPr>
        <w:numPr>
          <w:ilvl w:val="0"/>
          <w:numId w:val="8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PriorityQueue&lt;E&gt;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AbstractQueue&lt;E&gt;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Serializable  </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PriorityQueue Example</w:t>
      </w:r>
    </w:p>
    <w:p w:rsidR="008F4E46" w:rsidRDefault="008F4E46" w:rsidP="008F4E46">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TestCollection12.java</w:t>
      </w:r>
    </w:p>
    <w:p w:rsidR="008F4E46" w:rsidRDefault="008F4E46" w:rsidP="008F4E46">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F4E46" w:rsidRDefault="008F4E46" w:rsidP="008F4E46">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TestCollection12{  </w:t>
      </w:r>
    </w:p>
    <w:p w:rsidR="008F4E46" w:rsidRDefault="008F4E46" w:rsidP="008F4E46">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PriorityQueue&lt;String&gt; queue=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PriorityQueue&lt;String&gt;();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queue.add(</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+queue.element());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"head:"</w:t>
      </w:r>
      <w:r>
        <w:rPr>
          <w:rFonts w:ascii="Segoe UI" w:hAnsi="Segoe UI" w:cs="Segoe UI"/>
          <w:color w:val="000000"/>
          <w:bdr w:val="none" w:sz="0" w:space="0" w:color="auto" w:frame="1"/>
        </w:rPr>
        <w:t>+queue.peek());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"iterating the queue elements:"</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 itr=queue.iterator();  </w:t>
      </w:r>
    </w:p>
    <w:p w:rsidR="008F4E46" w:rsidRDefault="008F4E46" w:rsidP="008F4E46">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System.out.println(itr.next());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queue.remove();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queue.poll();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"after removing two elements:"</w:t>
      </w: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Iterator&lt;String&gt; itr2=queue.iterator();  </w:t>
      </w:r>
    </w:p>
    <w:p w:rsidR="008F4E46" w:rsidRDefault="008F4E46" w:rsidP="008F4E46">
      <w:pPr>
        <w:numPr>
          <w:ilvl w:val="0"/>
          <w:numId w:val="8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(itr2.hasNext()){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System.out.println(itr2.next());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8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Pr="008F4E46" w:rsidRDefault="008F4E46" w:rsidP="008F4E46">
      <w:pPr>
        <w:numPr>
          <w:ilvl w:val="0"/>
          <w:numId w:val="89"/>
        </w:numPr>
        <w:spacing w:after="0" w:line="375" w:lineRule="atLeast"/>
        <w:ind w:left="0"/>
        <w:jc w:val="both"/>
        <w:rPr>
          <w:rStyle w:val="testit"/>
          <w:rFonts w:ascii="Segoe UI" w:hAnsi="Segoe UI" w:cs="Segoe UI"/>
          <w:color w:val="333333"/>
        </w:rPr>
      </w:pPr>
      <w:r>
        <w:rPr>
          <w:rFonts w:ascii="Segoe UI" w:hAnsi="Segoe UI" w:cs="Segoe UI"/>
          <w:color w:val="000000"/>
          <w:bdr w:val="none" w:sz="0" w:space="0" w:color="auto" w:frame="1"/>
        </w:rPr>
        <w:t>}  </w:t>
      </w:r>
    </w:p>
    <w:p w:rsidR="008F4E46" w:rsidRDefault="008F4E46" w:rsidP="008F4E46">
      <w:pPr>
        <w:spacing w:after="0" w:line="375" w:lineRule="atLeast"/>
        <w:jc w:val="both"/>
        <w:rPr>
          <w:rStyle w:val="Strong"/>
          <w:rFonts w:ascii="Segoe UI" w:hAnsi="Segoe UI" w:cs="Segoe UI"/>
          <w:color w:val="333333"/>
        </w:rPr>
      </w:pPr>
    </w:p>
    <w:p w:rsidR="008F4E46" w:rsidRDefault="008F4E46" w:rsidP="008F4E46">
      <w:pPr>
        <w:spacing w:after="0" w:line="375" w:lineRule="atLeast"/>
        <w:jc w:val="both"/>
        <w:rPr>
          <w:rFonts w:ascii="Segoe UI" w:hAnsi="Segoe UI" w:cs="Segoe UI"/>
          <w:color w:val="333333"/>
        </w:rPr>
      </w:pPr>
      <w:r>
        <w:rPr>
          <w:rStyle w:val="Strong"/>
          <w:rFonts w:ascii="Segoe UI" w:hAnsi="Segoe UI" w:cs="Segoe UI"/>
          <w:color w:val="333333"/>
        </w:rPr>
        <w:t>Output:</w:t>
      </w:r>
    </w:p>
    <w:p w:rsidR="008F4E46" w:rsidRDefault="008F4E46" w:rsidP="008F4E46">
      <w:pPr>
        <w:pStyle w:val="HTMLPreformatted"/>
        <w:shd w:val="clear" w:color="auto" w:fill="1C1D1C"/>
        <w:jc w:val="both"/>
        <w:rPr>
          <w:color w:val="F9F9F9"/>
        </w:rPr>
      </w:pPr>
      <w:r>
        <w:rPr>
          <w:color w:val="F9F9F9"/>
        </w:rPr>
        <w:t>head:Amit</w:t>
      </w:r>
    </w:p>
    <w:p w:rsidR="008F4E46" w:rsidRDefault="008F4E46" w:rsidP="008F4E46">
      <w:pPr>
        <w:pStyle w:val="HTMLPreformatted"/>
        <w:shd w:val="clear" w:color="auto" w:fill="1C1D1C"/>
        <w:jc w:val="both"/>
        <w:rPr>
          <w:color w:val="F9F9F9"/>
        </w:rPr>
      </w:pPr>
      <w:r>
        <w:rPr>
          <w:color w:val="F9F9F9"/>
        </w:rPr>
        <w:t xml:space="preserve">       head:Amit</w:t>
      </w:r>
    </w:p>
    <w:p w:rsidR="008F4E46" w:rsidRDefault="008F4E46" w:rsidP="008F4E46">
      <w:pPr>
        <w:pStyle w:val="HTMLPreformatted"/>
        <w:shd w:val="clear" w:color="auto" w:fill="1C1D1C"/>
        <w:jc w:val="both"/>
        <w:rPr>
          <w:color w:val="F9F9F9"/>
        </w:rPr>
      </w:pPr>
      <w:r>
        <w:rPr>
          <w:color w:val="F9F9F9"/>
        </w:rPr>
        <w:t xml:space="preserve">       iterating the queue elements:</w:t>
      </w:r>
    </w:p>
    <w:p w:rsidR="008F4E46" w:rsidRDefault="008F4E46" w:rsidP="008F4E46">
      <w:pPr>
        <w:pStyle w:val="HTMLPreformatted"/>
        <w:shd w:val="clear" w:color="auto" w:fill="1C1D1C"/>
        <w:jc w:val="both"/>
        <w:rPr>
          <w:color w:val="F9F9F9"/>
        </w:rPr>
      </w:pPr>
      <w:r>
        <w:rPr>
          <w:color w:val="F9F9F9"/>
        </w:rPr>
        <w:t xml:space="preserve">       Amit</w:t>
      </w:r>
    </w:p>
    <w:p w:rsidR="008F4E46" w:rsidRDefault="008F4E46" w:rsidP="008F4E46">
      <w:pPr>
        <w:pStyle w:val="HTMLPreformatted"/>
        <w:shd w:val="clear" w:color="auto" w:fill="1C1D1C"/>
        <w:jc w:val="both"/>
        <w:rPr>
          <w:color w:val="F9F9F9"/>
        </w:rPr>
      </w:pPr>
      <w:r>
        <w:rPr>
          <w:color w:val="F9F9F9"/>
        </w:rPr>
        <w:t xml:space="preserve">       Jai</w:t>
      </w:r>
    </w:p>
    <w:p w:rsidR="008F4E46" w:rsidRDefault="008F4E46" w:rsidP="008F4E46">
      <w:pPr>
        <w:pStyle w:val="HTMLPreformatted"/>
        <w:shd w:val="clear" w:color="auto" w:fill="1C1D1C"/>
        <w:jc w:val="both"/>
        <w:rPr>
          <w:color w:val="F9F9F9"/>
        </w:rPr>
      </w:pPr>
      <w:r>
        <w:rPr>
          <w:color w:val="F9F9F9"/>
        </w:rPr>
        <w:t xml:space="preserve">       Karan</w:t>
      </w:r>
    </w:p>
    <w:p w:rsidR="008F4E46" w:rsidRDefault="008F4E46" w:rsidP="008F4E46">
      <w:pPr>
        <w:pStyle w:val="HTMLPreformatted"/>
        <w:shd w:val="clear" w:color="auto" w:fill="1C1D1C"/>
        <w:jc w:val="both"/>
        <w:rPr>
          <w:color w:val="F9F9F9"/>
        </w:rPr>
      </w:pPr>
      <w:r>
        <w:rPr>
          <w:color w:val="F9F9F9"/>
        </w:rPr>
        <w:t xml:space="preserve">       Vijay</w:t>
      </w:r>
    </w:p>
    <w:p w:rsidR="008F4E46" w:rsidRDefault="008F4E46" w:rsidP="008F4E46">
      <w:pPr>
        <w:pStyle w:val="HTMLPreformatted"/>
        <w:shd w:val="clear" w:color="auto" w:fill="1C1D1C"/>
        <w:jc w:val="both"/>
        <w:rPr>
          <w:color w:val="F9F9F9"/>
        </w:rPr>
      </w:pPr>
      <w:r>
        <w:rPr>
          <w:color w:val="F9F9F9"/>
        </w:rPr>
        <w:t xml:space="preserve">       Rahul</w:t>
      </w:r>
    </w:p>
    <w:p w:rsidR="008F4E46" w:rsidRDefault="008F4E46" w:rsidP="008F4E46">
      <w:pPr>
        <w:pStyle w:val="HTMLPreformatted"/>
        <w:shd w:val="clear" w:color="auto" w:fill="1C1D1C"/>
        <w:jc w:val="both"/>
        <w:rPr>
          <w:color w:val="F9F9F9"/>
        </w:rPr>
      </w:pPr>
      <w:r>
        <w:rPr>
          <w:color w:val="F9F9F9"/>
        </w:rPr>
        <w:t xml:space="preserve">       after removing two elements:</w:t>
      </w:r>
    </w:p>
    <w:p w:rsidR="008F4E46" w:rsidRDefault="008F4E46" w:rsidP="008F4E46">
      <w:pPr>
        <w:pStyle w:val="HTMLPreformatted"/>
        <w:shd w:val="clear" w:color="auto" w:fill="1C1D1C"/>
        <w:jc w:val="both"/>
        <w:rPr>
          <w:color w:val="F9F9F9"/>
        </w:rPr>
      </w:pPr>
      <w:r>
        <w:rPr>
          <w:color w:val="F9F9F9"/>
        </w:rPr>
        <w:t xml:space="preserve">       Karan</w:t>
      </w:r>
    </w:p>
    <w:p w:rsidR="008F4E46" w:rsidRDefault="008F4E46" w:rsidP="008F4E46">
      <w:pPr>
        <w:pStyle w:val="HTMLPreformatted"/>
        <w:shd w:val="clear" w:color="auto" w:fill="1C1D1C"/>
        <w:jc w:val="both"/>
        <w:rPr>
          <w:color w:val="F9F9F9"/>
        </w:rPr>
      </w:pPr>
      <w:r>
        <w:rPr>
          <w:color w:val="F9F9F9"/>
        </w:rPr>
        <w:t xml:space="preserve">       Rahul</w:t>
      </w:r>
    </w:p>
    <w:p w:rsidR="008F4E46" w:rsidRDefault="008F4E46" w:rsidP="008F4E46">
      <w:pPr>
        <w:pStyle w:val="HTMLPreformatted"/>
        <w:shd w:val="clear" w:color="auto" w:fill="1C1D1C"/>
        <w:jc w:val="both"/>
        <w:rPr>
          <w:color w:val="F9F9F9"/>
        </w:rPr>
      </w:pPr>
      <w:r>
        <w:rPr>
          <w:color w:val="F9F9F9"/>
        </w:rPr>
        <w:lastRenderedPageBreak/>
        <w:t xml:space="preserve">       Vijay</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PriorityQueue Example: Book</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Let's see a PriorityQueue example where we are adding books to queue and printing all the books. The elements in PriorityQueue must be of Comparable type. String and Wrapper classes are Comparable by default. To add user-defined objects in PriorityQueue, you need to implement Comparable interface.</w:t>
      </w:r>
    </w:p>
    <w:p w:rsidR="008F4E46" w:rsidRDefault="008F4E46" w:rsidP="008F4E46">
      <w:pPr>
        <w:pStyle w:val="NormalWeb"/>
        <w:shd w:val="clear" w:color="auto" w:fill="FFFFFF"/>
        <w:jc w:val="both"/>
        <w:rPr>
          <w:rFonts w:ascii="Segoe UI" w:hAnsi="Segoe UI" w:cs="Segoe UI"/>
          <w:color w:val="333333"/>
        </w:rPr>
      </w:pPr>
      <w:r>
        <w:rPr>
          <w:rStyle w:val="Strong"/>
          <w:rFonts w:ascii="Segoe UI" w:hAnsi="Segoe UI" w:cs="Segoe UI"/>
          <w:color w:val="333333"/>
        </w:rPr>
        <w:t>FileName:</w:t>
      </w:r>
      <w:r>
        <w:rPr>
          <w:rFonts w:ascii="Segoe UI" w:hAnsi="Segoe UI" w:cs="Segoe UI"/>
          <w:color w:val="333333"/>
        </w:rPr>
        <w:t> LinkedListExample.java</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Comparable&lt;Book&gt;{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compareTo(Book b)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(id&gt;b.id){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(id&lt;b.id){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LinkedListExample {  </w:t>
      </w:r>
    </w:p>
    <w:p w:rsidR="008F4E46" w:rsidRDefault="008F4E46" w:rsidP="008F4E46">
      <w:pPr>
        <w:numPr>
          <w:ilvl w:val="0"/>
          <w:numId w:val="9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Queue&lt;Book&gt; queue=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PriorityQueue&lt;Book&gt;();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121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233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the queue</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queue.add(b1);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queue.add(b2);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queue.add(b3);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"Traversing the queue elements:"</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queue elements</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b:queue){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queue.remove();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removing one book record:"</w:t>
      </w: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b:queue){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8F4E46" w:rsidRDefault="008F4E46" w:rsidP="008F4E46">
      <w:pPr>
        <w:pStyle w:val="HTMLPreformatted"/>
        <w:shd w:val="clear" w:color="auto" w:fill="1C1D1C"/>
        <w:jc w:val="both"/>
        <w:rPr>
          <w:color w:val="F9F9F9"/>
        </w:rPr>
      </w:pPr>
      <w:r>
        <w:rPr>
          <w:color w:val="F9F9F9"/>
        </w:rPr>
        <w:t>Traversing the queue elements:</w:t>
      </w:r>
    </w:p>
    <w:p w:rsidR="008F4E46" w:rsidRDefault="008F4E46" w:rsidP="008F4E46">
      <w:pPr>
        <w:pStyle w:val="HTMLPreformatted"/>
        <w:shd w:val="clear" w:color="auto" w:fill="1C1D1C"/>
        <w:jc w:val="both"/>
        <w:rPr>
          <w:color w:val="F9F9F9"/>
        </w:rPr>
      </w:pPr>
      <w:r>
        <w:rPr>
          <w:color w:val="F9F9F9"/>
        </w:rPr>
        <w:t>101 Data Communications &amp; Networking Forouzan Mc Graw Hill 4</w:t>
      </w:r>
    </w:p>
    <w:p w:rsidR="008F4E46" w:rsidRDefault="008F4E46" w:rsidP="008F4E46">
      <w:pPr>
        <w:pStyle w:val="HTMLPreformatted"/>
        <w:shd w:val="clear" w:color="auto" w:fill="1C1D1C"/>
        <w:jc w:val="both"/>
        <w:rPr>
          <w:color w:val="F9F9F9"/>
        </w:rPr>
      </w:pPr>
      <w:r>
        <w:rPr>
          <w:color w:val="F9F9F9"/>
        </w:rPr>
        <w:t>233 Operating System Galvin Wiley 6</w:t>
      </w:r>
    </w:p>
    <w:p w:rsidR="008F4E46" w:rsidRDefault="008F4E46" w:rsidP="008F4E46">
      <w:pPr>
        <w:pStyle w:val="HTMLPreformatted"/>
        <w:shd w:val="clear" w:color="auto" w:fill="1C1D1C"/>
        <w:jc w:val="both"/>
        <w:rPr>
          <w:color w:val="F9F9F9"/>
        </w:rPr>
      </w:pPr>
      <w:r>
        <w:rPr>
          <w:color w:val="F9F9F9"/>
        </w:rPr>
        <w:t>121 Let us C Yashwant Kanetkar BPB 8</w:t>
      </w:r>
    </w:p>
    <w:p w:rsidR="008F4E46" w:rsidRDefault="008F4E46" w:rsidP="008F4E46">
      <w:pPr>
        <w:pStyle w:val="HTMLPreformatted"/>
        <w:shd w:val="clear" w:color="auto" w:fill="1C1D1C"/>
        <w:jc w:val="both"/>
        <w:rPr>
          <w:color w:val="F9F9F9"/>
        </w:rPr>
      </w:pPr>
      <w:r>
        <w:rPr>
          <w:color w:val="F9F9F9"/>
        </w:rPr>
        <w:t>After removing one book record:</w:t>
      </w:r>
    </w:p>
    <w:p w:rsidR="008F4E46" w:rsidRDefault="008F4E46" w:rsidP="008F4E46">
      <w:pPr>
        <w:pStyle w:val="HTMLPreformatted"/>
        <w:shd w:val="clear" w:color="auto" w:fill="1C1D1C"/>
        <w:jc w:val="both"/>
        <w:rPr>
          <w:color w:val="F9F9F9"/>
        </w:rPr>
      </w:pPr>
      <w:r>
        <w:rPr>
          <w:color w:val="F9F9F9"/>
        </w:rPr>
        <w:t>121 Let us C Yashwant Kanetkar BPB 8</w:t>
      </w:r>
    </w:p>
    <w:p w:rsidR="008F4E46" w:rsidRDefault="008F4E46" w:rsidP="008F4E46">
      <w:pPr>
        <w:pStyle w:val="HTMLPreformatted"/>
        <w:shd w:val="clear" w:color="auto" w:fill="1C1D1C"/>
        <w:jc w:val="both"/>
        <w:rPr>
          <w:color w:val="F9F9F9"/>
        </w:rPr>
      </w:pPr>
      <w:r>
        <w:rPr>
          <w:color w:val="F9F9F9"/>
        </w:rPr>
        <w:t>233 Operating System Galvin Wiley 6</w:t>
      </w:r>
    </w:p>
    <w:p w:rsidR="00BC6B1A" w:rsidRDefault="00BC6B1A" w:rsidP="00823789"/>
    <w:p w:rsidR="008F4E46" w:rsidRDefault="008F4E46" w:rsidP="008F4E4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Deque Interface</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The interface called Deque is present in java.util package. It is the subtype of the interface queue. The Deque supports the addition as well as the removal of elements from both ends of the data structure. Therefore, a deque can be used as a stack or a queue. We know that the stack supports the Last In First Out (LIFO) operation, and the operation First In First Out is supported by a queue. As a deque supports both, either of the mentioned operations can be performed on it. Deque is an acronym for </w:t>
      </w:r>
      <w:r>
        <w:rPr>
          <w:rStyle w:val="Strong"/>
          <w:rFonts w:ascii="Segoe UI" w:eastAsiaTheme="majorEastAsia" w:hAnsi="Segoe UI" w:cs="Segoe UI"/>
          <w:color w:val="333333"/>
        </w:rPr>
        <w:t>"double ended queue".</w:t>
      </w:r>
    </w:p>
    <w:p w:rsidR="008F4E46" w:rsidRDefault="008F4E46" w:rsidP="008F4E4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Deque Interface declaration</w:t>
      </w:r>
    </w:p>
    <w:p w:rsidR="008F4E46" w:rsidRPr="002C161A" w:rsidRDefault="008F4E46" w:rsidP="008F4E46">
      <w:pPr>
        <w:numPr>
          <w:ilvl w:val="0"/>
          <w:numId w:val="9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interface</w:t>
      </w:r>
      <w:r>
        <w:rPr>
          <w:rFonts w:ascii="Segoe UI" w:hAnsi="Segoe UI" w:cs="Segoe UI"/>
          <w:color w:val="000000"/>
          <w:bdr w:val="none" w:sz="0" w:space="0" w:color="auto" w:frame="1"/>
        </w:rPr>
        <w:t> Deque&lt;E&gt;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Queue&lt;E&gt;  </w:t>
      </w:r>
    </w:p>
    <w:p w:rsidR="002C161A" w:rsidRDefault="002C161A" w:rsidP="002C161A">
      <w:pPr>
        <w:spacing w:after="0" w:line="375" w:lineRule="atLeast"/>
        <w:jc w:val="both"/>
        <w:rPr>
          <w:rFonts w:ascii="Segoe UI" w:hAnsi="Segoe UI" w:cs="Segoe UI"/>
          <w:color w:val="000000"/>
          <w:sz w:val="24"/>
          <w:szCs w:val="24"/>
        </w:rPr>
      </w:pP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Deque Interface</w:t>
      </w:r>
    </w:p>
    <w:tbl>
      <w:tblPr>
        <w:tblW w:w="17523" w:type="dxa"/>
        <w:tblInd w:w="-15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69"/>
        <w:gridCol w:w="15254"/>
      </w:tblGrid>
      <w:tr w:rsidR="008F4E46" w:rsidTr="002C161A">
        <w:tc>
          <w:tcPr>
            <w:tcW w:w="2269" w:type="dxa"/>
            <w:shd w:val="clear" w:color="auto" w:fill="C7CCBE"/>
            <w:tcMar>
              <w:top w:w="180" w:type="dxa"/>
              <w:left w:w="180" w:type="dxa"/>
              <w:bottom w:w="180" w:type="dxa"/>
              <w:right w:w="180" w:type="dxa"/>
            </w:tcMar>
            <w:hideMark/>
          </w:tcPr>
          <w:p w:rsidR="008F4E46" w:rsidRDefault="008F4E46">
            <w:pPr>
              <w:rPr>
                <w:rFonts w:ascii="Times New Roman" w:hAnsi="Times New Roman" w:cs="Times New Roman"/>
                <w:b/>
                <w:bCs/>
                <w:color w:val="000000"/>
                <w:sz w:val="26"/>
                <w:szCs w:val="26"/>
              </w:rPr>
            </w:pPr>
            <w:r>
              <w:rPr>
                <w:b/>
                <w:bCs/>
                <w:color w:val="000000"/>
                <w:sz w:val="26"/>
                <w:szCs w:val="26"/>
              </w:rPr>
              <w:t>Method</w:t>
            </w:r>
          </w:p>
        </w:tc>
        <w:tc>
          <w:tcPr>
            <w:tcW w:w="15254" w:type="dxa"/>
            <w:shd w:val="clear" w:color="auto" w:fill="C7CCBE"/>
            <w:tcMar>
              <w:top w:w="180" w:type="dxa"/>
              <w:left w:w="180" w:type="dxa"/>
              <w:bottom w:w="180" w:type="dxa"/>
              <w:right w:w="180" w:type="dxa"/>
            </w:tcMar>
            <w:hideMark/>
          </w:tcPr>
          <w:p w:rsidR="008F4E46" w:rsidRDefault="008F4E46">
            <w:pPr>
              <w:rPr>
                <w:b/>
                <w:bCs/>
                <w:color w:val="000000"/>
                <w:sz w:val="26"/>
                <w:szCs w:val="26"/>
              </w:rPr>
            </w:pPr>
            <w:r>
              <w:rPr>
                <w:b/>
                <w:bCs/>
                <w:color w:val="000000"/>
                <w:sz w:val="26"/>
                <w:szCs w:val="26"/>
              </w:rPr>
              <w:t>Description</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sz w:val="24"/>
                <w:szCs w:val="24"/>
              </w:rPr>
            </w:pPr>
            <w:r>
              <w:rPr>
                <w:rFonts w:ascii="Segoe UI" w:hAnsi="Segoe UI" w:cs="Segoe UI"/>
                <w:color w:val="333333"/>
              </w:rPr>
              <w:t>boolean add(object)</w:t>
            </w:r>
          </w:p>
        </w:tc>
        <w:tc>
          <w:tcPr>
            <w:tcW w:w="15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insert the specified element into this deque and return true upon success.</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boolean offer(object)</w:t>
            </w:r>
          </w:p>
        </w:tc>
        <w:tc>
          <w:tcPr>
            <w:tcW w:w="15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insert the specified element into this deque.</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remove()</w:t>
            </w:r>
          </w:p>
        </w:tc>
        <w:tc>
          <w:tcPr>
            <w:tcW w:w="15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 and removes the head of this deque.</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poll()</w:t>
            </w:r>
          </w:p>
        </w:tc>
        <w:tc>
          <w:tcPr>
            <w:tcW w:w="15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 and removes the head of this deque, or returns null if this deque is empty.</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element()</w:t>
            </w:r>
          </w:p>
        </w:tc>
        <w:tc>
          <w:tcPr>
            <w:tcW w:w="15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It is used to retrieve, but does not remove, the head of this deque.</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peek()</w:t>
            </w:r>
          </w:p>
        </w:tc>
        <w:tc>
          <w:tcPr>
            <w:tcW w:w="15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161A" w:rsidRDefault="008F4E46">
            <w:pPr>
              <w:jc w:val="both"/>
              <w:rPr>
                <w:rFonts w:ascii="Segoe UI" w:hAnsi="Segoe UI" w:cs="Segoe UI"/>
                <w:color w:val="333333"/>
              </w:rPr>
            </w:pPr>
            <w:r>
              <w:rPr>
                <w:rFonts w:ascii="Segoe UI" w:hAnsi="Segoe UI" w:cs="Segoe UI"/>
                <w:color w:val="333333"/>
              </w:rPr>
              <w:t xml:space="preserve">It is used to retrieve, but does not remove, the head of this deque, or returns null if this deque is </w:t>
            </w:r>
          </w:p>
          <w:p w:rsidR="008F4E46" w:rsidRDefault="008F4E46">
            <w:pPr>
              <w:jc w:val="both"/>
              <w:rPr>
                <w:rFonts w:ascii="Segoe UI" w:hAnsi="Segoe UI" w:cs="Segoe UI"/>
                <w:color w:val="333333"/>
              </w:rPr>
            </w:pPr>
            <w:r>
              <w:rPr>
                <w:rFonts w:ascii="Segoe UI" w:hAnsi="Segoe UI" w:cs="Segoe UI"/>
                <w:color w:val="333333"/>
              </w:rPr>
              <w:t>empty.</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peekFirst()</w:t>
            </w:r>
          </w:p>
        </w:tc>
        <w:tc>
          <w:tcPr>
            <w:tcW w:w="15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161A" w:rsidRDefault="008F4E46">
            <w:pPr>
              <w:jc w:val="both"/>
              <w:rPr>
                <w:rFonts w:ascii="Segoe UI" w:hAnsi="Segoe UI" w:cs="Segoe UI"/>
                <w:color w:val="333333"/>
              </w:rPr>
            </w:pPr>
            <w:r>
              <w:rPr>
                <w:rFonts w:ascii="Segoe UI" w:hAnsi="Segoe UI" w:cs="Segoe UI"/>
                <w:color w:val="333333"/>
              </w:rPr>
              <w:t xml:space="preserve">The method returns the head element of the deque. The method does not remove any element </w:t>
            </w:r>
          </w:p>
          <w:p w:rsidR="008F4E46" w:rsidRDefault="008F4E46">
            <w:pPr>
              <w:jc w:val="both"/>
              <w:rPr>
                <w:rFonts w:ascii="Segoe UI" w:hAnsi="Segoe UI" w:cs="Segoe UI"/>
                <w:color w:val="333333"/>
              </w:rPr>
            </w:pPr>
            <w:r>
              <w:rPr>
                <w:rFonts w:ascii="Segoe UI" w:hAnsi="Segoe UI" w:cs="Segoe UI"/>
                <w:color w:val="333333"/>
              </w:rPr>
              <w:t>from the deque. Null is returned by this method, when the deque is empty.</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peekLast()</w:t>
            </w:r>
          </w:p>
        </w:tc>
        <w:tc>
          <w:tcPr>
            <w:tcW w:w="15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161A" w:rsidRDefault="008F4E46">
            <w:pPr>
              <w:jc w:val="both"/>
              <w:rPr>
                <w:rFonts w:ascii="Segoe UI" w:hAnsi="Segoe UI" w:cs="Segoe UI"/>
                <w:color w:val="333333"/>
              </w:rPr>
            </w:pPr>
            <w:r>
              <w:rPr>
                <w:rFonts w:ascii="Segoe UI" w:hAnsi="Segoe UI" w:cs="Segoe UI"/>
                <w:color w:val="333333"/>
              </w:rPr>
              <w:t>The method returns the last element of the deque. The method does not remove any element</w:t>
            </w:r>
          </w:p>
          <w:p w:rsidR="008F4E46" w:rsidRDefault="008F4E46">
            <w:pPr>
              <w:jc w:val="both"/>
              <w:rPr>
                <w:rFonts w:ascii="Segoe UI" w:hAnsi="Segoe UI" w:cs="Segoe UI"/>
                <w:color w:val="333333"/>
              </w:rPr>
            </w:pPr>
            <w:r>
              <w:rPr>
                <w:rFonts w:ascii="Segoe UI" w:hAnsi="Segoe UI" w:cs="Segoe UI"/>
                <w:color w:val="333333"/>
              </w:rPr>
              <w:t xml:space="preserve"> from the deque. Null is returned by this method, when the deque is empty.</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Boolean offerFirst(e)</w:t>
            </w:r>
          </w:p>
        </w:tc>
        <w:tc>
          <w:tcPr>
            <w:tcW w:w="15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C161A" w:rsidRDefault="008F4E46">
            <w:pPr>
              <w:jc w:val="both"/>
              <w:rPr>
                <w:rFonts w:ascii="Segoe UI" w:hAnsi="Segoe UI" w:cs="Segoe UI"/>
                <w:color w:val="333333"/>
              </w:rPr>
            </w:pPr>
            <w:r>
              <w:rPr>
                <w:rFonts w:ascii="Segoe UI" w:hAnsi="Segoe UI" w:cs="Segoe UI"/>
                <w:color w:val="333333"/>
              </w:rPr>
              <w:t xml:space="preserve">Inserts the element e at the front of the queue. If the insertion is successful, true is returned; </w:t>
            </w:r>
          </w:p>
          <w:p w:rsidR="008F4E46" w:rsidRDefault="008F4E46">
            <w:pPr>
              <w:jc w:val="both"/>
              <w:rPr>
                <w:rFonts w:ascii="Segoe UI" w:hAnsi="Segoe UI" w:cs="Segoe UI"/>
                <w:color w:val="333333"/>
              </w:rPr>
            </w:pPr>
            <w:r>
              <w:rPr>
                <w:rFonts w:ascii="Segoe UI" w:hAnsi="Segoe UI" w:cs="Segoe UI"/>
                <w:color w:val="333333"/>
              </w:rPr>
              <w:t>otherwise, false.</w:t>
            </w:r>
          </w:p>
        </w:tc>
      </w:tr>
      <w:tr w:rsidR="008F4E46" w:rsidTr="002C161A">
        <w:tc>
          <w:tcPr>
            <w:tcW w:w="2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F4E46" w:rsidRDefault="008F4E46">
            <w:pPr>
              <w:jc w:val="both"/>
              <w:rPr>
                <w:rFonts w:ascii="Segoe UI" w:hAnsi="Segoe UI" w:cs="Segoe UI"/>
                <w:color w:val="333333"/>
              </w:rPr>
            </w:pPr>
            <w:r>
              <w:rPr>
                <w:rFonts w:ascii="Segoe UI" w:hAnsi="Segoe UI" w:cs="Segoe UI"/>
                <w:color w:val="333333"/>
              </w:rPr>
              <w:t>Object offerLast(e)</w:t>
            </w:r>
          </w:p>
        </w:tc>
        <w:tc>
          <w:tcPr>
            <w:tcW w:w="15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C161A" w:rsidRDefault="008F4E46">
            <w:pPr>
              <w:jc w:val="both"/>
              <w:rPr>
                <w:rFonts w:ascii="Segoe UI" w:hAnsi="Segoe UI" w:cs="Segoe UI"/>
                <w:color w:val="333333"/>
              </w:rPr>
            </w:pPr>
            <w:r>
              <w:rPr>
                <w:rFonts w:ascii="Segoe UI" w:hAnsi="Segoe UI" w:cs="Segoe UI"/>
                <w:color w:val="333333"/>
              </w:rPr>
              <w:t xml:space="preserve">Inserts the element e at the tail of the queue. If the insertion is successful, true is returned; </w:t>
            </w:r>
          </w:p>
          <w:p w:rsidR="008F4E46" w:rsidRDefault="008F4E46">
            <w:pPr>
              <w:jc w:val="both"/>
              <w:rPr>
                <w:rFonts w:ascii="Segoe UI" w:hAnsi="Segoe UI" w:cs="Segoe UI"/>
                <w:color w:val="333333"/>
              </w:rPr>
            </w:pPr>
            <w:r>
              <w:rPr>
                <w:rFonts w:ascii="Segoe UI" w:hAnsi="Segoe UI" w:cs="Segoe UI"/>
                <w:color w:val="333333"/>
              </w:rPr>
              <w:t>otherwise, false.</w:t>
            </w:r>
          </w:p>
        </w:tc>
      </w:tr>
    </w:tbl>
    <w:p w:rsidR="008F4E46" w:rsidRDefault="008F4E46" w:rsidP="008F4E46">
      <w:pPr>
        <w:rPr>
          <w:rFonts w:ascii="Times New Roman" w:hAnsi="Times New Roman" w:cs="Times New Roman"/>
        </w:rPr>
      </w:pPr>
      <w:r>
        <w:rPr>
          <w:noProof/>
          <w:lang w:eastAsia="en-IN"/>
        </w:rPr>
        <w:lastRenderedPageBreak/>
        <w:drawing>
          <wp:inline distT="0" distB="0" distL="0" distR="0">
            <wp:extent cx="1781175" cy="4219575"/>
            <wp:effectExtent l="0" t="0" r="9525" b="9525"/>
            <wp:docPr id="18" name="Picture 18" descr="java arraydeque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arraydeque hierarchy"/>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781175" cy="4219575"/>
                    </a:xfrm>
                    <a:prstGeom prst="rect">
                      <a:avLst/>
                    </a:prstGeom>
                    <a:noFill/>
                    <a:ln>
                      <a:noFill/>
                    </a:ln>
                  </pic:spPr>
                </pic:pic>
              </a:graphicData>
            </a:graphic>
          </wp:inline>
        </w:drawing>
      </w:r>
    </w:p>
    <w:p w:rsidR="008F4E46" w:rsidRDefault="008F4E46" w:rsidP="008F4E4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ArrayDeque class</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We know that it is not possible to create an object of an interface in Java. Therefore, for instantiation, we need a class that implements the Deque interface, and that class is ArrayDeque. It grows and shrinks as per usage. It also inherits the AbstractCollection class.</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The important points about ArrayDeque class are:</w:t>
      </w:r>
    </w:p>
    <w:p w:rsidR="008F4E46" w:rsidRDefault="008F4E46" w:rsidP="008F4E46">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Unlike Queue, we can add or remove elements from both sides.</w:t>
      </w:r>
    </w:p>
    <w:p w:rsidR="008F4E46" w:rsidRDefault="008F4E46" w:rsidP="008F4E46">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Null elements are not allowed in the ArrayDeque.</w:t>
      </w:r>
    </w:p>
    <w:p w:rsidR="008F4E46" w:rsidRDefault="008F4E46" w:rsidP="008F4E46">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ArrayDeque is not thread safe, in the absence of external synchronization.</w:t>
      </w:r>
    </w:p>
    <w:p w:rsidR="008F4E46" w:rsidRDefault="008F4E46" w:rsidP="008F4E46">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ArrayDeque has no capacity restrictions.</w:t>
      </w:r>
    </w:p>
    <w:p w:rsidR="008F4E46" w:rsidRDefault="008F4E46" w:rsidP="008F4E46">
      <w:pPr>
        <w:numPr>
          <w:ilvl w:val="0"/>
          <w:numId w:val="9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ArrayDeque is faster than LinkedList and Stack.</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ArrayDeque Hierarchy</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The hierarchy of ArrayDeque class is given in the figure displayed at the right side of the page.</w:t>
      </w:r>
    </w:p>
    <w:p w:rsidR="008F4E46" w:rsidRDefault="008F4E46" w:rsidP="008F4E4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ArrayDeque class declaration</w:t>
      </w:r>
    </w:p>
    <w:p w:rsidR="008F4E46" w:rsidRDefault="008F4E46" w:rsidP="008F4E46">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java.util.ArrayDeque class.</w:t>
      </w:r>
    </w:p>
    <w:p w:rsidR="008F4E46" w:rsidRDefault="008F4E46" w:rsidP="008F4E46">
      <w:pPr>
        <w:numPr>
          <w:ilvl w:val="0"/>
          <w:numId w:val="9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ArrayDeque&lt;E&gt;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AbstractCollection&lt;E&gt;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Deque&lt;E&gt;, Cloneable, Serializable  </w:t>
      </w:r>
    </w:p>
    <w:p w:rsidR="008F4E46" w:rsidRDefault="008F4E46" w:rsidP="008F4E4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ArrayDeque Example</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ArrayDequeExample.java</w:t>
      </w:r>
    </w:p>
    <w:p w:rsidR="008F4E46" w:rsidRDefault="008F4E46" w:rsidP="008F4E46">
      <w:pPr>
        <w:numPr>
          <w:ilvl w:val="0"/>
          <w:numId w:val="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F4E46" w:rsidRDefault="008F4E46" w:rsidP="008F4E46">
      <w:pPr>
        <w:numPr>
          <w:ilvl w:val="0"/>
          <w:numId w:val="9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ArrayDequeExample {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Deque and adding elements</w:t>
      </w:r>
      <w:r>
        <w:rPr>
          <w:rFonts w:ascii="Segoe UI" w:hAnsi="Segoe UI" w:cs="Segoe UI"/>
          <w:color w:val="000000"/>
          <w:bdr w:val="none" w:sz="0" w:space="0" w:color="auto" w:frame="1"/>
        </w:rPr>
        <w: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Deque&lt;String&gt; deque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ArrayDeque&lt;String&gt;();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deque.add(</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deque.add(</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deque.add(</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elements</w:t>
      </w:r>
      <w:r>
        <w:rPr>
          <w:rFonts w:ascii="Segoe UI" w:hAnsi="Segoe UI" w:cs="Segoe UI"/>
          <w:color w:val="000000"/>
          <w:bdr w:val="none" w:sz="0" w:space="0" w:color="auto" w:frame="1"/>
        </w:rPr>
        <w:t>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(String str : deque) {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System.out.println(str);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F4E46" w:rsidRDefault="008F4E46" w:rsidP="008F4E46">
      <w:pPr>
        <w:pStyle w:val="HTMLPreformatted"/>
        <w:shd w:val="clear" w:color="auto" w:fill="1C1D1C"/>
        <w:jc w:val="both"/>
        <w:rPr>
          <w:color w:val="F9F9F9"/>
        </w:rPr>
      </w:pPr>
      <w:r>
        <w:rPr>
          <w:color w:val="F9F9F9"/>
        </w:rPr>
        <w:t>Ravi</w:t>
      </w:r>
    </w:p>
    <w:p w:rsidR="008F4E46" w:rsidRDefault="008F4E46" w:rsidP="008F4E46">
      <w:pPr>
        <w:pStyle w:val="HTMLPreformatted"/>
        <w:shd w:val="clear" w:color="auto" w:fill="1C1D1C"/>
        <w:jc w:val="both"/>
        <w:rPr>
          <w:color w:val="F9F9F9"/>
        </w:rPr>
      </w:pPr>
      <w:r>
        <w:rPr>
          <w:color w:val="F9F9F9"/>
        </w:rPr>
        <w:t>Vijay</w:t>
      </w:r>
    </w:p>
    <w:p w:rsidR="008F4E46" w:rsidRDefault="008F4E46" w:rsidP="008F4E46">
      <w:pPr>
        <w:pStyle w:val="HTMLPreformatted"/>
        <w:shd w:val="clear" w:color="auto" w:fill="1C1D1C"/>
        <w:jc w:val="both"/>
        <w:rPr>
          <w:color w:val="F9F9F9"/>
        </w:rPr>
      </w:pPr>
      <w:r>
        <w:rPr>
          <w:color w:val="F9F9F9"/>
        </w:rPr>
        <w:t>Ajay</w:t>
      </w:r>
    </w:p>
    <w:p w:rsidR="008F4E46" w:rsidRDefault="008F4E46" w:rsidP="008F4E4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ArrayDeque Example: offerFirst() and pollLast()</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DequeExample.java</w:t>
      </w:r>
    </w:p>
    <w:p w:rsidR="008F4E46" w:rsidRDefault="008F4E46" w:rsidP="008F4E46">
      <w:pPr>
        <w:numPr>
          <w:ilvl w:val="0"/>
          <w:numId w:val="9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F4E46" w:rsidRDefault="008F4E46" w:rsidP="008F4E46">
      <w:pPr>
        <w:numPr>
          <w:ilvl w:val="0"/>
          <w:numId w:val="9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DequeExample {  </w:t>
      </w:r>
    </w:p>
    <w:p w:rsidR="008F4E46" w:rsidRDefault="008F4E46" w:rsidP="008F4E46">
      <w:pPr>
        <w:numPr>
          <w:ilvl w:val="0"/>
          <w:numId w:val="9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Deque&lt;String&gt; deque=</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ArrayDeque&lt;String&gt;();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deque.offer(</w:t>
      </w:r>
      <w:r>
        <w:rPr>
          <w:rStyle w:val="string"/>
          <w:rFonts w:ascii="Segoe UI" w:hAnsi="Segoe UI" w:cs="Segoe UI"/>
          <w:color w:val="0000FF"/>
          <w:bdr w:val="none" w:sz="0" w:space="0" w:color="auto" w:frame="1"/>
        </w:rPr>
        <w:t>"arvind"</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deque.offer(</w:t>
      </w:r>
      <w:r>
        <w:rPr>
          <w:rStyle w:val="string"/>
          <w:rFonts w:ascii="Segoe UI" w:hAnsi="Segoe UI" w:cs="Segoe UI"/>
          <w:color w:val="0000FF"/>
          <w:bdr w:val="none" w:sz="0" w:space="0" w:color="auto" w:frame="1"/>
        </w:rPr>
        <w:t>"vimal"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deque.add(</w:t>
      </w:r>
      <w:r>
        <w:rPr>
          <w:rStyle w:val="string"/>
          <w:rFonts w:ascii="Segoe UI" w:hAnsi="Segoe UI" w:cs="Segoe UI"/>
          <w:color w:val="0000FF"/>
          <w:bdr w:val="none" w:sz="0" w:space="0" w:color="auto" w:frame="1"/>
        </w:rPr>
        <w:t>"mukul"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deque.offerFirst(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offerFirst Traversal..."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s:deque){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//deque.poll();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//deque.pollFirst();//it is same as poll()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deque.pollLast();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pollLast() Traversal..."</w:t>
      </w: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(String s:deque){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System.out.println(s);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F4E46" w:rsidRDefault="008F4E46" w:rsidP="008F4E46">
      <w:pPr>
        <w:pStyle w:val="HTMLPreformatted"/>
        <w:shd w:val="clear" w:color="auto" w:fill="1C1D1C"/>
        <w:jc w:val="both"/>
        <w:rPr>
          <w:color w:val="F9F9F9"/>
        </w:rPr>
      </w:pPr>
      <w:r>
        <w:rPr>
          <w:color w:val="F9F9F9"/>
        </w:rPr>
        <w:t>After offerFirst Traversal...</w:t>
      </w:r>
    </w:p>
    <w:p w:rsidR="008F4E46" w:rsidRDefault="008F4E46" w:rsidP="008F4E46">
      <w:pPr>
        <w:pStyle w:val="HTMLPreformatted"/>
        <w:shd w:val="clear" w:color="auto" w:fill="1C1D1C"/>
        <w:jc w:val="both"/>
        <w:rPr>
          <w:color w:val="F9F9F9"/>
        </w:rPr>
      </w:pPr>
      <w:r>
        <w:rPr>
          <w:color w:val="F9F9F9"/>
        </w:rPr>
        <w:t>jai</w:t>
      </w:r>
    </w:p>
    <w:p w:rsidR="008F4E46" w:rsidRDefault="008F4E46" w:rsidP="008F4E46">
      <w:pPr>
        <w:pStyle w:val="HTMLPreformatted"/>
        <w:shd w:val="clear" w:color="auto" w:fill="1C1D1C"/>
        <w:jc w:val="both"/>
        <w:rPr>
          <w:color w:val="F9F9F9"/>
        </w:rPr>
      </w:pPr>
      <w:r>
        <w:rPr>
          <w:color w:val="F9F9F9"/>
        </w:rPr>
        <w:t>arvind</w:t>
      </w:r>
    </w:p>
    <w:p w:rsidR="008F4E46" w:rsidRDefault="008F4E46" w:rsidP="008F4E46">
      <w:pPr>
        <w:pStyle w:val="HTMLPreformatted"/>
        <w:shd w:val="clear" w:color="auto" w:fill="1C1D1C"/>
        <w:jc w:val="both"/>
        <w:rPr>
          <w:color w:val="F9F9F9"/>
        </w:rPr>
      </w:pPr>
      <w:r>
        <w:rPr>
          <w:color w:val="F9F9F9"/>
        </w:rPr>
        <w:t>vimal</w:t>
      </w:r>
    </w:p>
    <w:p w:rsidR="008F4E46" w:rsidRDefault="008F4E46" w:rsidP="008F4E46">
      <w:pPr>
        <w:pStyle w:val="HTMLPreformatted"/>
        <w:shd w:val="clear" w:color="auto" w:fill="1C1D1C"/>
        <w:jc w:val="both"/>
        <w:rPr>
          <w:color w:val="F9F9F9"/>
        </w:rPr>
      </w:pPr>
      <w:r>
        <w:rPr>
          <w:color w:val="F9F9F9"/>
        </w:rPr>
        <w:t>mukul</w:t>
      </w:r>
    </w:p>
    <w:p w:rsidR="008F4E46" w:rsidRDefault="008F4E46" w:rsidP="008F4E46">
      <w:pPr>
        <w:pStyle w:val="HTMLPreformatted"/>
        <w:shd w:val="clear" w:color="auto" w:fill="1C1D1C"/>
        <w:jc w:val="both"/>
        <w:rPr>
          <w:color w:val="F9F9F9"/>
        </w:rPr>
      </w:pPr>
      <w:r>
        <w:rPr>
          <w:color w:val="F9F9F9"/>
        </w:rPr>
        <w:t>After pollLast() Traversal...</w:t>
      </w:r>
    </w:p>
    <w:p w:rsidR="008F4E46" w:rsidRDefault="008F4E46" w:rsidP="008F4E46">
      <w:pPr>
        <w:pStyle w:val="HTMLPreformatted"/>
        <w:shd w:val="clear" w:color="auto" w:fill="1C1D1C"/>
        <w:jc w:val="both"/>
        <w:rPr>
          <w:color w:val="F9F9F9"/>
        </w:rPr>
      </w:pPr>
      <w:r>
        <w:rPr>
          <w:color w:val="F9F9F9"/>
        </w:rPr>
        <w:t>jai</w:t>
      </w:r>
    </w:p>
    <w:p w:rsidR="008F4E46" w:rsidRDefault="008F4E46" w:rsidP="008F4E46">
      <w:pPr>
        <w:pStyle w:val="HTMLPreformatted"/>
        <w:shd w:val="clear" w:color="auto" w:fill="1C1D1C"/>
        <w:jc w:val="both"/>
        <w:rPr>
          <w:color w:val="F9F9F9"/>
        </w:rPr>
      </w:pPr>
      <w:r>
        <w:rPr>
          <w:color w:val="F9F9F9"/>
        </w:rPr>
        <w:t>arvind</w:t>
      </w:r>
    </w:p>
    <w:p w:rsidR="008F4E46" w:rsidRDefault="008F4E46" w:rsidP="008F4E46">
      <w:pPr>
        <w:pStyle w:val="HTMLPreformatted"/>
        <w:shd w:val="clear" w:color="auto" w:fill="1C1D1C"/>
        <w:jc w:val="both"/>
        <w:rPr>
          <w:color w:val="F9F9F9"/>
        </w:rPr>
      </w:pPr>
      <w:r>
        <w:rPr>
          <w:color w:val="F9F9F9"/>
        </w:rPr>
        <w:t>vimal</w:t>
      </w:r>
    </w:p>
    <w:p w:rsidR="008F4E46" w:rsidRDefault="008F4E46" w:rsidP="008F4E46">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ArrayDeque Example: Book</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FileName:</w:t>
      </w:r>
      <w:r>
        <w:rPr>
          <w:rFonts w:ascii="Segoe UI" w:hAnsi="Segoe UI" w:cs="Segoe UI"/>
          <w:color w:val="333333"/>
        </w:rPr>
        <w:t> ArrayDequeExample.java</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ArrayDequeExample {    </w:t>
      </w:r>
    </w:p>
    <w:p w:rsidR="008F4E46" w:rsidRDefault="008F4E46" w:rsidP="008F4E46">
      <w:pPr>
        <w:numPr>
          <w:ilvl w:val="0"/>
          <w:numId w:val="9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Deque&lt;Book&gt;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ArrayDeque&lt;Book&gt;();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Deque </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set.add(b1);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set.add(b2);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set.add(b3);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ArrayDeque</w:t>
      </w: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(Book b:set){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numPr>
          <w:ilvl w:val="0"/>
          <w:numId w:val="9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8F4E46" w:rsidRDefault="008F4E46" w:rsidP="008F4E4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8F4E46" w:rsidRDefault="008F4E46" w:rsidP="008F4E46">
      <w:pPr>
        <w:pStyle w:val="HTMLPreformatted"/>
        <w:shd w:val="clear" w:color="auto" w:fill="1C1D1C"/>
        <w:jc w:val="both"/>
        <w:rPr>
          <w:color w:val="F9F9F9"/>
        </w:rPr>
      </w:pPr>
      <w:r>
        <w:rPr>
          <w:color w:val="F9F9F9"/>
        </w:rPr>
        <w:t>101 Let us C Yashwant Kanetkar BPB 8</w:t>
      </w:r>
    </w:p>
    <w:p w:rsidR="008F4E46" w:rsidRDefault="008F4E46" w:rsidP="008F4E46">
      <w:pPr>
        <w:pStyle w:val="HTMLPreformatted"/>
        <w:shd w:val="clear" w:color="auto" w:fill="1C1D1C"/>
        <w:jc w:val="both"/>
        <w:rPr>
          <w:color w:val="F9F9F9"/>
        </w:rPr>
      </w:pPr>
      <w:r>
        <w:rPr>
          <w:color w:val="F9F9F9"/>
        </w:rPr>
        <w:t>102 Data Communications &amp; Networking Forouzan Mc Graw Hill 4</w:t>
      </w:r>
    </w:p>
    <w:p w:rsidR="008F4E46" w:rsidRDefault="008F4E46" w:rsidP="008F4E46">
      <w:pPr>
        <w:pStyle w:val="HTMLPreformatted"/>
        <w:shd w:val="clear" w:color="auto" w:fill="1C1D1C"/>
        <w:jc w:val="both"/>
        <w:rPr>
          <w:color w:val="F9F9F9"/>
        </w:rPr>
      </w:pPr>
      <w:r>
        <w:rPr>
          <w:color w:val="F9F9F9"/>
        </w:rPr>
        <w:t>103 Operating System Galvin Wiley 6</w:t>
      </w:r>
    </w:p>
    <w:p w:rsidR="008F4E46" w:rsidRDefault="008F4E46" w:rsidP="00823789"/>
    <w:p w:rsidR="002B374D" w:rsidRDefault="002B374D" w:rsidP="002B374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Map Interface</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A map contains values on the basis of key, i.e. key and value pair. Each key and value pair is known as an entry. A Map contains unique keys.</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A Map is useful if you have to search, update or delete elements on the basis of a key.</w:t>
      </w:r>
    </w:p>
    <w:p w:rsidR="002B374D" w:rsidRDefault="002B374D" w:rsidP="002B374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Map Hierarchy</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There are two interfaces for implementing Map in java: Map and SortedMap, and three classes: HashMap, LinkedHashMap, and TreeMap. The hierarchy of Java Map is given below:</w:t>
      </w:r>
    </w:p>
    <w:p w:rsidR="002B374D" w:rsidRDefault="002B374D" w:rsidP="002B374D">
      <w:pPr>
        <w:rPr>
          <w:rFonts w:ascii="Times New Roman" w:hAnsi="Times New Roman" w:cs="Times New Roman"/>
        </w:rPr>
      </w:pPr>
      <w:r>
        <w:rPr>
          <w:noProof/>
          <w:lang w:eastAsia="en-IN"/>
        </w:rPr>
        <w:lastRenderedPageBreak/>
        <w:drawing>
          <wp:inline distT="0" distB="0" distL="0" distR="0">
            <wp:extent cx="5781675" cy="5810250"/>
            <wp:effectExtent l="0" t="0" r="9525" b="0"/>
            <wp:docPr id="19" name="Picture 19" descr="Java Map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Map Hierarchy"/>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781675" cy="5810250"/>
                    </a:xfrm>
                    <a:prstGeom prst="rect">
                      <a:avLst/>
                    </a:prstGeom>
                    <a:noFill/>
                    <a:ln>
                      <a:noFill/>
                    </a:ln>
                  </pic:spPr>
                </pic:pic>
              </a:graphicData>
            </a:graphic>
          </wp:inline>
        </w:drawing>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A Map doesn't allow duplicate keys, but you can have duplicate values. HashMap and LinkedHashMap allow null keys and values, but TreeMap doesn't allow any null key or value.</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A Map can't be traversed, so you need to convert it into Set using </w:t>
      </w:r>
      <w:r>
        <w:rPr>
          <w:rStyle w:val="Emphasis"/>
          <w:rFonts w:ascii="Segoe UI" w:hAnsi="Segoe UI" w:cs="Segoe UI"/>
          <w:color w:val="333333"/>
        </w:rPr>
        <w:t>keySet()</w:t>
      </w:r>
      <w:r>
        <w:rPr>
          <w:rFonts w:ascii="Segoe UI" w:hAnsi="Segoe UI" w:cs="Segoe UI"/>
          <w:color w:val="333333"/>
        </w:rPr>
        <w:t> or </w:t>
      </w:r>
      <w:r>
        <w:rPr>
          <w:rStyle w:val="Emphasis"/>
          <w:rFonts w:ascii="Segoe UI" w:hAnsi="Segoe UI" w:cs="Segoe UI"/>
          <w:color w:val="333333"/>
        </w:rPr>
        <w:t>entrySet()</w:t>
      </w:r>
      <w:r>
        <w:rPr>
          <w:rFonts w:ascii="Segoe UI" w:hAnsi="Segoe UI" w:cs="Segoe UI"/>
          <w:color w:val="333333"/>
        </w:rPr>
        <w:t> method.</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4"/>
        <w:gridCol w:w="15537"/>
      </w:tblGrid>
      <w:tr w:rsidR="002B374D" w:rsidTr="00A72471">
        <w:tc>
          <w:tcPr>
            <w:tcW w:w="1844" w:type="dxa"/>
            <w:shd w:val="clear" w:color="auto" w:fill="C7CCBE"/>
            <w:tcMar>
              <w:top w:w="180" w:type="dxa"/>
              <w:left w:w="180" w:type="dxa"/>
              <w:bottom w:w="180" w:type="dxa"/>
              <w:right w:w="180" w:type="dxa"/>
            </w:tcMar>
            <w:hideMark/>
          </w:tcPr>
          <w:p w:rsidR="002B374D" w:rsidRDefault="002B374D">
            <w:pPr>
              <w:rPr>
                <w:rFonts w:ascii="Times New Roman" w:hAnsi="Times New Roman" w:cs="Times New Roman"/>
                <w:b/>
                <w:bCs/>
                <w:color w:val="000000"/>
                <w:sz w:val="26"/>
                <w:szCs w:val="26"/>
              </w:rPr>
            </w:pPr>
            <w:r>
              <w:rPr>
                <w:b/>
                <w:bCs/>
                <w:color w:val="000000"/>
                <w:sz w:val="26"/>
                <w:szCs w:val="26"/>
              </w:rPr>
              <w:t>Class</w:t>
            </w:r>
          </w:p>
        </w:tc>
        <w:tc>
          <w:tcPr>
            <w:tcW w:w="15537" w:type="dxa"/>
            <w:shd w:val="clear" w:color="auto" w:fill="C7CCBE"/>
            <w:tcMar>
              <w:top w:w="180" w:type="dxa"/>
              <w:left w:w="180" w:type="dxa"/>
              <w:bottom w:w="180" w:type="dxa"/>
              <w:right w:w="180" w:type="dxa"/>
            </w:tcMar>
            <w:hideMark/>
          </w:tcPr>
          <w:p w:rsidR="002B374D" w:rsidRDefault="002B374D">
            <w:pPr>
              <w:rPr>
                <w:b/>
                <w:bCs/>
                <w:color w:val="000000"/>
                <w:sz w:val="26"/>
                <w:szCs w:val="26"/>
              </w:rPr>
            </w:pPr>
            <w:r>
              <w:rPr>
                <w:b/>
                <w:bCs/>
                <w:color w:val="000000"/>
                <w:sz w:val="26"/>
                <w:szCs w:val="26"/>
              </w:rPr>
              <w:t>Description</w:t>
            </w:r>
          </w:p>
        </w:tc>
      </w:tr>
      <w:tr w:rsidR="002B374D" w:rsidTr="00A72471">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6906CF">
            <w:pPr>
              <w:jc w:val="both"/>
              <w:rPr>
                <w:rFonts w:ascii="Segoe UI" w:hAnsi="Segoe UI" w:cs="Segoe UI"/>
                <w:color w:val="333333"/>
                <w:sz w:val="24"/>
                <w:szCs w:val="24"/>
              </w:rPr>
            </w:pPr>
            <w:hyperlink r:id="rId92" w:history="1">
              <w:r w:rsidR="002B374D">
                <w:rPr>
                  <w:rStyle w:val="Hyperlink"/>
                  <w:rFonts w:ascii="Segoe UI" w:hAnsi="Segoe UI" w:cs="Segoe UI"/>
                  <w:color w:val="008000"/>
                  <w:u w:val="none"/>
                </w:rPr>
                <w:t>HashMap</w:t>
              </w:r>
            </w:hyperlink>
          </w:p>
        </w:tc>
        <w:tc>
          <w:tcPr>
            <w:tcW w:w="155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HashMap is the implementation of Map, but it doesn't maintain any order.</w:t>
            </w:r>
          </w:p>
        </w:tc>
      </w:tr>
      <w:tr w:rsidR="002B374D" w:rsidTr="00A72471">
        <w:tc>
          <w:tcPr>
            <w:tcW w:w="184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6906CF">
            <w:pPr>
              <w:jc w:val="both"/>
              <w:rPr>
                <w:rFonts w:ascii="Segoe UI" w:hAnsi="Segoe UI" w:cs="Segoe UI"/>
                <w:color w:val="333333"/>
              </w:rPr>
            </w:pPr>
            <w:hyperlink r:id="rId93" w:history="1">
              <w:r w:rsidR="002B374D">
                <w:rPr>
                  <w:rStyle w:val="Hyperlink"/>
                  <w:rFonts w:ascii="Segoe UI" w:hAnsi="Segoe UI" w:cs="Segoe UI"/>
                  <w:color w:val="008000"/>
                  <w:u w:val="none"/>
                </w:rPr>
                <w:t>LinkedHashMap</w:t>
              </w:r>
            </w:hyperlink>
          </w:p>
        </w:tc>
        <w:tc>
          <w:tcPr>
            <w:tcW w:w="1553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LinkedHashMap is the implementation of Map. It inherits HashMap class. It maintains insertion order.</w:t>
            </w:r>
          </w:p>
        </w:tc>
      </w:tr>
      <w:tr w:rsidR="002B374D" w:rsidTr="00A72471">
        <w:tc>
          <w:tcPr>
            <w:tcW w:w="184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6906CF">
            <w:pPr>
              <w:jc w:val="both"/>
              <w:rPr>
                <w:rFonts w:ascii="Segoe UI" w:hAnsi="Segoe UI" w:cs="Segoe UI"/>
                <w:color w:val="333333"/>
              </w:rPr>
            </w:pPr>
            <w:hyperlink r:id="rId94" w:history="1">
              <w:r w:rsidR="002B374D">
                <w:rPr>
                  <w:rStyle w:val="Hyperlink"/>
                  <w:rFonts w:ascii="Segoe UI" w:hAnsi="Segoe UI" w:cs="Segoe UI"/>
                  <w:color w:val="008000"/>
                  <w:u w:val="none"/>
                </w:rPr>
                <w:t>TreeMap</w:t>
              </w:r>
            </w:hyperlink>
          </w:p>
        </w:tc>
        <w:tc>
          <w:tcPr>
            <w:tcW w:w="1553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TreeMap is the implementation of Map and SortedMap. It maintains ascending order.</w:t>
            </w:r>
          </w:p>
        </w:tc>
      </w:tr>
    </w:tbl>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Useful methods of Map interface</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70"/>
        <w:gridCol w:w="13411"/>
      </w:tblGrid>
      <w:tr w:rsidR="002B374D" w:rsidTr="00A72471">
        <w:tc>
          <w:tcPr>
            <w:tcW w:w="3970" w:type="dxa"/>
            <w:shd w:val="clear" w:color="auto" w:fill="C7CCBE"/>
            <w:tcMar>
              <w:top w:w="180" w:type="dxa"/>
              <w:left w:w="180" w:type="dxa"/>
              <w:bottom w:w="180" w:type="dxa"/>
              <w:right w:w="180" w:type="dxa"/>
            </w:tcMar>
            <w:hideMark/>
          </w:tcPr>
          <w:p w:rsidR="002B374D" w:rsidRDefault="002B374D">
            <w:pPr>
              <w:rPr>
                <w:rFonts w:ascii="Times New Roman" w:hAnsi="Times New Roman" w:cs="Times New Roman"/>
                <w:b/>
                <w:bCs/>
                <w:color w:val="000000"/>
                <w:sz w:val="26"/>
                <w:szCs w:val="26"/>
              </w:rPr>
            </w:pPr>
            <w:r>
              <w:rPr>
                <w:b/>
                <w:bCs/>
                <w:color w:val="000000"/>
                <w:sz w:val="26"/>
                <w:szCs w:val="26"/>
              </w:rPr>
              <w:t>Method</w:t>
            </w:r>
          </w:p>
        </w:tc>
        <w:tc>
          <w:tcPr>
            <w:tcW w:w="13411" w:type="dxa"/>
            <w:shd w:val="clear" w:color="auto" w:fill="C7CCBE"/>
            <w:tcMar>
              <w:top w:w="180" w:type="dxa"/>
              <w:left w:w="180" w:type="dxa"/>
              <w:bottom w:w="180" w:type="dxa"/>
              <w:right w:w="180" w:type="dxa"/>
            </w:tcMar>
            <w:hideMark/>
          </w:tcPr>
          <w:p w:rsidR="002B374D" w:rsidRDefault="002B374D">
            <w:pPr>
              <w:rPr>
                <w:b/>
                <w:bCs/>
                <w:color w:val="000000"/>
                <w:sz w:val="26"/>
                <w:szCs w:val="26"/>
              </w:rPr>
            </w:pPr>
            <w:r>
              <w:rPr>
                <w:b/>
                <w:bCs/>
                <w:color w:val="000000"/>
                <w:sz w:val="26"/>
                <w:szCs w:val="26"/>
              </w:rPr>
              <w:t>Description</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sz w:val="24"/>
                <w:szCs w:val="24"/>
              </w:rPr>
            </w:pPr>
            <w:r>
              <w:rPr>
                <w:rFonts w:ascii="Segoe UI" w:hAnsi="Segoe UI" w:cs="Segoe UI"/>
                <w:color w:val="333333"/>
              </w:rPr>
              <w:t>V put(Object key, 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insert an entry in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void putAll(Map map)</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insert the specified map in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putIfAbsent(K key, V 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inserts the specified value with the specified key in the map only if it is </w:t>
            </w:r>
          </w:p>
          <w:p w:rsidR="002B374D" w:rsidRDefault="002B374D">
            <w:pPr>
              <w:jc w:val="both"/>
              <w:rPr>
                <w:rFonts w:ascii="Segoe UI" w:hAnsi="Segoe UI" w:cs="Segoe UI"/>
                <w:color w:val="333333"/>
              </w:rPr>
            </w:pPr>
            <w:r>
              <w:rPr>
                <w:rFonts w:ascii="Segoe UI" w:hAnsi="Segoe UI" w:cs="Segoe UI"/>
                <w:color w:val="333333"/>
              </w:rPr>
              <w:t>not already specified.</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remove(Object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delete an entry for the specified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remove(Object key, 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removes the specified values with the associated specified keys from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Set keySet()</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returns the Set view containing all the keys.</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Set&lt;Map.Entry&lt;K,V&gt;&gt; entrySet()</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returns the Set view containing all the keys and values.</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void clear()</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reset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compute(K key, BiFunction&lt;? super K,?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is used to compute a mapping for the specified key and its current</w:t>
            </w:r>
          </w:p>
          <w:p w:rsidR="002B374D" w:rsidRDefault="002B374D">
            <w:pPr>
              <w:jc w:val="both"/>
              <w:rPr>
                <w:rFonts w:ascii="Segoe UI" w:hAnsi="Segoe UI" w:cs="Segoe UI"/>
                <w:color w:val="333333"/>
              </w:rPr>
            </w:pPr>
            <w:r>
              <w:rPr>
                <w:rFonts w:ascii="Segoe UI" w:hAnsi="Segoe UI" w:cs="Segoe UI"/>
                <w:color w:val="333333"/>
              </w:rPr>
              <w:t xml:space="preserve"> mapped value (or null if there is no current mapping).</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computeIfAbsent(K key, Function&lt;? super K,? extends V&gt; 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compute its value using the given mapping function, if the specified key is not already associated with a value (or is mapped to null), and enters it into this map unless null.</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computeIfPresent(K key, BiFunction&lt;? super K,?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is used to compute a new mapping given the key and its current mapped </w:t>
            </w:r>
          </w:p>
          <w:p w:rsidR="002B374D" w:rsidRDefault="002B374D">
            <w:pPr>
              <w:jc w:val="both"/>
              <w:rPr>
                <w:rFonts w:ascii="Segoe UI" w:hAnsi="Segoe UI" w:cs="Segoe UI"/>
                <w:color w:val="333333"/>
              </w:rPr>
            </w:pPr>
            <w:r>
              <w:rPr>
                <w:rFonts w:ascii="Segoe UI" w:hAnsi="Segoe UI" w:cs="Segoe UI"/>
                <w:color w:val="333333"/>
              </w:rPr>
              <w:t>value if the value for the specified key is present and non-null.</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lastRenderedPageBreak/>
              <w:t>boolean containsValue(Object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This method returns true if some value equal to the value exists within the map, </w:t>
            </w:r>
          </w:p>
          <w:p w:rsidR="002B374D" w:rsidRDefault="002B374D">
            <w:pPr>
              <w:jc w:val="both"/>
              <w:rPr>
                <w:rFonts w:ascii="Segoe UI" w:hAnsi="Segoe UI" w:cs="Segoe UI"/>
                <w:color w:val="333333"/>
              </w:rPr>
            </w:pPr>
            <w:r>
              <w:rPr>
                <w:rFonts w:ascii="Segoe UI" w:hAnsi="Segoe UI" w:cs="Segoe UI"/>
                <w:color w:val="333333"/>
              </w:rPr>
              <w:t>else return false.</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containsKey(Object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This method returns true if some key equal to the key exists within the map,</w:t>
            </w:r>
          </w:p>
          <w:p w:rsidR="002B374D" w:rsidRDefault="002B374D">
            <w:pPr>
              <w:jc w:val="both"/>
              <w:rPr>
                <w:rFonts w:ascii="Segoe UI" w:hAnsi="Segoe UI" w:cs="Segoe UI"/>
                <w:color w:val="333333"/>
              </w:rPr>
            </w:pPr>
            <w:r>
              <w:rPr>
                <w:rFonts w:ascii="Segoe UI" w:hAnsi="Segoe UI" w:cs="Segoe UI"/>
                <w:color w:val="333333"/>
              </w:rPr>
              <w:t xml:space="preserve"> else return false.</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equals(Object o)</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compare the specified Object with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void forEach(BiConsumer&lt;? super K,? super V&gt; action)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performs the given action for each entry in the map until all entries have</w:t>
            </w:r>
          </w:p>
          <w:p w:rsidR="002B374D" w:rsidRDefault="002B374D">
            <w:pPr>
              <w:jc w:val="both"/>
              <w:rPr>
                <w:rFonts w:ascii="Segoe UI" w:hAnsi="Segoe UI" w:cs="Segoe UI"/>
                <w:color w:val="333333"/>
              </w:rPr>
            </w:pPr>
            <w:r>
              <w:rPr>
                <w:rFonts w:ascii="Segoe UI" w:hAnsi="Segoe UI" w:cs="Segoe UI"/>
                <w:color w:val="333333"/>
              </w:rPr>
              <w:t xml:space="preserve"> been processed or the action throws an exception.</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get(Object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This method returns the object that contains the value associated with the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getOrDefault(Object key, V defaultValue)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returns the value to which the specified key is mapped, or defaultValue</w:t>
            </w:r>
          </w:p>
          <w:p w:rsidR="002B374D" w:rsidRDefault="002B374D">
            <w:pPr>
              <w:jc w:val="both"/>
              <w:rPr>
                <w:rFonts w:ascii="Segoe UI" w:hAnsi="Segoe UI" w:cs="Segoe UI"/>
                <w:color w:val="333333"/>
              </w:rPr>
            </w:pPr>
            <w:r>
              <w:rPr>
                <w:rFonts w:ascii="Segoe UI" w:hAnsi="Segoe UI" w:cs="Segoe UI"/>
                <w:color w:val="333333"/>
              </w:rPr>
              <w:t xml:space="preserve"> if the map contains no mapping for the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int hashCode()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returns the hash code value for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isEmpty()</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This method returns true if the map is empty; returns false if it contains at</w:t>
            </w:r>
          </w:p>
          <w:p w:rsidR="002B374D" w:rsidRDefault="002B374D">
            <w:pPr>
              <w:jc w:val="both"/>
              <w:rPr>
                <w:rFonts w:ascii="Segoe UI" w:hAnsi="Segoe UI" w:cs="Segoe UI"/>
                <w:color w:val="333333"/>
              </w:rPr>
            </w:pPr>
            <w:r>
              <w:rPr>
                <w:rFonts w:ascii="Segoe UI" w:hAnsi="Segoe UI" w:cs="Segoe UI"/>
                <w:color w:val="333333"/>
              </w:rPr>
              <w:t xml:space="preserve"> least one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merge(K key, V value, BiFunction&lt;? super V,?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If the specified key is not already associated with a value or is associated with </w:t>
            </w:r>
          </w:p>
          <w:p w:rsidR="002B374D" w:rsidRDefault="002B374D">
            <w:pPr>
              <w:jc w:val="both"/>
              <w:rPr>
                <w:rFonts w:ascii="Segoe UI" w:hAnsi="Segoe UI" w:cs="Segoe UI"/>
                <w:color w:val="333333"/>
              </w:rPr>
            </w:pPr>
            <w:r>
              <w:rPr>
                <w:rFonts w:ascii="Segoe UI" w:hAnsi="Segoe UI" w:cs="Segoe UI"/>
                <w:color w:val="333333"/>
              </w:rPr>
              <w:t>null, associates it with the given non-null value.</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replace(K key, V 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replaces the specified value for a specified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replace(K key, V oldValue, V newValue)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replaces the old value with the new value for a specified key.</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void replaceAll(BiFunction&lt;? super K,? super V,? extends V&gt; 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replaces each entry's value with the result of invoking the given function </w:t>
            </w:r>
          </w:p>
          <w:p w:rsidR="00A72471" w:rsidRDefault="002B374D">
            <w:pPr>
              <w:jc w:val="both"/>
              <w:rPr>
                <w:rFonts w:ascii="Segoe UI" w:hAnsi="Segoe UI" w:cs="Segoe UI"/>
                <w:color w:val="333333"/>
              </w:rPr>
            </w:pPr>
            <w:r>
              <w:rPr>
                <w:rFonts w:ascii="Segoe UI" w:hAnsi="Segoe UI" w:cs="Segoe UI"/>
                <w:color w:val="333333"/>
              </w:rPr>
              <w:t xml:space="preserve">on that entry until all entries have been processed or the function throws an </w:t>
            </w:r>
          </w:p>
          <w:p w:rsidR="002B374D" w:rsidRDefault="002B374D">
            <w:pPr>
              <w:jc w:val="both"/>
              <w:rPr>
                <w:rFonts w:ascii="Segoe UI" w:hAnsi="Segoe UI" w:cs="Segoe UI"/>
                <w:color w:val="333333"/>
              </w:rPr>
            </w:pPr>
            <w:r>
              <w:rPr>
                <w:rFonts w:ascii="Segoe UI" w:hAnsi="Segoe UI" w:cs="Segoe UI"/>
                <w:color w:val="333333"/>
              </w:rPr>
              <w:t>exception.</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Collection values()</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returns a collection view of the values contained in the map.</w:t>
            </w:r>
          </w:p>
        </w:tc>
      </w:tr>
      <w:tr w:rsidR="002B374D" w:rsidTr="00A72471">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lastRenderedPageBreak/>
              <w:t>int size()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This method returns the number of entries in the map.</w:t>
            </w:r>
          </w:p>
        </w:tc>
      </w:tr>
    </w:tbl>
    <w:p w:rsidR="002B374D" w:rsidRDefault="002B374D" w:rsidP="002B374D">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Map.Entry Interface</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Entry is the subinterface of Map. So we will be accessed it by Map.Entry name. It returns a collection-view of the map, whose elements are of this class. It provides methods to get key and value.</w:t>
      </w: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Map.Entry interface</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38"/>
        <w:gridCol w:w="11143"/>
      </w:tblGrid>
      <w:tr w:rsidR="002B374D" w:rsidTr="00A72471">
        <w:tc>
          <w:tcPr>
            <w:tcW w:w="6238" w:type="dxa"/>
            <w:shd w:val="clear" w:color="auto" w:fill="C7CCBE"/>
            <w:tcMar>
              <w:top w:w="180" w:type="dxa"/>
              <w:left w:w="180" w:type="dxa"/>
              <w:bottom w:w="180" w:type="dxa"/>
              <w:right w:w="180" w:type="dxa"/>
            </w:tcMar>
            <w:hideMark/>
          </w:tcPr>
          <w:p w:rsidR="002B374D" w:rsidRDefault="002B374D">
            <w:pPr>
              <w:rPr>
                <w:rFonts w:ascii="Times New Roman" w:hAnsi="Times New Roman" w:cs="Times New Roman"/>
                <w:b/>
                <w:bCs/>
                <w:color w:val="000000"/>
                <w:sz w:val="26"/>
                <w:szCs w:val="26"/>
              </w:rPr>
            </w:pPr>
            <w:r>
              <w:rPr>
                <w:b/>
                <w:bCs/>
                <w:color w:val="000000"/>
                <w:sz w:val="26"/>
                <w:szCs w:val="26"/>
              </w:rPr>
              <w:t>Method</w:t>
            </w:r>
          </w:p>
        </w:tc>
        <w:tc>
          <w:tcPr>
            <w:tcW w:w="11143" w:type="dxa"/>
            <w:shd w:val="clear" w:color="auto" w:fill="C7CCBE"/>
            <w:tcMar>
              <w:top w:w="180" w:type="dxa"/>
              <w:left w:w="180" w:type="dxa"/>
              <w:bottom w:w="180" w:type="dxa"/>
              <w:right w:w="180" w:type="dxa"/>
            </w:tcMar>
            <w:hideMark/>
          </w:tcPr>
          <w:p w:rsidR="002B374D" w:rsidRDefault="002B374D">
            <w:pPr>
              <w:rPr>
                <w:b/>
                <w:bCs/>
                <w:color w:val="000000"/>
                <w:sz w:val="26"/>
                <w:szCs w:val="26"/>
              </w:rPr>
            </w:pPr>
            <w:r>
              <w:rPr>
                <w:b/>
                <w:bCs/>
                <w:color w:val="000000"/>
                <w:sz w:val="26"/>
                <w:szCs w:val="26"/>
              </w:rPr>
              <w:t>Description</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sz w:val="24"/>
                <w:szCs w:val="24"/>
              </w:rPr>
            </w:pPr>
            <w:r>
              <w:rPr>
                <w:rFonts w:ascii="Segoe UI" w:hAnsi="Segoe UI" w:cs="Segoe UI"/>
                <w:color w:val="333333"/>
              </w:rPr>
              <w:t>K getKey()</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obtain a key.</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getValue()</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obtain value.</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int hashCode()</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It is used to obtain hashCode.</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V setValue(V value)</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is used to replace the value corresponding to this </w:t>
            </w:r>
          </w:p>
          <w:p w:rsidR="002B374D" w:rsidRDefault="002B374D">
            <w:pPr>
              <w:jc w:val="both"/>
              <w:rPr>
                <w:rFonts w:ascii="Segoe UI" w:hAnsi="Segoe UI" w:cs="Segoe UI"/>
                <w:color w:val="333333"/>
              </w:rPr>
            </w:pPr>
            <w:r>
              <w:rPr>
                <w:rFonts w:ascii="Segoe UI" w:hAnsi="Segoe UI" w:cs="Segoe UI"/>
                <w:color w:val="333333"/>
              </w:rPr>
              <w:t>entry with the specified value.</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boolean equals(Object o)</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is used to compare the specified object with the other</w:t>
            </w:r>
          </w:p>
          <w:p w:rsidR="002B374D" w:rsidRDefault="002B374D">
            <w:pPr>
              <w:jc w:val="both"/>
              <w:rPr>
                <w:rFonts w:ascii="Segoe UI" w:hAnsi="Segoe UI" w:cs="Segoe UI"/>
                <w:color w:val="333333"/>
              </w:rPr>
            </w:pPr>
            <w:r>
              <w:rPr>
                <w:rFonts w:ascii="Segoe UI" w:hAnsi="Segoe UI" w:cs="Segoe UI"/>
                <w:color w:val="333333"/>
              </w:rPr>
              <w:t xml:space="preserve"> existing objects.</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static &lt;K extends Comparable&lt;? super K&gt;,V&gt; Comparator&lt;Map.Entry&lt;K,V&gt;&gt; comparingByKey()</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returns a comparator that compare the objects in</w:t>
            </w:r>
          </w:p>
          <w:p w:rsidR="002B374D" w:rsidRDefault="002B374D">
            <w:pPr>
              <w:jc w:val="both"/>
              <w:rPr>
                <w:rFonts w:ascii="Segoe UI" w:hAnsi="Segoe UI" w:cs="Segoe UI"/>
                <w:color w:val="333333"/>
              </w:rPr>
            </w:pPr>
            <w:r>
              <w:rPr>
                <w:rFonts w:ascii="Segoe UI" w:hAnsi="Segoe UI" w:cs="Segoe UI"/>
                <w:color w:val="333333"/>
              </w:rPr>
              <w:t xml:space="preserve"> natural order on key.</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static &lt;K,V&gt; Comparator&lt;Map.Entry&lt;K,V&gt;&gt; comparingByKey(Comparator&lt;? super K&gt; cmp)</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returns a comparator that compare the objects by </w:t>
            </w:r>
          </w:p>
          <w:p w:rsidR="002B374D" w:rsidRDefault="002B374D">
            <w:pPr>
              <w:jc w:val="both"/>
              <w:rPr>
                <w:rFonts w:ascii="Segoe UI" w:hAnsi="Segoe UI" w:cs="Segoe UI"/>
                <w:color w:val="333333"/>
              </w:rPr>
            </w:pPr>
            <w:r>
              <w:rPr>
                <w:rFonts w:ascii="Segoe UI" w:hAnsi="Segoe UI" w:cs="Segoe UI"/>
                <w:color w:val="333333"/>
              </w:rPr>
              <w:t>key using the given Comparator.</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static &lt;K,V extends Comparable&lt;? super V&gt;&gt; Comparator&lt;Map.Entry&lt;K,V&gt;&gt; comparingByValue()</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 xml:space="preserve">It returns a comparator that compare the objects in </w:t>
            </w:r>
          </w:p>
          <w:p w:rsidR="002B374D" w:rsidRDefault="002B374D">
            <w:pPr>
              <w:jc w:val="both"/>
              <w:rPr>
                <w:rFonts w:ascii="Segoe UI" w:hAnsi="Segoe UI" w:cs="Segoe UI"/>
                <w:color w:val="333333"/>
              </w:rPr>
            </w:pPr>
            <w:r>
              <w:rPr>
                <w:rFonts w:ascii="Segoe UI" w:hAnsi="Segoe UI" w:cs="Segoe UI"/>
                <w:color w:val="333333"/>
              </w:rPr>
              <w:t>natural order on value.</w:t>
            </w:r>
          </w:p>
        </w:tc>
      </w:tr>
      <w:tr w:rsidR="002B374D" w:rsidTr="00A72471">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B374D" w:rsidRDefault="002B374D">
            <w:pPr>
              <w:jc w:val="both"/>
              <w:rPr>
                <w:rFonts w:ascii="Segoe UI" w:hAnsi="Segoe UI" w:cs="Segoe UI"/>
                <w:color w:val="333333"/>
              </w:rPr>
            </w:pPr>
            <w:r>
              <w:rPr>
                <w:rFonts w:ascii="Segoe UI" w:hAnsi="Segoe UI" w:cs="Segoe UI"/>
                <w:color w:val="333333"/>
              </w:rPr>
              <w:t>static &lt;K,V&gt; Comparator&lt;Map.Entry&lt;K,V&gt;&gt; comparingByValue(Comparator&lt;? super V&gt; cmp)</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2471" w:rsidRDefault="002B374D">
            <w:pPr>
              <w:jc w:val="both"/>
              <w:rPr>
                <w:rFonts w:ascii="Segoe UI" w:hAnsi="Segoe UI" w:cs="Segoe UI"/>
                <w:color w:val="333333"/>
              </w:rPr>
            </w:pPr>
            <w:r>
              <w:rPr>
                <w:rFonts w:ascii="Segoe UI" w:hAnsi="Segoe UI" w:cs="Segoe UI"/>
                <w:color w:val="333333"/>
              </w:rPr>
              <w:t>It returns a comparator that compare the objects by</w:t>
            </w:r>
          </w:p>
          <w:p w:rsidR="002B374D" w:rsidRDefault="002B374D">
            <w:pPr>
              <w:jc w:val="both"/>
              <w:rPr>
                <w:rFonts w:ascii="Segoe UI" w:hAnsi="Segoe UI" w:cs="Segoe UI"/>
                <w:color w:val="333333"/>
              </w:rPr>
            </w:pPr>
            <w:r>
              <w:rPr>
                <w:rFonts w:ascii="Segoe UI" w:hAnsi="Segoe UI" w:cs="Segoe UI"/>
                <w:color w:val="333333"/>
              </w:rPr>
              <w:t xml:space="preserve"> value using the given Comparator.</w:t>
            </w:r>
          </w:p>
        </w:tc>
      </w:tr>
    </w:tbl>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Map Example: Non-Generic (Old Style)</w:t>
      </w:r>
    </w:p>
    <w:p w:rsidR="002B374D" w:rsidRDefault="002B374D" w:rsidP="002B374D">
      <w:pPr>
        <w:numPr>
          <w:ilvl w:val="0"/>
          <w:numId w:val="97"/>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//Non-generic</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9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MapExample1 {  </w:t>
      </w:r>
    </w:p>
    <w:p w:rsidR="002B374D" w:rsidRDefault="002B374D" w:rsidP="002B374D">
      <w:pPr>
        <w:numPr>
          <w:ilvl w:val="0"/>
          <w:numId w:val="9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elements to map</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Set set=map.entrySet();</w:t>
      </w:r>
      <w:r>
        <w:rPr>
          <w:rStyle w:val="comment"/>
          <w:rFonts w:ascii="Segoe UI" w:hAnsi="Segoe UI" w:cs="Segoe UI"/>
          <w:color w:val="008200"/>
          <w:bdr w:val="none" w:sz="0" w:space="0" w:color="auto" w:frame="1"/>
        </w:rPr>
        <w:t>//Converting to Set so that we can traverse</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 itr=set.iterator();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//Converting to Map.Entry so that we can get key and value separately</w:t>
      </w: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Map.Entry entry=(Map.Entry)itr.next();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System.out.println(entry.getKey()+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+entry.getValue());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numPr>
          <w:ilvl w:val="0"/>
          <w:numId w:val="9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t>1 Amit</w:t>
      </w:r>
    </w:p>
    <w:p w:rsidR="002B374D" w:rsidRDefault="002B374D" w:rsidP="002B374D">
      <w:pPr>
        <w:pStyle w:val="HTMLPreformatted"/>
        <w:shd w:val="clear" w:color="auto" w:fill="1C1D1C"/>
        <w:jc w:val="both"/>
        <w:rPr>
          <w:color w:val="F9F9F9"/>
        </w:rPr>
      </w:pPr>
      <w:r>
        <w:rPr>
          <w:color w:val="F9F9F9"/>
        </w:rPr>
        <w:t>2 Jai</w:t>
      </w:r>
    </w:p>
    <w:p w:rsidR="002B374D" w:rsidRDefault="002B374D" w:rsidP="002B374D">
      <w:pPr>
        <w:pStyle w:val="HTMLPreformatted"/>
        <w:shd w:val="clear" w:color="auto" w:fill="1C1D1C"/>
        <w:jc w:val="both"/>
        <w:rPr>
          <w:color w:val="F9F9F9"/>
        </w:rPr>
      </w:pPr>
      <w:r>
        <w:rPr>
          <w:color w:val="F9F9F9"/>
        </w:rPr>
        <w:t>5 Rahul</w:t>
      </w:r>
    </w:p>
    <w:p w:rsidR="002B374D" w:rsidRDefault="002B374D" w:rsidP="002B374D">
      <w:pPr>
        <w:pStyle w:val="HTMLPreformatted"/>
        <w:shd w:val="clear" w:color="auto" w:fill="1C1D1C"/>
        <w:jc w:val="both"/>
        <w:rPr>
          <w:color w:val="F9F9F9"/>
        </w:rPr>
      </w:pPr>
      <w:r>
        <w:rPr>
          <w:color w:val="F9F9F9"/>
        </w:rPr>
        <w:t>6 Amit</w:t>
      </w: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Generic (New Style)</w:t>
      </w:r>
    </w:p>
    <w:p w:rsidR="002B374D" w:rsidRDefault="002B374D" w:rsidP="002B374D">
      <w:pPr>
        <w:numPr>
          <w:ilvl w:val="0"/>
          <w:numId w:val="9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9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MapExample2{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//Elements can traverse in any order</w:t>
      </w:r>
      <w:r>
        <w:rPr>
          <w:rFonts w:ascii="Segoe UI" w:hAnsi="Segoe UI" w:cs="Segoe UI"/>
          <w:color w:val="000000"/>
          <w:bdr w:val="none" w:sz="0" w:space="0" w:color="auto" w:frame="1"/>
        </w:rPr>
        <w: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9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t>102 Rahul</w:t>
      </w:r>
    </w:p>
    <w:p w:rsidR="002B374D" w:rsidRDefault="002B374D" w:rsidP="002B374D">
      <w:pPr>
        <w:pStyle w:val="HTMLPreformatted"/>
        <w:shd w:val="clear" w:color="auto" w:fill="1C1D1C"/>
        <w:jc w:val="both"/>
        <w:rPr>
          <w:color w:val="F9F9F9"/>
        </w:rPr>
      </w:pPr>
      <w:r>
        <w:rPr>
          <w:color w:val="F9F9F9"/>
        </w:rPr>
        <w:t>100 Amit</w:t>
      </w:r>
    </w:p>
    <w:p w:rsidR="002B374D" w:rsidRDefault="002B374D" w:rsidP="002B374D">
      <w:pPr>
        <w:pStyle w:val="HTMLPreformatted"/>
        <w:shd w:val="clear" w:color="auto" w:fill="1C1D1C"/>
        <w:jc w:val="both"/>
        <w:rPr>
          <w:color w:val="F9F9F9"/>
        </w:rPr>
      </w:pPr>
      <w:r>
        <w:rPr>
          <w:color w:val="F9F9F9"/>
        </w:rPr>
        <w:t>101 Vijay</w:t>
      </w: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comparingByKey()</w:t>
      </w:r>
    </w:p>
    <w:p w:rsidR="002B374D" w:rsidRDefault="002B374D" w:rsidP="002B374D">
      <w:pPr>
        <w:numPr>
          <w:ilvl w:val="0"/>
          <w:numId w:val="9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9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MapExample3{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Set view of the mappings contained in this map      </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map.entrySet()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sequential Stream with this collection as its source</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.stream()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//Sorted according to the provided Comparator</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.sorted(Map.Entry.comparingByKey())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//Performs an action for each element of this stream</w:t>
      </w:r>
      <w:r>
        <w:rPr>
          <w:rFonts w:ascii="Segoe UI" w:hAnsi="Segoe UI" w:cs="Segoe UI"/>
          <w:color w:val="000000"/>
          <w:bdr w:val="none" w:sz="0" w:space="0" w:color="auto" w:frame="1"/>
        </w:rPr>
        <w:t>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.forEach(System.out::println);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9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t>100=Amit</w:t>
      </w:r>
    </w:p>
    <w:p w:rsidR="002B374D" w:rsidRDefault="002B374D" w:rsidP="002B374D">
      <w:pPr>
        <w:pStyle w:val="HTMLPreformatted"/>
        <w:shd w:val="clear" w:color="auto" w:fill="1C1D1C"/>
        <w:jc w:val="both"/>
        <w:rPr>
          <w:color w:val="F9F9F9"/>
        </w:rPr>
      </w:pPr>
      <w:r>
        <w:rPr>
          <w:color w:val="F9F9F9"/>
        </w:rPr>
        <w:t>101=Vijay</w:t>
      </w:r>
    </w:p>
    <w:p w:rsidR="002B374D" w:rsidRDefault="002B374D" w:rsidP="002B374D">
      <w:pPr>
        <w:pStyle w:val="HTMLPreformatted"/>
        <w:shd w:val="clear" w:color="auto" w:fill="1C1D1C"/>
        <w:jc w:val="both"/>
        <w:rPr>
          <w:color w:val="F9F9F9"/>
        </w:rPr>
      </w:pPr>
      <w:r>
        <w:rPr>
          <w:color w:val="F9F9F9"/>
        </w:rPr>
        <w:t>102=Rahul</w:t>
      </w: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comparingByKey() in Descending Order</w:t>
      </w:r>
    </w:p>
    <w:p w:rsidR="002B374D" w:rsidRDefault="002B374D" w:rsidP="002B374D">
      <w:pPr>
        <w:numPr>
          <w:ilvl w:val="0"/>
          <w:numId w:val="10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10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MapExample4{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Set view of the mappings contained in this map  </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map.entrySet()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sequential Stream with this collection as its source</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.stream()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//Sorted according to the provided Comparator</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.sorted(Map.Entry.comparingByKey(Comparator.reverseOrder()))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//Performs an action for each element of this stream</w:t>
      </w:r>
      <w:r>
        <w:rPr>
          <w:rFonts w:ascii="Segoe UI" w:hAnsi="Segoe UI" w:cs="Segoe UI"/>
          <w:color w:val="000000"/>
          <w:bdr w:val="none" w:sz="0" w:space="0" w:color="auto" w:frame="1"/>
        </w:rPr>
        <w:t>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.forEach(System.out::println);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10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t>102=Rahul</w:t>
      </w:r>
    </w:p>
    <w:p w:rsidR="002B374D" w:rsidRDefault="002B374D" w:rsidP="002B374D">
      <w:pPr>
        <w:pStyle w:val="HTMLPreformatted"/>
        <w:shd w:val="clear" w:color="auto" w:fill="1C1D1C"/>
        <w:jc w:val="both"/>
        <w:rPr>
          <w:color w:val="F9F9F9"/>
        </w:rPr>
      </w:pPr>
      <w:r>
        <w:rPr>
          <w:color w:val="F9F9F9"/>
        </w:rPr>
        <w:t>101=Vijay</w:t>
      </w:r>
    </w:p>
    <w:p w:rsidR="002B374D" w:rsidRDefault="002B374D" w:rsidP="002B374D">
      <w:pPr>
        <w:pStyle w:val="HTMLPreformatted"/>
        <w:shd w:val="clear" w:color="auto" w:fill="1C1D1C"/>
        <w:jc w:val="both"/>
        <w:rPr>
          <w:color w:val="F9F9F9"/>
        </w:rPr>
      </w:pPr>
      <w:r>
        <w:rPr>
          <w:color w:val="F9F9F9"/>
        </w:rPr>
        <w:t>100=Amit</w:t>
      </w:r>
    </w:p>
    <w:p w:rsidR="002B374D" w:rsidRDefault="002B374D" w:rsidP="002B374D">
      <w:pPr>
        <w:pStyle w:val="Heading3"/>
        <w:shd w:val="clear" w:color="auto" w:fill="FFFFFF"/>
        <w:spacing w:line="312" w:lineRule="atLeast"/>
        <w:jc w:val="both"/>
        <w:rPr>
          <w:rFonts w:ascii="Helvetica" w:hAnsi="Helvetica" w:cs="Helvetica"/>
          <w:b/>
          <w:bCs/>
          <w:color w:val="610B4B"/>
          <w:sz w:val="32"/>
          <w:szCs w:val="32"/>
        </w:rPr>
      </w:pP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comparingByValue()</w:t>
      </w:r>
    </w:p>
    <w:p w:rsidR="002B374D" w:rsidRDefault="002B374D" w:rsidP="002B374D">
      <w:pPr>
        <w:numPr>
          <w:ilvl w:val="0"/>
          <w:numId w:val="10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10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MapExample5{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Set view of the mappings contained in this map  </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map.entrySet()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sequential Stream with this collection as its source</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.stream()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//Sorted according to the provided Comparator</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.sorted(Map.Entry.comparingByValue())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//Performs an action for each element of this stream</w:t>
      </w:r>
      <w:r>
        <w:rPr>
          <w:rFonts w:ascii="Segoe UI" w:hAnsi="Segoe UI" w:cs="Segoe UI"/>
          <w:color w:val="000000"/>
          <w:bdr w:val="none" w:sz="0" w:space="0" w:color="auto" w:frame="1"/>
        </w:rPr>
        <w:t>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.forEach(System.out::println);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10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lastRenderedPageBreak/>
        <w:t>100=Amit</w:t>
      </w:r>
    </w:p>
    <w:p w:rsidR="002B374D" w:rsidRDefault="002B374D" w:rsidP="002B374D">
      <w:pPr>
        <w:pStyle w:val="HTMLPreformatted"/>
        <w:shd w:val="clear" w:color="auto" w:fill="1C1D1C"/>
        <w:jc w:val="both"/>
        <w:rPr>
          <w:color w:val="F9F9F9"/>
        </w:rPr>
      </w:pPr>
      <w:r>
        <w:rPr>
          <w:color w:val="F9F9F9"/>
        </w:rPr>
        <w:t>102=Rahul</w:t>
      </w:r>
    </w:p>
    <w:p w:rsidR="002B374D" w:rsidRDefault="002B374D" w:rsidP="002B374D">
      <w:pPr>
        <w:pStyle w:val="HTMLPreformatted"/>
        <w:shd w:val="clear" w:color="auto" w:fill="1C1D1C"/>
        <w:jc w:val="both"/>
        <w:rPr>
          <w:color w:val="F9F9F9"/>
        </w:rPr>
      </w:pPr>
      <w:r>
        <w:rPr>
          <w:color w:val="F9F9F9"/>
        </w:rPr>
        <w:t>101=Vijay</w:t>
      </w:r>
    </w:p>
    <w:p w:rsidR="002B374D" w:rsidRDefault="002B374D" w:rsidP="002B374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Map Example: comparingByValue() in Descending Order</w:t>
      </w:r>
    </w:p>
    <w:p w:rsidR="002B374D" w:rsidRDefault="002B374D" w:rsidP="002B374D">
      <w:pPr>
        <w:numPr>
          <w:ilvl w:val="0"/>
          <w:numId w:val="10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B374D" w:rsidRDefault="002B374D" w:rsidP="002B374D">
      <w:pPr>
        <w:numPr>
          <w:ilvl w:val="0"/>
          <w:numId w:val="10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MapExample6{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Set view of the mappings contained in this map  </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map.entrySet()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a sequential Stream with this collection as its source</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.stream()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//Sorted according to the provided Comparator</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.sorted(Map.Entry.comparingByValue(Comparator.reverseOrder()))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//Performs an action for each element of this stream</w:t>
      </w:r>
      <w:r>
        <w:rPr>
          <w:rFonts w:ascii="Segoe UI" w:hAnsi="Segoe UI" w:cs="Segoe UI"/>
          <w:color w:val="000000"/>
          <w:bdr w:val="none" w:sz="0" w:space="0" w:color="auto" w:frame="1"/>
        </w:rPr>
        <w:t>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.forEach(System.out::println);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B374D" w:rsidRDefault="002B374D" w:rsidP="002B374D">
      <w:pPr>
        <w:numPr>
          <w:ilvl w:val="0"/>
          <w:numId w:val="10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B374D" w:rsidRDefault="002B374D" w:rsidP="002B374D">
      <w:pPr>
        <w:pStyle w:val="NormalWeb"/>
        <w:shd w:val="clear" w:color="auto" w:fill="FFFFFF"/>
        <w:jc w:val="both"/>
        <w:rPr>
          <w:rFonts w:ascii="Segoe UI" w:hAnsi="Segoe UI" w:cs="Segoe UI"/>
          <w:color w:val="333333"/>
        </w:rPr>
      </w:pPr>
      <w:r>
        <w:rPr>
          <w:rFonts w:ascii="Segoe UI" w:hAnsi="Segoe UI" w:cs="Segoe UI"/>
          <w:color w:val="333333"/>
        </w:rPr>
        <w:t>Output:</w:t>
      </w:r>
    </w:p>
    <w:p w:rsidR="002B374D" w:rsidRDefault="002B374D" w:rsidP="002B374D">
      <w:pPr>
        <w:pStyle w:val="HTMLPreformatted"/>
        <w:shd w:val="clear" w:color="auto" w:fill="1C1D1C"/>
        <w:jc w:val="both"/>
        <w:rPr>
          <w:color w:val="F9F9F9"/>
        </w:rPr>
      </w:pPr>
      <w:r>
        <w:rPr>
          <w:color w:val="F9F9F9"/>
        </w:rPr>
        <w:t>101=Vijay</w:t>
      </w:r>
    </w:p>
    <w:p w:rsidR="002B374D" w:rsidRDefault="002B374D" w:rsidP="002B374D">
      <w:pPr>
        <w:pStyle w:val="HTMLPreformatted"/>
        <w:shd w:val="clear" w:color="auto" w:fill="1C1D1C"/>
        <w:jc w:val="both"/>
        <w:rPr>
          <w:color w:val="F9F9F9"/>
        </w:rPr>
      </w:pPr>
      <w:r>
        <w:rPr>
          <w:color w:val="F9F9F9"/>
        </w:rPr>
        <w:t>102=Rahul</w:t>
      </w:r>
    </w:p>
    <w:p w:rsidR="002B374D" w:rsidRDefault="002B374D" w:rsidP="002B374D">
      <w:pPr>
        <w:pStyle w:val="HTMLPreformatted"/>
        <w:shd w:val="clear" w:color="auto" w:fill="1C1D1C"/>
        <w:jc w:val="both"/>
        <w:rPr>
          <w:color w:val="F9F9F9"/>
        </w:rPr>
      </w:pPr>
      <w:r>
        <w:rPr>
          <w:color w:val="F9F9F9"/>
        </w:rPr>
        <w:t>100=Amit</w:t>
      </w:r>
    </w:p>
    <w:p w:rsidR="002B374D" w:rsidRDefault="002B374D" w:rsidP="00823789"/>
    <w:p w:rsidR="00CE2A4C" w:rsidRDefault="00CE2A4C" w:rsidP="00CE2A4C">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HashMap</w:t>
      </w:r>
    </w:p>
    <w:p w:rsidR="00CE2A4C" w:rsidRDefault="00CE2A4C" w:rsidP="00CE2A4C">
      <w:pPr>
        <w:rPr>
          <w:rFonts w:ascii="Times New Roman" w:hAnsi="Times New Roman" w:cs="Times New Roman"/>
          <w:sz w:val="24"/>
          <w:szCs w:val="24"/>
        </w:rPr>
      </w:pPr>
      <w:r>
        <w:rPr>
          <w:noProof/>
          <w:lang w:eastAsia="en-IN"/>
        </w:rPr>
        <w:drawing>
          <wp:inline distT="0" distB="0" distL="0" distR="0">
            <wp:extent cx="1533525" cy="1933575"/>
            <wp:effectExtent l="0" t="0" r="9525" b="9525"/>
            <wp:docPr id="20" name="Picture 20" descr="Java 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HashMap class hierarchy"/>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533525" cy="1933575"/>
                    </a:xfrm>
                    <a:prstGeom prst="rect">
                      <a:avLst/>
                    </a:prstGeom>
                    <a:noFill/>
                    <a:ln>
                      <a:noFill/>
                    </a:ln>
                  </pic:spPr>
                </pic:pic>
              </a:graphicData>
            </a:graphic>
          </wp:inline>
        </w:drawing>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lastRenderedPageBreak/>
        <w:t>Java </w:t>
      </w:r>
      <w:r>
        <w:rPr>
          <w:rStyle w:val="Strong"/>
          <w:rFonts w:ascii="Segoe UI" w:eastAsiaTheme="majorEastAsia" w:hAnsi="Segoe UI" w:cs="Segoe UI"/>
          <w:color w:val="333333"/>
        </w:rPr>
        <w:t>HashMap</w:t>
      </w:r>
      <w:r>
        <w:rPr>
          <w:rFonts w:ascii="Segoe UI" w:hAnsi="Segoe UI" w:cs="Segoe UI"/>
          <w:color w:val="333333"/>
        </w:rPr>
        <w:t> class implements the Map interface which allows us </w:t>
      </w:r>
      <w:r>
        <w:rPr>
          <w:rStyle w:val="Emphasis"/>
          <w:rFonts w:ascii="Segoe UI" w:eastAsiaTheme="majorEastAsia" w:hAnsi="Segoe UI" w:cs="Segoe UI"/>
          <w:color w:val="333333"/>
        </w:rPr>
        <w:t>to store key and value pair</w:t>
      </w:r>
      <w:r>
        <w:rPr>
          <w:rFonts w:ascii="Segoe UI" w:hAnsi="Segoe UI" w:cs="Segoe UI"/>
          <w:color w:val="333333"/>
        </w:rPr>
        <w:t>, where keys should be unique. If you try to insert the duplicate key, it will replace the element of the corresponding key. It is easy to perform operations using the key index like updation, deletion, etc. HashMap class is found in the </w:t>
      </w:r>
      <w:r>
        <w:rPr>
          <w:rStyle w:val="highlightme"/>
          <w:rFonts w:ascii="Segoe UI" w:hAnsi="Segoe UI" w:cs="Segoe UI"/>
          <w:color w:val="333333"/>
          <w:shd w:val="clear" w:color="auto" w:fill="E4E3E3"/>
        </w:rPr>
        <w:t>java.util</w:t>
      </w:r>
      <w:r>
        <w:rPr>
          <w:rFonts w:ascii="Segoe UI" w:hAnsi="Segoe UI" w:cs="Segoe UI"/>
          <w:color w:val="333333"/>
        </w:rPr>
        <w:t> package.</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HashMap in Java is like the legacy Hashtable class, but it is not synchronized. It allows us to store the null elements as well, but there should be only one null key. Since Java 5, it is denoted as </w:t>
      </w:r>
      <w:r>
        <w:rPr>
          <w:rStyle w:val="highlightme"/>
          <w:rFonts w:ascii="Segoe UI" w:hAnsi="Segoe UI" w:cs="Segoe UI"/>
          <w:color w:val="333333"/>
          <w:shd w:val="clear" w:color="auto" w:fill="E4E3E3"/>
        </w:rPr>
        <w:t>HashMap&lt;K,V&gt;</w:t>
      </w:r>
      <w:r>
        <w:rPr>
          <w:rFonts w:ascii="Segoe UI" w:hAnsi="Segoe UI" w:cs="Segoe UI"/>
          <w:color w:val="333333"/>
        </w:rPr>
        <w:t>, where K stands for key and V for value. It inherits the AbstractMap class and implements the Map interface.</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Points to remember</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Java HashMap contains values based on the key.</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contains only unique keys.</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may have one null key and multiple null values.</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is non synchronized.</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HashMap maintains no order.</w:t>
      </w:r>
    </w:p>
    <w:p w:rsidR="00CE2A4C" w:rsidRDefault="00CE2A4C" w:rsidP="00CE2A4C">
      <w:pPr>
        <w:numPr>
          <w:ilvl w:val="0"/>
          <w:numId w:val="10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Java HashMap class is 16 with a load factor of 0.75.</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Hierarchy of HashMap class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As shown in the above figure, HashMap class extends AbstractMap class and implements Map interface.</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HashMap class declaration</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java.util.HashMap class.</w:t>
      </w:r>
    </w:p>
    <w:p w:rsidR="00CE2A4C" w:rsidRDefault="00CE2A4C" w:rsidP="00CE2A4C">
      <w:pPr>
        <w:shd w:val="clear" w:color="auto" w:fill="000000"/>
        <w:jc w:val="center"/>
        <w:textAlignment w:val="top"/>
        <w:rPr>
          <w:rFonts w:ascii="Arial" w:hAnsi="Arial" w:cs="Arial"/>
          <w:color w:val="FFFFFF"/>
          <w:sz w:val="21"/>
          <w:szCs w:val="21"/>
          <w:lang w:val="en"/>
        </w:rPr>
      </w:pPr>
      <w:r>
        <w:rPr>
          <w:rStyle w:val="vjs-control-text"/>
          <w:rFonts w:ascii="Arial" w:hAnsi="Arial" w:cs="Arial"/>
          <w:color w:val="FFFFFF"/>
          <w:sz w:val="21"/>
          <w:szCs w:val="21"/>
          <w:bdr w:val="none" w:sz="0" w:space="0" w:color="auto" w:frame="1"/>
          <w:lang w:val="en"/>
        </w:rPr>
        <w:t>Play Video</w:t>
      </w:r>
    </w:p>
    <w:p w:rsidR="00CE2A4C" w:rsidRDefault="00CE2A4C" w:rsidP="00CE2A4C">
      <w:pPr>
        <w:numPr>
          <w:ilvl w:val="0"/>
          <w:numId w:val="10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HashMap&lt;K,V&gt;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AbstractMap&lt;K,V&gt;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Map&lt;K,V&gt;, Cloneable, Serializable  </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HashMap class Parameters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Let's see the Parameters for java.util.HashMap class.</w:t>
      </w:r>
    </w:p>
    <w:p w:rsidR="00CE2A4C" w:rsidRDefault="00CE2A4C" w:rsidP="00CE2A4C">
      <w:pPr>
        <w:numPr>
          <w:ilvl w:val="0"/>
          <w:numId w:val="10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w:t>
      </w:r>
      <w:r>
        <w:rPr>
          <w:rFonts w:ascii="Segoe UI" w:hAnsi="Segoe UI" w:cs="Segoe UI"/>
          <w:color w:val="000000"/>
        </w:rPr>
        <w:t>: It is the type of keys maintained by this map.</w:t>
      </w:r>
    </w:p>
    <w:p w:rsidR="00CE2A4C" w:rsidRDefault="00CE2A4C" w:rsidP="00CE2A4C">
      <w:pPr>
        <w:numPr>
          <w:ilvl w:val="0"/>
          <w:numId w:val="10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Constructors of Java HashMap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12"/>
        <w:gridCol w:w="13269"/>
      </w:tblGrid>
      <w:tr w:rsidR="00CE2A4C" w:rsidTr="00CE2A4C">
        <w:tc>
          <w:tcPr>
            <w:tcW w:w="4112" w:type="dxa"/>
            <w:shd w:val="clear" w:color="auto" w:fill="C7CCBE"/>
            <w:tcMar>
              <w:top w:w="180" w:type="dxa"/>
              <w:left w:w="180" w:type="dxa"/>
              <w:bottom w:w="180" w:type="dxa"/>
              <w:right w:w="180" w:type="dxa"/>
            </w:tcMar>
            <w:hideMark/>
          </w:tcPr>
          <w:p w:rsidR="00CE2A4C" w:rsidRDefault="00CE2A4C">
            <w:pPr>
              <w:rPr>
                <w:rFonts w:ascii="Times New Roman" w:hAnsi="Times New Roman" w:cs="Times New Roman"/>
                <w:b/>
                <w:bCs/>
                <w:color w:val="000000"/>
                <w:sz w:val="26"/>
                <w:szCs w:val="26"/>
              </w:rPr>
            </w:pPr>
            <w:r>
              <w:rPr>
                <w:b/>
                <w:bCs/>
                <w:color w:val="000000"/>
                <w:sz w:val="26"/>
                <w:szCs w:val="26"/>
              </w:rPr>
              <w:t>Constructor</w:t>
            </w:r>
          </w:p>
        </w:tc>
        <w:tc>
          <w:tcPr>
            <w:tcW w:w="13269" w:type="dxa"/>
            <w:shd w:val="clear" w:color="auto" w:fill="C7CCBE"/>
            <w:tcMar>
              <w:top w:w="180" w:type="dxa"/>
              <w:left w:w="180" w:type="dxa"/>
              <w:bottom w:w="180" w:type="dxa"/>
              <w:right w:w="180" w:type="dxa"/>
            </w:tcMar>
            <w:hideMark/>
          </w:tcPr>
          <w:p w:rsidR="00CE2A4C" w:rsidRDefault="00CE2A4C">
            <w:pPr>
              <w:rPr>
                <w:b/>
                <w:bCs/>
                <w:color w:val="000000"/>
                <w:sz w:val="26"/>
                <w:szCs w:val="26"/>
              </w:rPr>
            </w:pPr>
            <w:r>
              <w:rPr>
                <w:b/>
                <w:bCs/>
                <w:color w:val="000000"/>
                <w:sz w:val="26"/>
                <w:szCs w:val="26"/>
              </w:rPr>
              <w:t>Description</w:t>
            </w:r>
          </w:p>
        </w:tc>
      </w:tr>
      <w:tr w:rsidR="00CE2A4C" w:rsidTr="00CE2A4C">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sz w:val="24"/>
                <w:szCs w:val="24"/>
              </w:rPr>
            </w:pPr>
            <w:r>
              <w:rPr>
                <w:rFonts w:ascii="Segoe UI" w:hAnsi="Segoe UI" w:cs="Segoe UI"/>
                <w:color w:val="333333"/>
              </w:rPr>
              <w:t>HashMap()</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construct a default HashMap.</w:t>
            </w:r>
          </w:p>
        </w:tc>
      </w:tr>
      <w:tr w:rsidR="00CE2A4C" w:rsidTr="00CE2A4C">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HashMap(Map&lt;? extends K,? extends V&gt; m)</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is used to initialize the hash map by using the elements of the given Map </w:t>
            </w:r>
          </w:p>
          <w:p w:rsidR="00CE2A4C" w:rsidRDefault="00CE2A4C">
            <w:pPr>
              <w:jc w:val="both"/>
              <w:rPr>
                <w:rFonts w:ascii="Segoe UI" w:hAnsi="Segoe UI" w:cs="Segoe UI"/>
                <w:color w:val="333333"/>
              </w:rPr>
            </w:pPr>
            <w:r>
              <w:rPr>
                <w:rFonts w:ascii="Segoe UI" w:hAnsi="Segoe UI" w:cs="Segoe UI"/>
                <w:color w:val="333333"/>
              </w:rPr>
              <w:t>object m.</w:t>
            </w:r>
          </w:p>
        </w:tc>
      </w:tr>
      <w:tr w:rsidR="00CE2A4C" w:rsidTr="00CE2A4C">
        <w:tc>
          <w:tcPr>
            <w:tcW w:w="411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HashMap(int capacity)</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is used to initializes the capacity of the hash map to the given integer value, </w:t>
            </w:r>
          </w:p>
          <w:p w:rsidR="00CE2A4C" w:rsidRDefault="00CE2A4C">
            <w:pPr>
              <w:jc w:val="both"/>
              <w:rPr>
                <w:rFonts w:ascii="Segoe UI" w:hAnsi="Segoe UI" w:cs="Segoe UI"/>
                <w:color w:val="333333"/>
              </w:rPr>
            </w:pPr>
            <w:r>
              <w:rPr>
                <w:rFonts w:ascii="Segoe UI" w:hAnsi="Segoe UI" w:cs="Segoe UI"/>
                <w:color w:val="333333"/>
              </w:rPr>
              <w:t>capacity.</w:t>
            </w:r>
          </w:p>
        </w:tc>
      </w:tr>
      <w:tr w:rsidR="00CE2A4C" w:rsidTr="00CE2A4C">
        <w:tc>
          <w:tcPr>
            <w:tcW w:w="411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HashMap(int capacity, float loadFactor)</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is used to initialize both the capacity and load factor of the hash map by </w:t>
            </w:r>
          </w:p>
          <w:p w:rsidR="00CE2A4C" w:rsidRDefault="00CE2A4C">
            <w:pPr>
              <w:jc w:val="both"/>
              <w:rPr>
                <w:rFonts w:ascii="Segoe UI" w:hAnsi="Segoe UI" w:cs="Segoe UI"/>
                <w:color w:val="333333"/>
              </w:rPr>
            </w:pPr>
            <w:r>
              <w:rPr>
                <w:rFonts w:ascii="Segoe UI" w:hAnsi="Segoe UI" w:cs="Segoe UI"/>
                <w:color w:val="333333"/>
              </w:rPr>
              <w:t>using its arguments.</w:t>
            </w:r>
          </w:p>
        </w:tc>
      </w:tr>
    </w:tbl>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HashMap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70"/>
        <w:gridCol w:w="13411"/>
      </w:tblGrid>
      <w:tr w:rsidR="00CE2A4C" w:rsidTr="00CE2A4C">
        <w:tc>
          <w:tcPr>
            <w:tcW w:w="3970" w:type="dxa"/>
            <w:shd w:val="clear" w:color="auto" w:fill="C7CCBE"/>
            <w:tcMar>
              <w:top w:w="180" w:type="dxa"/>
              <w:left w:w="180" w:type="dxa"/>
              <w:bottom w:w="180" w:type="dxa"/>
              <w:right w:w="180" w:type="dxa"/>
            </w:tcMar>
            <w:hideMark/>
          </w:tcPr>
          <w:p w:rsidR="00CE2A4C" w:rsidRDefault="00CE2A4C">
            <w:pPr>
              <w:rPr>
                <w:rFonts w:ascii="Times New Roman" w:hAnsi="Times New Roman" w:cs="Times New Roman"/>
                <w:b/>
                <w:bCs/>
                <w:color w:val="000000"/>
                <w:sz w:val="26"/>
                <w:szCs w:val="26"/>
              </w:rPr>
            </w:pPr>
            <w:r>
              <w:rPr>
                <w:b/>
                <w:bCs/>
                <w:color w:val="000000"/>
                <w:sz w:val="26"/>
                <w:szCs w:val="26"/>
              </w:rPr>
              <w:t>Method</w:t>
            </w:r>
          </w:p>
        </w:tc>
        <w:tc>
          <w:tcPr>
            <w:tcW w:w="13411" w:type="dxa"/>
            <w:shd w:val="clear" w:color="auto" w:fill="C7CCBE"/>
            <w:tcMar>
              <w:top w:w="180" w:type="dxa"/>
              <w:left w:w="180" w:type="dxa"/>
              <w:bottom w:w="180" w:type="dxa"/>
              <w:right w:w="180" w:type="dxa"/>
            </w:tcMar>
            <w:hideMark/>
          </w:tcPr>
          <w:p w:rsidR="00CE2A4C" w:rsidRDefault="00CE2A4C">
            <w:pPr>
              <w:rPr>
                <w:b/>
                <w:bCs/>
                <w:color w:val="000000"/>
                <w:sz w:val="26"/>
                <w:szCs w:val="26"/>
              </w:rPr>
            </w:pPr>
            <w:r>
              <w:rPr>
                <w:b/>
                <w:bCs/>
                <w:color w:val="000000"/>
                <w:sz w:val="26"/>
                <w:szCs w:val="26"/>
              </w:rPr>
              <w:t>Description</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sz w:val="24"/>
                <w:szCs w:val="24"/>
              </w:rPr>
            </w:pPr>
            <w:r>
              <w:rPr>
                <w:rFonts w:ascii="Segoe UI" w:hAnsi="Segoe UI" w:cs="Segoe UI"/>
                <w:color w:val="333333"/>
              </w:rPr>
              <w:t>void clear()</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remove all of the mappings from this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isEmpty()</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return true if this map contains no key-value mappings.</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Object clone()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return a shallow copy of this HashMap instance: the keys and values themselves are not cloned.</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Set entrySet()</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return a collection view of the mappings contained in this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Set keySet()</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return a set view of the keys contained in this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put(Object key, 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insert an entry in the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void putAll(Map map)</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insert the specified map in the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putIfAbsent(K key, V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inserts the specified value with the specified key in the map only if it is not </w:t>
            </w:r>
          </w:p>
          <w:p w:rsidR="00CE2A4C" w:rsidRDefault="00CE2A4C">
            <w:pPr>
              <w:jc w:val="both"/>
              <w:rPr>
                <w:rFonts w:ascii="Segoe UI" w:hAnsi="Segoe UI" w:cs="Segoe UI"/>
                <w:color w:val="333333"/>
              </w:rPr>
            </w:pPr>
            <w:r>
              <w:rPr>
                <w:rFonts w:ascii="Segoe UI" w:hAnsi="Segoe UI" w:cs="Segoe UI"/>
                <w:color w:val="333333"/>
              </w:rPr>
              <w:t>already specified.</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lastRenderedPageBreak/>
              <w:t>V remove(Object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delete an entry for the specified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remove(Object key, 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removes the specified values with the associated specified keys from the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compute(K key, BiFunction&lt;? super K,?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compute a mapping for the specified key and its current mapped</w:t>
            </w:r>
          </w:p>
          <w:p w:rsidR="00CE2A4C" w:rsidRDefault="00CE2A4C">
            <w:pPr>
              <w:jc w:val="both"/>
              <w:rPr>
                <w:rFonts w:ascii="Segoe UI" w:hAnsi="Segoe UI" w:cs="Segoe UI"/>
                <w:color w:val="333333"/>
              </w:rPr>
            </w:pPr>
            <w:r>
              <w:rPr>
                <w:rFonts w:ascii="Segoe UI" w:hAnsi="Segoe UI" w:cs="Segoe UI"/>
                <w:color w:val="333333"/>
              </w:rPr>
              <w:t xml:space="preserve"> value (or null if there is no current mapping).</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computeIfAbsent(K key, Function&lt;? super K,? extends V&gt; 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E2A4C">
            <w:pPr>
              <w:jc w:val="both"/>
              <w:rPr>
                <w:rFonts w:ascii="Segoe UI" w:hAnsi="Segoe UI" w:cs="Segoe UI"/>
                <w:color w:val="333333"/>
              </w:rPr>
            </w:pPr>
            <w:r>
              <w:rPr>
                <w:rFonts w:ascii="Segoe UI" w:hAnsi="Segoe UI" w:cs="Segoe UI"/>
                <w:color w:val="333333"/>
              </w:rPr>
              <w:t xml:space="preserve">It is used to compute its value using the given mapping function, if the </w:t>
            </w:r>
          </w:p>
          <w:p w:rsidR="00C631BF" w:rsidRDefault="00CE2A4C">
            <w:pPr>
              <w:jc w:val="both"/>
              <w:rPr>
                <w:rFonts w:ascii="Segoe UI" w:hAnsi="Segoe UI" w:cs="Segoe UI"/>
                <w:color w:val="333333"/>
              </w:rPr>
            </w:pPr>
            <w:r>
              <w:rPr>
                <w:rFonts w:ascii="Segoe UI" w:hAnsi="Segoe UI" w:cs="Segoe UI"/>
                <w:color w:val="333333"/>
              </w:rPr>
              <w:t xml:space="preserve">specified key is not already associated with a value (or is mapped to null), and </w:t>
            </w:r>
          </w:p>
          <w:p w:rsidR="00CE2A4C" w:rsidRDefault="00CE2A4C">
            <w:pPr>
              <w:jc w:val="both"/>
              <w:rPr>
                <w:rFonts w:ascii="Segoe UI" w:hAnsi="Segoe UI" w:cs="Segoe UI"/>
                <w:color w:val="333333"/>
              </w:rPr>
            </w:pPr>
            <w:r>
              <w:rPr>
                <w:rFonts w:ascii="Segoe UI" w:hAnsi="Segoe UI" w:cs="Segoe UI"/>
                <w:color w:val="333333"/>
              </w:rPr>
              <w:t>enters it into this map unless null.</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computeIfPresent(K key, BiFunction&lt;? super K,?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compute a new mapping given the key and its current mapped</w:t>
            </w:r>
          </w:p>
          <w:p w:rsidR="00CE2A4C" w:rsidRDefault="00CE2A4C">
            <w:pPr>
              <w:jc w:val="both"/>
              <w:rPr>
                <w:rFonts w:ascii="Segoe UI" w:hAnsi="Segoe UI" w:cs="Segoe UI"/>
                <w:color w:val="333333"/>
              </w:rPr>
            </w:pPr>
            <w:r>
              <w:rPr>
                <w:rFonts w:ascii="Segoe UI" w:hAnsi="Segoe UI" w:cs="Segoe UI"/>
                <w:color w:val="333333"/>
              </w:rPr>
              <w:t xml:space="preserve"> value if the value for the specified key is present and non-null.</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containsValue(Object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This method returns true if some value equal to the value exists within the map,</w:t>
            </w:r>
          </w:p>
          <w:p w:rsidR="00CE2A4C" w:rsidRDefault="00CE2A4C">
            <w:pPr>
              <w:jc w:val="both"/>
              <w:rPr>
                <w:rFonts w:ascii="Segoe UI" w:hAnsi="Segoe UI" w:cs="Segoe UI"/>
                <w:color w:val="333333"/>
              </w:rPr>
            </w:pPr>
            <w:r>
              <w:rPr>
                <w:rFonts w:ascii="Segoe UI" w:hAnsi="Segoe UI" w:cs="Segoe UI"/>
                <w:color w:val="333333"/>
              </w:rPr>
              <w:t xml:space="preserve"> else return false.</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containsKey(Object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This method returns true if some key equal to the key exists within the map,</w:t>
            </w:r>
          </w:p>
          <w:p w:rsidR="00CE2A4C" w:rsidRDefault="00CE2A4C">
            <w:pPr>
              <w:jc w:val="both"/>
              <w:rPr>
                <w:rFonts w:ascii="Segoe UI" w:hAnsi="Segoe UI" w:cs="Segoe UI"/>
                <w:color w:val="333333"/>
              </w:rPr>
            </w:pPr>
            <w:r>
              <w:rPr>
                <w:rFonts w:ascii="Segoe UI" w:hAnsi="Segoe UI" w:cs="Segoe UI"/>
                <w:color w:val="333333"/>
              </w:rPr>
              <w:t xml:space="preserve"> else return false.</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equals(Object o)</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is used to compare the specified Object with the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void forEach(BiConsumer&lt;? super K,? super V&gt; action)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performs the given action for each entry in the map until all entries have </w:t>
            </w:r>
          </w:p>
          <w:p w:rsidR="00CE2A4C" w:rsidRDefault="00CE2A4C">
            <w:pPr>
              <w:jc w:val="both"/>
              <w:rPr>
                <w:rFonts w:ascii="Segoe UI" w:hAnsi="Segoe UI" w:cs="Segoe UI"/>
                <w:color w:val="333333"/>
              </w:rPr>
            </w:pPr>
            <w:r>
              <w:rPr>
                <w:rFonts w:ascii="Segoe UI" w:hAnsi="Segoe UI" w:cs="Segoe UI"/>
                <w:color w:val="333333"/>
              </w:rPr>
              <w:t>been processed or the action throws an exception.</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get(Object key)</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This method returns the object that contains the value associated with the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getOrDefault(Object key, V defaultValue)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 xml:space="preserve">It returns the value to which the specified key is mapped, or defaultValue if </w:t>
            </w:r>
          </w:p>
          <w:p w:rsidR="00CE2A4C" w:rsidRDefault="00CE2A4C">
            <w:pPr>
              <w:jc w:val="both"/>
              <w:rPr>
                <w:rFonts w:ascii="Segoe UI" w:hAnsi="Segoe UI" w:cs="Segoe UI"/>
                <w:color w:val="333333"/>
              </w:rPr>
            </w:pPr>
            <w:r>
              <w:rPr>
                <w:rFonts w:ascii="Segoe UI" w:hAnsi="Segoe UI" w:cs="Segoe UI"/>
                <w:color w:val="333333"/>
              </w:rPr>
              <w:t>the map contains no mapping for the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isEmpty()</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This method returns true if the map is empty; returns false if it contains at</w:t>
            </w:r>
          </w:p>
          <w:p w:rsidR="00CE2A4C" w:rsidRDefault="00CE2A4C">
            <w:pPr>
              <w:jc w:val="both"/>
              <w:rPr>
                <w:rFonts w:ascii="Segoe UI" w:hAnsi="Segoe UI" w:cs="Segoe UI"/>
                <w:color w:val="333333"/>
              </w:rPr>
            </w:pPr>
            <w:r>
              <w:rPr>
                <w:rFonts w:ascii="Segoe UI" w:hAnsi="Segoe UI" w:cs="Segoe UI"/>
                <w:color w:val="333333"/>
              </w:rPr>
              <w:t xml:space="preserve"> least one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lastRenderedPageBreak/>
              <w:t>V merge(K key, V value, BiFunction&lt;? super V,? super V,? extends V&gt; remappingFunction)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If the specified key is not already associated with a value or is associated with null, associates it with the given non-null value.</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 replace(K key, V value)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replaces the specified value for a specified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boolean replace(K key, V oldValue, V newValue)</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replaces the old value with the new value for a specified key.</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void replaceAll(BiFunction&lt;? super K,? super V,? extends V&gt; function)</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replaces each entry's value with the result of invoking the given function on that entry until all entries have been processed or the function throws an exception.</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Collection&lt;V&gt; values()</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It returns a collection view of the values contained in the map.</w:t>
            </w:r>
          </w:p>
        </w:tc>
      </w:tr>
      <w:tr w:rsidR="00CE2A4C" w:rsidTr="00CE2A4C">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int size()</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E2A4C" w:rsidRDefault="00CE2A4C">
            <w:pPr>
              <w:jc w:val="both"/>
              <w:rPr>
                <w:rFonts w:ascii="Segoe UI" w:hAnsi="Segoe UI" w:cs="Segoe UI"/>
                <w:color w:val="333333"/>
              </w:rPr>
            </w:pPr>
            <w:r>
              <w:rPr>
                <w:rFonts w:ascii="Segoe UI" w:hAnsi="Segoe UI" w:cs="Segoe UI"/>
                <w:color w:val="333333"/>
              </w:rPr>
              <w:t>This method returns the number of entries in the map.</w:t>
            </w:r>
          </w:p>
        </w:tc>
      </w:tr>
    </w:tbl>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HashMap Example</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Let's see a simple example of HashMap to store key and value pair.</w:t>
      </w:r>
    </w:p>
    <w:p w:rsidR="00CE2A4C" w:rsidRDefault="00CE2A4C" w:rsidP="00CE2A4C">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E2A4C" w:rsidRDefault="00CE2A4C" w:rsidP="00CE2A4C">
      <w:pPr>
        <w:numPr>
          <w:ilvl w:val="0"/>
          <w:numId w:val="10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HashMapExample1{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"Iterating Hashmap..."</w:t>
      </w: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 : map.entrySet()){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numPr>
          <w:ilvl w:val="0"/>
          <w:numId w:val="106"/>
        </w:numPr>
        <w:spacing w:after="0" w:line="375" w:lineRule="atLeast"/>
        <w:ind w:left="0"/>
        <w:jc w:val="both"/>
        <w:rPr>
          <w:color w:val="F9F9F9"/>
        </w:rPr>
      </w:pPr>
      <w:r>
        <w:rPr>
          <w:rFonts w:ascii="Segoe UI" w:hAnsi="Segoe UI" w:cs="Segoe UI"/>
          <w:color w:val="000000"/>
          <w:bdr w:val="none" w:sz="0" w:space="0" w:color="auto" w:frame="1"/>
        </w:rPr>
        <w:t>}  </w:t>
      </w:r>
      <w:r>
        <w:rPr>
          <w:color w:val="F9F9F9"/>
        </w:rPr>
        <w:t>Iterating Hashmap...</w:t>
      </w:r>
    </w:p>
    <w:p w:rsidR="00CE2A4C" w:rsidRDefault="00CE2A4C" w:rsidP="00CE2A4C">
      <w:pPr>
        <w:pStyle w:val="HTMLPreformatted"/>
        <w:shd w:val="clear" w:color="auto" w:fill="1C1D1C"/>
        <w:jc w:val="both"/>
        <w:rPr>
          <w:color w:val="F9F9F9"/>
        </w:rPr>
      </w:pPr>
      <w:r>
        <w:rPr>
          <w:color w:val="F9F9F9"/>
        </w:rPr>
        <w:t>1 Mango</w:t>
      </w:r>
    </w:p>
    <w:p w:rsidR="00CE2A4C" w:rsidRDefault="00CE2A4C" w:rsidP="00CE2A4C">
      <w:pPr>
        <w:pStyle w:val="HTMLPreformatted"/>
        <w:shd w:val="clear" w:color="auto" w:fill="1C1D1C"/>
        <w:jc w:val="both"/>
        <w:rPr>
          <w:color w:val="F9F9F9"/>
        </w:rPr>
      </w:pPr>
      <w:r>
        <w:rPr>
          <w:color w:val="F9F9F9"/>
        </w:rPr>
        <w:t>2 Apple</w:t>
      </w:r>
    </w:p>
    <w:p w:rsidR="00CE2A4C" w:rsidRDefault="00CE2A4C" w:rsidP="00CE2A4C">
      <w:pPr>
        <w:pStyle w:val="HTMLPreformatted"/>
        <w:shd w:val="clear" w:color="auto" w:fill="1C1D1C"/>
        <w:jc w:val="both"/>
        <w:rPr>
          <w:color w:val="F9F9F9"/>
        </w:rPr>
      </w:pPr>
      <w:r>
        <w:rPr>
          <w:color w:val="F9F9F9"/>
        </w:rPr>
        <w:t>3 Banana</w:t>
      </w:r>
    </w:p>
    <w:p w:rsidR="00CE2A4C" w:rsidRDefault="00CE2A4C" w:rsidP="00CE2A4C">
      <w:pPr>
        <w:pStyle w:val="HTMLPreformatted"/>
        <w:shd w:val="clear" w:color="auto" w:fill="1C1D1C"/>
        <w:jc w:val="both"/>
        <w:rPr>
          <w:color w:val="F9F9F9"/>
        </w:rPr>
      </w:pPr>
      <w:r>
        <w:rPr>
          <w:color w:val="F9F9F9"/>
        </w:rPr>
        <w:t>4 Grapes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lastRenderedPageBreak/>
        <w:t>In this example, we are storing Integer as the key and String as the value, so we are using </w:t>
      </w:r>
      <w:r>
        <w:rPr>
          <w:rStyle w:val="highlightme"/>
          <w:rFonts w:ascii="Segoe UI" w:hAnsi="Segoe UI" w:cs="Segoe UI"/>
          <w:color w:val="333333"/>
          <w:shd w:val="clear" w:color="auto" w:fill="E4E3E3"/>
        </w:rPr>
        <w:t>HashMap&lt;Integer,String&gt;</w:t>
      </w:r>
      <w:r>
        <w:rPr>
          <w:rFonts w:ascii="Segoe UI" w:hAnsi="Segoe UI" w:cs="Segoe UI"/>
          <w:color w:val="333333"/>
        </w:rPr>
        <w:t> as the type. The </w:t>
      </w:r>
      <w:r>
        <w:rPr>
          <w:rStyle w:val="highlightme"/>
          <w:rFonts w:ascii="Segoe UI" w:hAnsi="Segoe UI" w:cs="Segoe UI"/>
          <w:color w:val="333333"/>
          <w:shd w:val="clear" w:color="auto" w:fill="E4E3E3"/>
        </w:rPr>
        <w:t>put()</w:t>
      </w:r>
      <w:r>
        <w:rPr>
          <w:rFonts w:ascii="Segoe UI" w:hAnsi="Segoe UI" w:cs="Segoe UI"/>
          <w:color w:val="333333"/>
        </w:rPr>
        <w:t> method inserts the elements in the map.</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To get the key and value elements, we should call the getKey() and getValue() methods. The </w:t>
      </w:r>
      <w:r>
        <w:rPr>
          <w:rStyle w:val="highlightme"/>
          <w:rFonts w:ascii="Segoe UI" w:hAnsi="Segoe UI" w:cs="Segoe UI"/>
          <w:color w:val="333333"/>
          <w:shd w:val="clear" w:color="auto" w:fill="E4E3E3"/>
        </w:rPr>
        <w:t>Map.Entry</w:t>
      </w:r>
      <w:r>
        <w:rPr>
          <w:rFonts w:ascii="Segoe UI" w:hAnsi="Segoe UI" w:cs="Segoe UI"/>
          <w:color w:val="333333"/>
        </w:rPr>
        <w:t> interface contains the </w:t>
      </w:r>
      <w:r>
        <w:rPr>
          <w:rStyle w:val="Emphasis"/>
          <w:rFonts w:ascii="Segoe UI" w:eastAsiaTheme="majorEastAsia" w:hAnsi="Segoe UI" w:cs="Segoe UI"/>
          <w:color w:val="333333"/>
        </w:rPr>
        <w:t>getKey()</w:t>
      </w:r>
      <w:r>
        <w:rPr>
          <w:rFonts w:ascii="Segoe UI" w:hAnsi="Segoe UI" w:cs="Segoe UI"/>
          <w:color w:val="333333"/>
        </w:rPr>
        <w:t> and </w:t>
      </w:r>
      <w:r>
        <w:rPr>
          <w:rStyle w:val="Emphasis"/>
          <w:rFonts w:ascii="Segoe UI" w:eastAsiaTheme="majorEastAsia" w:hAnsi="Segoe UI" w:cs="Segoe UI"/>
          <w:color w:val="333333"/>
        </w:rPr>
        <w:t>getValue()</w:t>
      </w:r>
      <w:r>
        <w:rPr>
          <w:rFonts w:ascii="Segoe UI" w:hAnsi="Segoe UI" w:cs="Segoe UI"/>
          <w:color w:val="333333"/>
        </w:rPr>
        <w:t> methods. But, we should call the entrySet() method of Map interface to get the instance of Map.Entry.</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No Duplicate Key on HashMap</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You cannot store duplicate keys in HashMap. However, if you try to store duplicate key with another value, it will replace the value.</w:t>
      </w:r>
    </w:p>
    <w:p w:rsidR="00CE2A4C" w:rsidRDefault="00CE2A4C" w:rsidP="00CE2A4C">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E2A4C" w:rsidRDefault="00CE2A4C" w:rsidP="00CE2A4C">
      <w:pPr>
        <w:numPr>
          <w:ilvl w:val="0"/>
          <w:numId w:val="10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HashMapExample2{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w:t>
      </w:r>
      <w:r>
        <w:rPr>
          <w:rStyle w:val="comment"/>
          <w:rFonts w:ascii="Segoe UI" w:hAnsi="Segoe UI" w:cs="Segoe UI"/>
          <w:color w:val="008200"/>
          <w:bdr w:val="none" w:sz="0" w:space="0" w:color="auto" w:frame="1"/>
        </w:rPr>
        <w:t>//Creating HashMap  </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"Mango"</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//Put elements in Map</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"Apple"</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"Banana"</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"Grapes"</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//trying duplicate key</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"Iterating Hashmap..."</w:t>
      </w:r>
      <w:r>
        <w:rPr>
          <w:rFonts w:ascii="Segoe UI" w:hAnsi="Segoe UI" w:cs="Segoe UI"/>
          <w:color w:val="000000"/>
          <w:bdr w:val="none" w:sz="0" w:space="0" w:color="auto" w:frame="1"/>
        </w:rPr>
        <w: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 : map.entrySet()){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Pr="00CE2A4C" w:rsidRDefault="00CE2A4C" w:rsidP="00CE2A4C">
      <w:pPr>
        <w:numPr>
          <w:ilvl w:val="0"/>
          <w:numId w:val="10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spacing w:after="0" w:line="375" w:lineRule="atLeast"/>
        <w:jc w:val="both"/>
        <w:rPr>
          <w:rFonts w:ascii="Segoe UI" w:hAnsi="Segoe UI" w:cs="Segoe UI"/>
          <w:color w:val="000000"/>
        </w:rPr>
      </w:pPr>
    </w:p>
    <w:p w:rsidR="00CE2A4C" w:rsidRDefault="00CE2A4C" w:rsidP="00CE2A4C">
      <w:pPr>
        <w:pStyle w:val="HTMLPreformatted"/>
        <w:shd w:val="clear" w:color="auto" w:fill="1C1D1C"/>
        <w:jc w:val="both"/>
        <w:rPr>
          <w:color w:val="F9F9F9"/>
        </w:rPr>
      </w:pPr>
      <w:r>
        <w:rPr>
          <w:color w:val="F9F9F9"/>
        </w:rPr>
        <w:t>Iterating Hashmap...</w:t>
      </w:r>
    </w:p>
    <w:p w:rsidR="00CE2A4C" w:rsidRDefault="00CE2A4C" w:rsidP="00CE2A4C">
      <w:pPr>
        <w:pStyle w:val="HTMLPreformatted"/>
        <w:shd w:val="clear" w:color="auto" w:fill="1C1D1C"/>
        <w:jc w:val="both"/>
        <w:rPr>
          <w:color w:val="F9F9F9"/>
        </w:rPr>
      </w:pPr>
      <w:r>
        <w:rPr>
          <w:color w:val="F9F9F9"/>
        </w:rPr>
        <w:t>1 Grapes</w:t>
      </w:r>
    </w:p>
    <w:p w:rsidR="00CE2A4C" w:rsidRDefault="00CE2A4C" w:rsidP="00CE2A4C">
      <w:pPr>
        <w:pStyle w:val="HTMLPreformatted"/>
        <w:shd w:val="clear" w:color="auto" w:fill="1C1D1C"/>
        <w:jc w:val="both"/>
        <w:rPr>
          <w:color w:val="F9F9F9"/>
        </w:rPr>
      </w:pPr>
      <w:r>
        <w:rPr>
          <w:color w:val="F9F9F9"/>
        </w:rPr>
        <w:t>2 Apple</w:t>
      </w:r>
    </w:p>
    <w:p w:rsidR="00CE2A4C" w:rsidRDefault="00CE2A4C" w:rsidP="00CE2A4C">
      <w:pPr>
        <w:pStyle w:val="HTMLPreformatted"/>
        <w:shd w:val="clear" w:color="auto" w:fill="1C1D1C"/>
        <w:jc w:val="both"/>
        <w:rPr>
          <w:color w:val="F9F9F9"/>
        </w:rPr>
      </w:pPr>
      <w:r>
        <w:rPr>
          <w:color w:val="F9F9F9"/>
        </w:rPr>
        <w:t>3 Banana</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HashMap example to add() elements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Here, we see different ways to insert elements.</w:t>
      </w:r>
    </w:p>
    <w:p w:rsidR="00CE2A4C" w:rsidRDefault="00CE2A4C" w:rsidP="00CE2A4C">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E2A4C" w:rsidRDefault="00CE2A4C" w:rsidP="00CE2A4C">
      <w:pPr>
        <w:numPr>
          <w:ilvl w:val="0"/>
          <w:numId w:val="10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HashMap1{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HashMap&lt;Integer,String&gt;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+hm);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put() method "</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hm.putIfAbsent(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putIfAbsent() method "</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map.putAll(hm);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putAll() method "</w:t>
      </w:r>
      <w:r>
        <w:rPr>
          <w:rFonts w:ascii="Segoe UI" w:hAnsi="Segoe UI" w:cs="Segoe UI"/>
          <w:color w:val="000000"/>
          <w:bdr w:val="none" w:sz="0" w:space="0" w:color="auto" w:frame="1"/>
        </w:rPr>
        <w: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pStyle w:val="HTMLPreformatted"/>
        <w:shd w:val="clear" w:color="auto" w:fill="1C1D1C"/>
        <w:jc w:val="both"/>
        <w:rPr>
          <w:color w:val="F9F9F9"/>
        </w:rPr>
      </w:pPr>
      <w:r>
        <w:rPr>
          <w:color w:val="F9F9F9"/>
        </w:rPr>
        <w:t>Initial list of elements: {}</w:t>
      </w:r>
    </w:p>
    <w:p w:rsidR="00CE2A4C" w:rsidRDefault="00CE2A4C" w:rsidP="00CE2A4C">
      <w:pPr>
        <w:pStyle w:val="HTMLPreformatted"/>
        <w:shd w:val="clear" w:color="auto" w:fill="1C1D1C"/>
        <w:jc w:val="both"/>
        <w:rPr>
          <w:color w:val="F9F9F9"/>
        </w:rPr>
      </w:pPr>
      <w:r>
        <w:rPr>
          <w:color w:val="F9F9F9"/>
        </w:rPr>
        <w:t xml:space="preserve">After invoking put() method </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Vijay</w:t>
      </w:r>
    </w:p>
    <w:p w:rsidR="00CE2A4C" w:rsidRDefault="00CE2A4C" w:rsidP="00CE2A4C">
      <w:pPr>
        <w:pStyle w:val="HTMLPreformatted"/>
        <w:shd w:val="clear" w:color="auto" w:fill="1C1D1C"/>
        <w:jc w:val="both"/>
        <w:rPr>
          <w:color w:val="F9F9F9"/>
        </w:rPr>
      </w:pPr>
      <w:r>
        <w:rPr>
          <w:color w:val="F9F9F9"/>
        </w:rPr>
        <w:t>102 Rahul</w:t>
      </w:r>
    </w:p>
    <w:p w:rsidR="00CE2A4C" w:rsidRDefault="00CE2A4C" w:rsidP="00CE2A4C">
      <w:pPr>
        <w:pStyle w:val="HTMLPreformatted"/>
        <w:shd w:val="clear" w:color="auto" w:fill="1C1D1C"/>
        <w:jc w:val="both"/>
        <w:rPr>
          <w:color w:val="F9F9F9"/>
        </w:rPr>
      </w:pPr>
      <w:r>
        <w:rPr>
          <w:color w:val="F9F9F9"/>
        </w:rPr>
        <w:t xml:space="preserve">After invoking putIfAbsent() method </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Vijay</w:t>
      </w:r>
    </w:p>
    <w:p w:rsidR="00CE2A4C" w:rsidRDefault="00CE2A4C" w:rsidP="00CE2A4C">
      <w:pPr>
        <w:pStyle w:val="HTMLPreformatted"/>
        <w:shd w:val="clear" w:color="auto" w:fill="1C1D1C"/>
        <w:jc w:val="both"/>
        <w:rPr>
          <w:color w:val="F9F9F9"/>
        </w:rPr>
      </w:pPr>
      <w:r>
        <w:rPr>
          <w:color w:val="F9F9F9"/>
        </w:rPr>
        <w:t>102 Rahul</w:t>
      </w:r>
    </w:p>
    <w:p w:rsidR="00CE2A4C" w:rsidRDefault="00CE2A4C" w:rsidP="00CE2A4C">
      <w:pPr>
        <w:pStyle w:val="HTMLPreformatted"/>
        <w:shd w:val="clear" w:color="auto" w:fill="1C1D1C"/>
        <w:jc w:val="both"/>
        <w:rPr>
          <w:color w:val="F9F9F9"/>
        </w:rPr>
      </w:pPr>
      <w:r>
        <w:rPr>
          <w:color w:val="F9F9F9"/>
        </w:rPr>
        <w:t>103 Gaurav</w:t>
      </w:r>
    </w:p>
    <w:p w:rsidR="00CE2A4C" w:rsidRDefault="00CE2A4C" w:rsidP="00CE2A4C">
      <w:pPr>
        <w:pStyle w:val="HTMLPreformatted"/>
        <w:shd w:val="clear" w:color="auto" w:fill="1C1D1C"/>
        <w:jc w:val="both"/>
        <w:rPr>
          <w:color w:val="F9F9F9"/>
        </w:rPr>
      </w:pPr>
      <w:r>
        <w:rPr>
          <w:color w:val="F9F9F9"/>
        </w:rPr>
        <w:t xml:space="preserve">After invoking putAll() method </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Vijay</w:t>
      </w:r>
    </w:p>
    <w:p w:rsidR="00CE2A4C" w:rsidRDefault="00CE2A4C" w:rsidP="00CE2A4C">
      <w:pPr>
        <w:pStyle w:val="HTMLPreformatted"/>
        <w:shd w:val="clear" w:color="auto" w:fill="1C1D1C"/>
        <w:jc w:val="both"/>
        <w:rPr>
          <w:color w:val="F9F9F9"/>
        </w:rPr>
      </w:pPr>
      <w:r>
        <w:rPr>
          <w:color w:val="F9F9F9"/>
        </w:rPr>
        <w:t>102 Rahul</w:t>
      </w:r>
    </w:p>
    <w:p w:rsidR="00CE2A4C" w:rsidRDefault="00CE2A4C" w:rsidP="00CE2A4C">
      <w:pPr>
        <w:pStyle w:val="HTMLPreformatted"/>
        <w:shd w:val="clear" w:color="auto" w:fill="1C1D1C"/>
        <w:jc w:val="both"/>
        <w:rPr>
          <w:color w:val="F9F9F9"/>
        </w:rPr>
      </w:pPr>
      <w:r>
        <w:rPr>
          <w:color w:val="F9F9F9"/>
        </w:rPr>
        <w:t>103 Gaurav</w:t>
      </w:r>
    </w:p>
    <w:p w:rsidR="00CE2A4C" w:rsidRDefault="00CE2A4C" w:rsidP="00CE2A4C">
      <w:pPr>
        <w:pStyle w:val="HTMLPreformatted"/>
        <w:shd w:val="clear" w:color="auto" w:fill="1C1D1C"/>
        <w:jc w:val="both"/>
        <w:rPr>
          <w:color w:val="F9F9F9"/>
        </w:rPr>
      </w:pPr>
      <w:r>
        <w:rPr>
          <w:color w:val="F9F9F9"/>
        </w:rPr>
        <w:t>104 Ravi</w:t>
      </w:r>
    </w:p>
    <w:p w:rsidR="00CE2A4C" w:rsidRDefault="00CE2A4C" w:rsidP="00CE2A4C">
      <w:pPr>
        <w:pStyle w:val="HTMLPreformatted"/>
        <w:shd w:val="clear" w:color="auto" w:fill="1C1D1C"/>
        <w:jc w:val="both"/>
        <w:rPr>
          <w:color w:val="F9F9F9"/>
        </w:rPr>
      </w:pP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HashMap example to remove() elements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Here, we see different ways to remove elements.</w:t>
      </w:r>
    </w:p>
    <w:p w:rsidR="00CE2A4C" w:rsidRDefault="00CE2A4C" w:rsidP="00CE2A4C">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E2A4C" w:rsidRDefault="00CE2A4C" w:rsidP="00CE2A4C">
      <w:pPr>
        <w:numPr>
          <w:ilvl w:val="0"/>
          <w:numId w:val="10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HashMap2 {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 "</w:t>
      </w:r>
      <w:r>
        <w:rPr>
          <w:rFonts w:ascii="Segoe UI" w:hAnsi="Segoe UI" w:cs="Segoe UI"/>
          <w:color w:val="000000"/>
          <w:bdr w:val="none" w:sz="0" w:space="0" w:color="auto" w:frame="1"/>
        </w:rPr>
        <w:t>+map);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//key-based removal</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//value-based removal</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//key-value pair based removal</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 "</w:t>
      </w:r>
      <w:r>
        <w:rPr>
          <w:rFonts w:ascii="Segoe UI" w:hAnsi="Segoe UI" w:cs="Segoe UI"/>
          <w:color w:val="000000"/>
          <w:bdr w:val="none" w:sz="0" w:space="0" w:color="auto" w:frame="1"/>
        </w:rPr>
        <w:t>+map);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0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Output:</w:t>
      </w:r>
    </w:p>
    <w:p w:rsidR="00CE2A4C" w:rsidRDefault="00CE2A4C" w:rsidP="00CE2A4C">
      <w:pPr>
        <w:pStyle w:val="HTMLPreformatted"/>
        <w:shd w:val="clear" w:color="auto" w:fill="1C1D1C"/>
        <w:jc w:val="both"/>
        <w:rPr>
          <w:color w:val="F9F9F9"/>
        </w:rPr>
      </w:pPr>
      <w:r>
        <w:rPr>
          <w:color w:val="F9F9F9"/>
        </w:rPr>
        <w:t>Initial list of elements: {100=Amit, 101=Vijay, 102=Rahul, 103=Gaurav}</w:t>
      </w:r>
    </w:p>
    <w:p w:rsidR="00CE2A4C" w:rsidRDefault="00CE2A4C" w:rsidP="00CE2A4C">
      <w:pPr>
        <w:pStyle w:val="HTMLPreformatted"/>
        <w:shd w:val="clear" w:color="auto" w:fill="1C1D1C"/>
        <w:jc w:val="both"/>
        <w:rPr>
          <w:color w:val="F9F9F9"/>
        </w:rPr>
      </w:pPr>
      <w:r>
        <w:rPr>
          <w:color w:val="F9F9F9"/>
        </w:rPr>
        <w:t>Updated list of elements: {101=Vijay, 102=Rahul, 103=Gaurav}</w:t>
      </w:r>
    </w:p>
    <w:p w:rsidR="00CE2A4C" w:rsidRDefault="00CE2A4C" w:rsidP="00CE2A4C">
      <w:pPr>
        <w:pStyle w:val="HTMLPreformatted"/>
        <w:shd w:val="clear" w:color="auto" w:fill="1C1D1C"/>
        <w:jc w:val="both"/>
        <w:rPr>
          <w:color w:val="F9F9F9"/>
        </w:rPr>
      </w:pPr>
      <w:r>
        <w:rPr>
          <w:color w:val="F9F9F9"/>
        </w:rPr>
        <w:t>Updated list of elements: {102=Rahul, 103=Gaurav}</w:t>
      </w:r>
    </w:p>
    <w:p w:rsidR="00CE2A4C" w:rsidRDefault="00CE2A4C" w:rsidP="00CE2A4C">
      <w:pPr>
        <w:pStyle w:val="HTMLPreformatted"/>
        <w:shd w:val="clear" w:color="auto" w:fill="1C1D1C"/>
        <w:jc w:val="both"/>
        <w:rPr>
          <w:color w:val="F9F9F9"/>
        </w:rPr>
      </w:pPr>
      <w:r>
        <w:rPr>
          <w:color w:val="F9F9F9"/>
        </w:rPr>
        <w:t>Updated list of elements: {103=Gaurav}</w:t>
      </w:r>
    </w:p>
    <w:p w:rsidR="00CE2A4C" w:rsidRDefault="006906CF" w:rsidP="00CE2A4C">
      <w:pPr>
        <w:rPr>
          <w:rFonts w:ascii="Times New Roman" w:hAnsi="Times New Roman" w:cs="Times New Roman"/>
        </w:rPr>
      </w:pPr>
      <w:r>
        <w:pict>
          <v:rect id="_x0000_i1033" style="width:0;height:.75pt" o:hrstd="t" o:hrnoshade="t" o:hr="t" fillcolor="#d4d4d4" stroked="f"/>
        </w:pic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HashMap example to replace() elements</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Here, we see different ways to replace elements.</w:t>
      </w:r>
    </w:p>
    <w:p w:rsidR="00CE2A4C" w:rsidRDefault="00CE2A4C" w:rsidP="00CE2A4C">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E2A4C" w:rsidRDefault="00CE2A4C" w:rsidP="00CE2A4C">
      <w:pPr>
        <w:numPr>
          <w:ilvl w:val="0"/>
          <w:numId w:val="1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HashMap3{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HashMap&lt;Integer,String&gt;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HashMap&lt;Integer,String&gt;();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hm.put(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list of elements:"</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hm.replace(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hm.replace(</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list of elements:"</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hm.replaceAll((k,v) -&gt; </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E2A4C" w:rsidRDefault="00CE2A4C" w:rsidP="00CE2A4C">
      <w:pPr>
        <w:numPr>
          <w:ilvl w:val="0"/>
          <w:numId w:val="1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E2A4C" w:rsidRDefault="00CE2A4C" w:rsidP="00CE2A4C">
      <w:pPr>
        <w:pStyle w:val="HTMLPreformatted"/>
        <w:shd w:val="clear" w:color="auto" w:fill="1C1D1C"/>
        <w:jc w:val="both"/>
        <w:rPr>
          <w:color w:val="F9F9F9"/>
        </w:rPr>
      </w:pPr>
      <w:r>
        <w:rPr>
          <w:color w:val="F9F9F9"/>
        </w:rPr>
        <w:t>Initial list of elements:</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Vijay</w:t>
      </w:r>
    </w:p>
    <w:p w:rsidR="00CE2A4C" w:rsidRDefault="00CE2A4C" w:rsidP="00CE2A4C">
      <w:pPr>
        <w:pStyle w:val="HTMLPreformatted"/>
        <w:shd w:val="clear" w:color="auto" w:fill="1C1D1C"/>
        <w:jc w:val="both"/>
        <w:rPr>
          <w:color w:val="F9F9F9"/>
        </w:rPr>
      </w:pPr>
      <w:r>
        <w:rPr>
          <w:color w:val="F9F9F9"/>
        </w:rPr>
        <w:t>102 Rahul</w:t>
      </w:r>
    </w:p>
    <w:p w:rsidR="00CE2A4C" w:rsidRDefault="00CE2A4C" w:rsidP="00CE2A4C">
      <w:pPr>
        <w:pStyle w:val="HTMLPreformatted"/>
        <w:shd w:val="clear" w:color="auto" w:fill="1C1D1C"/>
        <w:jc w:val="both"/>
        <w:rPr>
          <w:color w:val="F9F9F9"/>
        </w:rPr>
      </w:pPr>
      <w:r>
        <w:rPr>
          <w:color w:val="F9F9F9"/>
        </w:rPr>
        <w:t>Updated list of elements:</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Vijay</w:t>
      </w:r>
    </w:p>
    <w:p w:rsidR="00CE2A4C" w:rsidRDefault="00CE2A4C" w:rsidP="00CE2A4C">
      <w:pPr>
        <w:pStyle w:val="HTMLPreformatted"/>
        <w:shd w:val="clear" w:color="auto" w:fill="1C1D1C"/>
        <w:jc w:val="both"/>
        <w:rPr>
          <w:color w:val="F9F9F9"/>
        </w:rPr>
      </w:pPr>
      <w:r>
        <w:rPr>
          <w:color w:val="F9F9F9"/>
        </w:rPr>
        <w:t>102 Gaurav</w:t>
      </w:r>
    </w:p>
    <w:p w:rsidR="00CE2A4C" w:rsidRDefault="00CE2A4C" w:rsidP="00CE2A4C">
      <w:pPr>
        <w:pStyle w:val="HTMLPreformatted"/>
        <w:shd w:val="clear" w:color="auto" w:fill="1C1D1C"/>
        <w:jc w:val="both"/>
        <w:rPr>
          <w:color w:val="F9F9F9"/>
        </w:rPr>
      </w:pPr>
      <w:r>
        <w:rPr>
          <w:color w:val="F9F9F9"/>
        </w:rPr>
        <w:t>Updated list of elements:</w:t>
      </w:r>
    </w:p>
    <w:p w:rsidR="00CE2A4C" w:rsidRDefault="00CE2A4C" w:rsidP="00CE2A4C">
      <w:pPr>
        <w:pStyle w:val="HTMLPreformatted"/>
        <w:shd w:val="clear" w:color="auto" w:fill="1C1D1C"/>
        <w:jc w:val="both"/>
        <w:rPr>
          <w:color w:val="F9F9F9"/>
        </w:rPr>
      </w:pPr>
      <w:r>
        <w:rPr>
          <w:color w:val="F9F9F9"/>
        </w:rPr>
        <w:t>100 Amit</w:t>
      </w:r>
    </w:p>
    <w:p w:rsidR="00CE2A4C" w:rsidRDefault="00CE2A4C" w:rsidP="00CE2A4C">
      <w:pPr>
        <w:pStyle w:val="HTMLPreformatted"/>
        <w:shd w:val="clear" w:color="auto" w:fill="1C1D1C"/>
        <w:jc w:val="both"/>
        <w:rPr>
          <w:color w:val="F9F9F9"/>
        </w:rPr>
      </w:pPr>
      <w:r>
        <w:rPr>
          <w:color w:val="F9F9F9"/>
        </w:rPr>
        <w:t>101 Ravi</w:t>
      </w:r>
    </w:p>
    <w:p w:rsidR="00CE2A4C" w:rsidRDefault="00CE2A4C" w:rsidP="00CE2A4C">
      <w:pPr>
        <w:pStyle w:val="HTMLPreformatted"/>
        <w:shd w:val="clear" w:color="auto" w:fill="1C1D1C"/>
        <w:jc w:val="both"/>
        <w:rPr>
          <w:color w:val="F9F9F9"/>
        </w:rPr>
      </w:pPr>
      <w:r>
        <w:rPr>
          <w:color w:val="F9F9F9"/>
        </w:rPr>
        <w:t>102 Gaurav</w:t>
      </w:r>
    </w:p>
    <w:p w:rsidR="00CE2A4C" w:rsidRDefault="00CE2A4C" w:rsidP="00CE2A4C">
      <w:pPr>
        <w:pStyle w:val="HTMLPreformatted"/>
        <w:shd w:val="clear" w:color="auto" w:fill="1C1D1C"/>
        <w:jc w:val="both"/>
        <w:rPr>
          <w:color w:val="F9F9F9"/>
        </w:rPr>
      </w:pPr>
      <w:r>
        <w:rPr>
          <w:color w:val="F9F9F9"/>
        </w:rPr>
        <w:t>Updated list of elements:</w:t>
      </w:r>
    </w:p>
    <w:p w:rsidR="00CE2A4C" w:rsidRDefault="00CE2A4C" w:rsidP="00CE2A4C">
      <w:pPr>
        <w:pStyle w:val="HTMLPreformatted"/>
        <w:shd w:val="clear" w:color="auto" w:fill="1C1D1C"/>
        <w:jc w:val="both"/>
        <w:rPr>
          <w:color w:val="F9F9F9"/>
        </w:rPr>
      </w:pPr>
      <w:r>
        <w:rPr>
          <w:color w:val="F9F9F9"/>
        </w:rPr>
        <w:t>100 Ajay</w:t>
      </w:r>
    </w:p>
    <w:p w:rsidR="00CE2A4C" w:rsidRDefault="00CE2A4C" w:rsidP="00CE2A4C">
      <w:pPr>
        <w:pStyle w:val="HTMLPreformatted"/>
        <w:shd w:val="clear" w:color="auto" w:fill="1C1D1C"/>
        <w:jc w:val="both"/>
        <w:rPr>
          <w:color w:val="F9F9F9"/>
        </w:rPr>
      </w:pPr>
      <w:r>
        <w:rPr>
          <w:color w:val="F9F9F9"/>
        </w:rPr>
        <w:t>101 Ajay</w:t>
      </w:r>
    </w:p>
    <w:p w:rsidR="00CE2A4C" w:rsidRDefault="00CE2A4C" w:rsidP="00CE2A4C">
      <w:pPr>
        <w:pStyle w:val="HTMLPreformatted"/>
        <w:shd w:val="clear" w:color="auto" w:fill="1C1D1C"/>
        <w:jc w:val="both"/>
        <w:rPr>
          <w:color w:val="F9F9F9"/>
        </w:rPr>
      </w:pPr>
      <w:r>
        <w:rPr>
          <w:color w:val="F9F9F9"/>
        </w:rPr>
        <w:lastRenderedPageBreak/>
        <w:t>102 Ajay</w:t>
      </w:r>
    </w:p>
    <w:p w:rsidR="00CE2A4C" w:rsidRDefault="00CE2A4C" w:rsidP="00CE2A4C">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Difference between HashSet and HashMap</w:t>
      </w:r>
    </w:p>
    <w:p w:rsidR="00CE2A4C" w:rsidRDefault="00CE2A4C" w:rsidP="00CE2A4C">
      <w:pPr>
        <w:pStyle w:val="NormalWeb"/>
        <w:shd w:val="clear" w:color="auto" w:fill="FFFFFF"/>
        <w:jc w:val="both"/>
        <w:rPr>
          <w:rFonts w:ascii="Segoe UI" w:hAnsi="Segoe UI" w:cs="Segoe UI"/>
          <w:color w:val="333333"/>
        </w:rPr>
      </w:pPr>
      <w:r>
        <w:rPr>
          <w:rFonts w:ascii="Segoe UI" w:hAnsi="Segoe UI" w:cs="Segoe UI"/>
          <w:color w:val="333333"/>
        </w:rPr>
        <w:t>HashSet contains only values whereas HashMap contains an entry(key and value).</w:t>
      </w:r>
    </w:p>
    <w:p w:rsidR="00C631BF" w:rsidRDefault="00C631BF" w:rsidP="00C631B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LinkedHashMap class</w:t>
      </w:r>
    </w:p>
    <w:p w:rsidR="00C631BF" w:rsidRDefault="00C631BF" w:rsidP="00C631BF">
      <w:pPr>
        <w:rPr>
          <w:rFonts w:ascii="Times New Roman" w:hAnsi="Times New Roman" w:cs="Times New Roman"/>
          <w:sz w:val="24"/>
          <w:szCs w:val="24"/>
        </w:rPr>
      </w:pPr>
      <w:r>
        <w:rPr>
          <w:noProof/>
          <w:lang w:eastAsia="en-IN"/>
        </w:rPr>
        <w:drawing>
          <wp:inline distT="0" distB="0" distL="0" distR="0">
            <wp:extent cx="1628775" cy="2695575"/>
            <wp:effectExtent l="0" t="0" r="9525" b="9525"/>
            <wp:docPr id="21" name="Picture 21" descr="Java LinkedHash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LinkedHashMap class hierarchy"/>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628775" cy="2695575"/>
                    </a:xfrm>
                    <a:prstGeom prst="rect">
                      <a:avLst/>
                    </a:prstGeom>
                    <a:noFill/>
                    <a:ln>
                      <a:noFill/>
                    </a:ln>
                  </pic:spPr>
                </pic:pic>
              </a:graphicData>
            </a:graphic>
          </wp:inline>
        </w:drawing>
      </w:r>
    </w:p>
    <w:p w:rsidR="00C631BF" w:rsidRDefault="00C631BF" w:rsidP="00C631BF">
      <w:pPr>
        <w:pStyle w:val="NormalWeb"/>
        <w:shd w:val="clear" w:color="auto" w:fill="FFFFFF"/>
        <w:jc w:val="both"/>
        <w:rPr>
          <w:rFonts w:ascii="Segoe UI" w:hAnsi="Segoe UI" w:cs="Segoe UI"/>
          <w:color w:val="333333"/>
        </w:rPr>
      </w:pPr>
      <w:r>
        <w:rPr>
          <w:rFonts w:ascii="Segoe UI" w:hAnsi="Segoe UI" w:cs="Segoe UI"/>
          <w:color w:val="333333"/>
        </w:rPr>
        <w:t>Java LinkedHashMap class is Hashtable and Linked list implementation of the Map interface, with predictable iteration order. It inherits HashMap class and implements the Map interface.</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Points to remember</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Java LinkedHashMap contains values based on the key.</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LinkedHashMap contains unique elements.</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LinkedHashMap may have one null key and multiple null values.</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LinkedHashMap is non synchronized.</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LinkedHashMap maintains insertion order.</w:t>
      </w:r>
    </w:p>
    <w:p w:rsidR="00C631BF" w:rsidRDefault="00C631BF" w:rsidP="00C631BF">
      <w:pPr>
        <w:numPr>
          <w:ilvl w:val="0"/>
          <w:numId w:val="1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Java HashMap class is 16 with a load factor of 0.75.</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LinkedHashMap class declaration</w:t>
      </w:r>
    </w:p>
    <w:p w:rsidR="00C631BF" w:rsidRDefault="00C631BF" w:rsidP="00C631BF">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java.util.LinkedHashMap class.</w:t>
      </w:r>
    </w:p>
    <w:p w:rsidR="00C631BF" w:rsidRDefault="00C631BF" w:rsidP="00C631BF">
      <w:pPr>
        <w:numPr>
          <w:ilvl w:val="0"/>
          <w:numId w:val="11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LinkedHashMap&lt;K,V&gt;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HashMap&lt;K,V&gt;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Map&lt;K,V&gt;  </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LinkedHashMap class Parameters</w:t>
      </w:r>
    </w:p>
    <w:p w:rsidR="00C631BF" w:rsidRDefault="00C631BF" w:rsidP="00C631BF">
      <w:pPr>
        <w:pStyle w:val="NormalWeb"/>
        <w:shd w:val="clear" w:color="auto" w:fill="FFFFFF"/>
        <w:jc w:val="both"/>
        <w:rPr>
          <w:rFonts w:ascii="Segoe UI" w:hAnsi="Segoe UI" w:cs="Segoe UI"/>
          <w:color w:val="333333"/>
        </w:rPr>
      </w:pPr>
      <w:r>
        <w:rPr>
          <w:rFonts w:ascii="Segoe UI" w:hAnsi="Segoe UI" w:cs="Segoe UI"/>
          <w:color w:val="333333"/>
        </w:rPr>
        <w:t>Let's see the Parameters for java.util.LinkedHashMap class.</w:t>
      </w:r>
    </w:p>
    <w:p w:rsidR="00C631BF" w:rsidRDefault="00C631BF" w:rsidP="00C631BF">
      <w:pPr>
        <w:numPr>
          <w:ilvl w:val="0"/>
          <w:numId w:val="1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w:t>
      </w:r>
      <w:r>
        <w:rPr>
          <w:rFonts w:ascii="Segoe UI" w:hAnsi="Segoe UI" w:cs="Segoe UI"/>
          <w:color w:val="000000"/>
        </w:rPr>
        <w:t>: It is the type of keys maintained by this map.</w:t>
      </w:r>
    </w:p>
    <w:p w:rsidR="00C631BF" w:rsidRDefault="00C631BF" w:rsidP="00C631BF">
      <w:pPr>
        <w:numPr>
          <w:ilvl w:val="0"/>
          <w:numId w:val="1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LinkedHashMap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962"/>
        <w:gridCol w:w="12419"/>
      </w:tblGrid>
      <w:tr w:rsidR="00C631BF" w:rsidTr="00C631BF">
        <w:tc>
          <w:tcPr>
            <w:tcW w:w="4962" w:type="dxa"/>
            <w:shd w:val="clear" w:color="auto" w:fill="C7CCBE"/>
            <w:tcMar>
              <w:top w:w="180" w:type="dxa"/>
              <w:left w:w="180" w:type="dxa"/>
              <w:bottom w:w="180" w:type="dxa"/>
              <w:right w:w="180" w:type="dxa"/>
            </w:tcMar>
            <w:hideMark/>
          </w:tcPr>
          <w:p w:rsidR="00C631BF" w:rsidRDefault="00C631BF">
            <w:pPr>
              <w:rPr>
                <w:rFonts w:ascii="Times New Roman" w:hAnsi="Times New Roman" w:cs="Times New Roman"/>
                <w:b/>
                <w:bCs/>
                <w:color w:val="000000"/>
                <w:sz w:val="26"/>
                <w:szCs w:val="26"/>
              </w:rPr>
            </w:pPr>
            <w:r>
              <w:rPr>
                <w:b/>
                <w:bCs/>
                <w:color w:val="000000"/>
                <w:sz w:val="26"/>
                <w:szCs w:val="26"/>
              </w:rPr>
              <w:t>Constructor</w:t>
            </w:r>
          </w:p>
        </w:tc>
        <w:tc>
          <w:tcPr>
            <w:tcW w:w="12419" w:type="dxa"/>
            <w:shd w:val="clear" w:color="auto" w:fill="C7CCBE"/>
            <w:tcMar>
              <w:top w:w="180" w:type="dxa"/>
              <w:left w:w="180" w:type="dxa"/>
              <w:bottom w:w="180" w:type="dxa"/>
              <w:right w:w="180" w:type="dxa"/>
            </w:tcMar>
            <w:hideMark/>
          </w:tcPr>
          <w:p w:rsidR="00C631BF" w:rsidRDefault="00C631BF">
            <w:pPr>
              <w:rPr>
                <w:b/>
                <w:bCs/>
                <w:color w:val="000000"/>
                <w:sz w:val="26"/>
                <w:szCs w:val="26"/>
              </w:rPr>
            </w:pPr>
            <w:r>
              <w:rPr>
                <w:b/>
                <w:bCs/>
                <w:color w:val="000000"/>
                <w:sz w:val="26"/>
                <w:szCs w:val="26"/>
              </w:rPr>
              <w:t>Description</w:t>
            </w:r>
          </w:p>
        </w:tc>
      </w:tr>
      <w:tr w:rsidR="00C631BF" w:rsidTr="00C631BF">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sz w:val="24"/>
                <w:szCs w:val="24"/>
              </w:rPr>
            </w:pPr>
            <w:r>
              <w:rPr>
                <w:rFonts w:ascii="Segoe UI" w:hAnsi="Segoe UI" w:cs="Segoe UI"/>
                <w:color w:val="333333"/>
              </w:rPr>
              <w:t>LinkedHashMap()</w:t>
            </w:r>
          </w:p>
        </w:tc>
        <w:tc>
          <w:tcPr>
            <w:tcW w:w="12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is used to construct a default LinkedHashMap.</w:t>
            </w:r>
          </w:p>
        </w:tc>
      </w:tr>
      <w:tr w:rsidR="00C631BF" w:rsidTr="00C631BF">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LinkedHashMap(int capacity)</w:t>
            </w:r>
          </w:p>
        </w:tc>
        <w:tc>
          <w:tcPr>
            <w:tcW w:w="124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is used to initialize a LinkedHashMap with the given capacity.</w:t>
            </w:r>
          </w:p>
        </w:tc>
      </w:tr>
      <w:tr w:rsidR="00C631BF" w:rsidTr="00C631BF">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LinkedHashMap(int capacity, float loadFactor)</w:t>
            </w:r>
          </w:p>
        </w:tc>
        <w:tc>
          <w:tcPr>
            <w:tcW w:w="12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is used to initialize both the capacity and the load factor.</w:t>
            </w:r>
          </w:p>
        </w:tc>
      </w:tr>
      <w:tr w:rsidR="00C631BF" w:rsidTr="00C631BF">
        <w:tc>
          <w:tcPr>
            <w:tcW w:w="496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LinkedHashMap(int capacity, float loadFactor, boolean accessOrder)</w:t>
            </w:r>
          </w:p>
        </w:tc>
        <w:tc>
          <w:tcPr>
            <w:tcW w:w="124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 xml:space="preserve">It is used to initialize both the capacity and the load factor with </w:t>
            </w:r>
          </w:p>
          <w:p w:rsidR="00C631BF" w:rsidRDefault="00C631BF">
            <w:pPr>
              <w:jc w:val="both"/>
              <w:rPr>
                <w:rFonts w:ascii="Segoe UI" w:hAnsi="Segoe UI" w:cs="Segoe UI"/>
                <w:color w:val="333333"/>
              </w:rPr>
            </w:pPr>
            <w:r>
              <w:rPr>
                <w:rFonts w:ascii="Segoe UI" w:hAnsi="Segoe UI" w:cs="Segoe UI"/>
                <w:color w:val="333333"/>
              </w:rPr>
              <w:t>specified ordering mode.</w:t>
            </w:r>
          </w:p>
        </w:tc>
      </w:tr>
      <w:tr w:rsidR="00C631BF" w:rsidTr="00C631BF">
        <w:tc>
          <w:tcPr>
            <w:tcW w:w="496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LinkedHashMap(Map&lt;? extends K,? extends V&gt; m)</w:t>
            </w:r>
          </w:p>
        </w:tc>
        <w:tc>
          <w:tcPr>
            <w:tcW w:w="124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 xml:space="preserve">It is used to initialize the LinkedHashMap with the elements from the </w:t>
            </w:r>
          </w:p>
          <w:p w:rsidR="00C631BF" w:rsidRDefault="00C631BF">
            <w:pPr>
              <w:jc w:val="both"/>
              <w:rPr>
                <w:rFonts w:ascii="Segoe UI" w:hAnsi="Segoe UI" w:cs="Segoe UI"/>
                <w:color w:val="333333"/>
              </w:rPr>
            </w:pPr>
            <w:r>
              <w:rPr>
                <w:rFonts w:ascii="Segoe UI" w:hAnsi="Segoe UI" w:cs="Segoe UI"/>
                <w:color w:val="333333"/>
              </w:rPr>
              <w:t>given Map class m.</w:t>
            </w:r>
          </w:p>
        </w:tc>
      </w:tr>
    </w:tbl>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LinkedHashMap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700"/>
        <w:gridCol w:w="13681"/>
      </w:tblGrid>
      <w:tr w:rsidR="00C631BF" w:rsidTr="00C631BF">
        <w:tc>
          <w:tcPr>
            <w:tcW w:w="3700" w:type="dxa"/>
            <w:shd w:val="clear" w:color="auto" w:fill="C7CCBE"/>
            <w:tcMar>
              <w:top w:w="180" w:type="dxa"/>
              <w:left w:w="180" w:type="dxa"/>
              <w:bottom w:w="180" w:type="dxa"/>
              <w:right w:w="180" w:type="dxa"/>
            </w:tcMar>
            <w:hideMark/>
          </w:tcPr>
          <w:p w:rsidR="00C631BF" w:rsidRDefault="00C631BF">
            <w:pPr>
              <w:rPr>
                <w:rFonts w:ascii="Times New Roman" w:hAnsi="Times New Roman" w:cs="Times New Roman"/>
                <w:b/>
                <w:bCs/>
                <w:color w:val="000000"/>
                <w:sz w:val="26"/>
                <w:szCs w:val="26"/>
              </w:rPr>
            </w:pPr>
            <w:r>
              <w:rPr>
                <w:b/>
                <w:bCs/>
                <w:color w:val="000000"/>
                <w:sz w:val="26"/>
                <w:szCs w:val="26"/>
              </w:rPr>
              <w:t>Method</w:t>
            </w:r>
          </w:p>
        </w:tc>
        <w:tc>
          <w:tcPr>
            <w:tcW w:w="13681" w:type="dxa"/>
            <w:shd w:val="clear" w:color="auto" w:fill="C7CCBE"/>
            <w:tcMar>
              <w:top w:w="180" w:type="dxa"/>
              <w:left w:w="180" w:type="dxa"/>
              <w:bottom w:w="180" w:type="dxa"/>
              <w:right w:w="180" w:type="dxa"/>
            </w:tcMar>
            <w:hideMark/>
          </w:tcPr>
          <w:p w:rsidR="00C631BF" w:rsidRDefault="00C631BF">
            <w:pPr>
              <w:rPr>
                <w:b/>
                <w:bCs/>
                <w:color w:val="000000"/>
                <w:sz w:val="26"/>
                <w:szCs w:val="26"/>
              </w:rPr>
            </w:pPr>
            <w:r>
              <w:rPr>
                <w:b/>
                <w:bCs/>
                <w:color w:val="000000"/>
                <w:sz w:val="26"/>
                <w:szCs w:val="26"/>
              </w:rPr>
              <w:t>Description</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sz w:val="24"/>
                <w:szCs w:val="24"/>
              </w:rPr>
            </w:pPr>
            <w:r>
              <w:rPr>
                <w:rFonts w:ascii="Segoe UI" w:hAnsi="Segoe UI" w:cs="Segoe UI"/>
                <w:color w:val="333333"/>
              </w:rPr>
              <w:t>V get(Object key)</w:t>
            </w:r>
          </w:p>
        </w:tc>
        <w:tc>
          <w:tcPr>
            <w:tcW w:w="136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the value to which the specified key is mapped.</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void clear()</w:t>
            </w:r>
          </w:p>
        </w:tc>
        <w:tc>
          <w:tcPr>
            <w:tcW w:w="136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removes all the key-value pairs from a map.</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boolean containsValue(Object value)</w:t>
            </w:r>
          </w:p>
        </w:tc>
        <w:tc>
          <w:tcPr>
            <w:tcW w:w="136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true if the map maps one or more keys to the specified value.</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Set&lt;Map.Entry&lt;K,V&gt;&gt; entrySet()</w:t>
            </w:r>
          </w:p>
        </w:tc>
        <w:tc>
          <w:tcPr>
            <w:tcW w:w="136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a Set view of the mappings contained in the map.</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void forEach(BiConsumer&lt;? super K,? super V&gt; action)</w:t>
            </w:r>
          </w:p>
        </w:tc>
        <w:tc>
          <w:tcPr>
            <w:tcW w:w="136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performs the given action for each entry in the map until all entries have been</w:t>
            </w:r>
          </w:p>
          <w:p w:rsidR="00C631BF" w:rsidRDefault="00C631BF">
            <w:pPr>
              <w:jc w:val="both"/>
              <w:rPr>
                <w:rFonts w:ascii="Segoe UI" w:hAnsi="Segoe UI" w:cs="Segoe UI"/>
                <w:color w:val="333333"/>
              </w:rPr>
            </w:pPr>
            <w:r>
              <w:rPr>
                <w:rFonts w:ascii="Segoe UI" w:hAnsi="Segoe UI" w:cs="Segoe UI"/>
                <w:color w:val="333333"/>
              </w:rPr>
              <w:t xml:space="preserve"> processed or the action throws an exception.</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lastRenderedPageBreak/>
              <w:t>V getOrDefault(Object key, V defaultValue)</w:t>
            </w:r>
          </w:p>
        </w:tc>
        <w:tc>
          <w:tcPr>
            <w:tcW w:w="136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the value to which the specified key is mapped or defaultValue if this</w:t>
            </w:r>
          </w:p>
          <w:p w:rsidR="00C631BF" w:rsidRDefault="00C631BF">
            <w:pPr>
              <w:jc w:val="both"/>
              <w:rPr>
                <w:rFonts w:ascii="Segoe UI" w:hAnsi="Segoe UI" w:cs="Segoe UI"/>
                <w:color w:val="333333"/>
              </w:rPr>
            </w:pPr>
            <w:r>
              <w:rPr>
                <w:rFonts w:ascii="Segoe UI" w:hAnsi="Segoe UI" w:cs="Segoe UI"/>
                <w:color w:val="333333"/>
              </w:rPr>
              <w:t xml:space="preserve"> map contains no mapping for the key.</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Set&lt;K&gt; keySet()</w:t>
            </w:r>
          </w:p>
        </w:tc>
        <w:tc>
          <w:tcPr>
            <w:tcW w:w="136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a Set view of the keys contained in the map</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protected boolean removeEldestEntry(Map.Entry&lt;K,V&gt; eldest)</w:t>
            </w:r>
          </w:p>
        </w:tc>
        <w:tc>
          <w:tcPr>
            <w:tcW w:w="136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true on removing its eldest entry.</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void replaceAll(BiFunction&lt;? super K,? super V,? extends V&gt; function)</w:t>
            </w:r>
          </w:p>
        </w:tc>
        <w:tc>
          <w:tcPr>
            <w:tcW w:w="1368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 xml:space="preserve">It replaces each entry's value with the result of invoking the given function on that </w:t>
            </w:r>
          </w:p>
          <w:p w:rsidR="00C631BF" w:rsidRDefault="00C631BF">
            <w:pPr>
              <w:jc w:val="both"/>
              <w:rPr>
                <w:rFonts w:ascii="Segoe UI" w:hAnsi="Segoe UI" w:cs="Segoe UI"/>
                <w:color w:val="333333"/>
              </w:rPr>
            </w:pPr>
            <w:r>
              <w:rPr>
                <w:rFonts w:ascii="Segoe UI" w:hAnsi="Segoe UI" w:cs="Segoe UI"/>
                <w:color w:val="333333"/>
              </w:rPr>
              <w:t>entry until all entries have been processed or the function throws an exception.</w:t>
            </w:r>
          </w:p>
        </w:tc>
      </w:tr>
      <w:tr w:rsidR="00C631BF" w:rsidTr="00C631BF">
        <w:tc>
          <w:tcPr>
            <w:tcW w:w="370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Collection&lt;V&gt; values()</w:t>
            </w:r>
          </w:p>
        </w:tc>
        <w:tc>
          <w:tcPr>
            <w:tcW w:w="1368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631BF" w:rsidRDefault="00C631BF">
            <w:pPr>
              <w:jc w:val="both"/>
              <w:rPr>
                <w:rFonts w:ascii="Segoe UI" w:hAnsi="Segoe UI" w:cs="Segoe UI"/>
                <w:color w:val="333333"/>
              </w:rPr>
            </w:pPr>
            <w:r>
              <w:rPr>
                <w:rFonts w:ascii="Segoe UI" w:hAnsi="Segoe UI" w:cs="Segoe UI"/>
                <w:color w:val="333333"/>
              </w:rPr>
              <w:t>It returns a Collection view of the values contained in this map.</w:t>
            </w:r>
          </w:p>
        </w:tc>
      </w:tr>
    </w:tbl>
    <w:p w:rsidR="00C631BF" w:rsidRDefault="00C631BF" w:rsidP="00C631BF">
      <w:pPr>
        <w:rPr>
          <w:ins w:id="2" w:author="Unknown"/>
          <w:rFonts w:ascii="Segoe UI" w:hAnsi="Segoe UI" w:cs="Segoe UI"/>
          <w:color w:val="333333"/>
          <w:shd w:val="clear" w:color="auto" w:fill="FFFFFF"/>
        </w:rPr>
      </w:pPr>
      <w:r>
        <w:rPr>
          <w:rFonts w:ascii="Segoe UI" w:hAnsi="Segoe UI" w:cs="Segoe UI"/>
          <w:color w:val="333333"/>
        </w:rPr>
        <w:br/>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LinkedHashMap Example</w:t>
      </w:r>
    </w:p>
    <w:p w:rsidR="00C631BF" w:rsidRDefault="00C631BF" w:rsidP="00C631BF">
      <w:pPr>
        <w:numPr>
          <w:ilvl w:val="0"/>
          <w:numId w:val="11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631BF" w:rsidRDefault="00C631BF" w:rsidP="00C631BF">
      <w:pPr>
        <w:numPr>
          <w:ilvl w:val="0"/>
          <w:numId w:val="1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LinkedHashMap1{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LinkedHashMap&lt;Integer,String&gt;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LinkedHashMap&lt;Integer,String&gt;();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numPr>
          <w:ilvl w:val="0"/>
          <w:numId w:val="1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631BF" w:rsidRDefault="00C631BF" w:rsidP="00C631BF">
      <w:pPr>
        <w:numPr>
          <w:ilvl w:val="0"/>
          <w:numId w:val="1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pStyle w:val="HTMLPreformatted"/>
        <w:shd w:val="clear" w:color="auto" w:fill="1C1D1C"/>
        <w:jc w:val="both"/>
        <w:rPr>
          <w:color w:val="F9F9F9"/>
        </w:rPr>
      </w:pPr>
      <w:r>
        <w:rPr>
          <w:color w:val="F9F9F9"/>
        </w:rPr>
        <w:t>Output:100 Amit</w:t>
      </w:r>
    </w:p>
    <w:p w:rsidR="00C631BF" w:rsidRDefault="00C631BF" w:rsidP="00C631BF">
      <w:pPr>
        <w:pStyle w:val="HTMLPreformatted"/>
        <w:shd w:val="clear" w:color="auto" w:fill="1C1D1C"/>
        <w:jc w:val="both"/>
        <w:rPr>
          <w:color w:val="F9F9F9"/>
        </w:rPr>
      </w:pPr>
      <w:r>
        <w:rPr>
          <w:color w:val="F9F9F9"/>
        </w:rPr>
        <w:t xml:space="preserve">       101 Vijay</w:t>
      </w:r>
    </w:p>
    <w:p w:rsidR="00C631BF" w:rsidRDefault="00C631BF" w:rsidP="00C631BF">
      <w:pPr>
        <w:pStyle w:val="HTMLPreformatted"/>
        <w:shd w:val="clear" w:color="auto" w:fill="1C1D1C"/>
        <w:jc w:val="both"/>
        <w:rPr>
          <w:color w:val="F9F9F9"/>
        </w:rPr>
      </w:pPr>
      <w:r>
        <w:rPr>
          <w:color w:val="F9F9F9"/>
        </w:rPr>
        <w:t xml:space="preserve">       102 Rahul</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LinkedHashMap Example: Key-Value pair</w:t>
      </w:r>
    </w:p>
    <w:p w:rsidR="00C631BF" w:rsidRDefault="00C631BF" w:rsidP="00C631BF">
      <w:pPr>
        <w:numPr>
          <w:ilvl w:val="0"/>
          <w:numId w:val="11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631BF" w:rsidRDefault="00C631BF" w:rsidP="00C631BF">
      <w:pPr>
        <w:numPr>
          <w:ilvl w:val="0"/>
          <w:numId w:val="1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LinkedHashMap2{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LinkedHashMap&lt;Integer, String&gt; 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LinkedHashMap&lt;Integer, String&gt;();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//Fetching key</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"Keys: "</w:t>
      </w:r>
      <w:r>
        <w:rPr>
          <w:rFonts w:ascii="Segoe UI" w:hAnsi="Segoe UI" w:cs="Segoe UI"/>
          <w:color w:val="000000"/>
          <w:bdr w:val="none" w:sz="0" w:space="0" w:color="auto" w:frame="1"/>
        </w:rPr>
        <w:t>+map.keySet());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//Fetching value</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"Values: "</w:t>
      </w:r>
      <w:r>
        <w:rPr>
          <w:rFonts w:ascii="Segoe UI" w:hAnsi="Segoe UI" w:cs="Segoe UI"/>
          <w:color w:val="000000"/>
          <w:bdr w:val="none" w:sz="0" w:space="0" w:color="auto" w:frame="1"/>
        </w:rPr>
        <w:t>+map.values());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//Fetching key-value pair</w:t>
      </w:r>
      <w:r>
        <w:rPr>
          <w:rFonts w:ascii="Segoe UI" w:hAnsi="Segoe UI" w:cs="Segoe UI"/>
          <w:color w:val="000000"/>
          <w:bdr w:val="none" w:sz="0" w:space="0" w:color="auto" w:frame="1"/>
        </w:rPr>
        <w: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"Key-Value pairs: "</w:t>
      </w:r>
      <w:r>
        <w:rPr>
          <w:rFonts w:ascii="Segoe UI" w:hAnsi="Segoe UI" w:cs="Segoe UI"/>
          <w:color w:val="000000"/>
          <w:bdr w:val="none" w:sz="0" w:space="0" w:color="auto" w:frame="1"/>
        </w:rPr>
        <w:t>+map.entrySet());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631BF" w:rsidRDefault="00C631BF" w:rsidP="00C631BF">
      <w:pPr>
        <w:numPr>
          <w:ilvl w:val="0"/>
          <w:numId w:val="1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pStyle w:val="HTMLPreformatted"/>
        <w:shd w:val="clear" w:color="auto" w:fill="1C1D1C"/>
        <w:jc w:val="both"/>
        <w:rPr>
          <w:color w:val="F9F9F9"/>
        </w:rPr>
      </w:pPr>
      <w:r>
        <w:rPr>
          <w:color w:val="F9F9F9"/>
        </w:rPr>
        <w:t>Keys: [100, 101, 102]</w:t>
      </w:r>
    </w:p>
    <w:p w:rsidR="00C631BF" w:rsidRDefault="00C631BF" w:rsidP="00C631BF">
      <w:pPr>
        <w:pStyle w:val="HTMLPreformatted"/>
        <w:shd w:val="clear" w:color="auto" w:fill="1C1D1C"/>
        <w:jc w:val="both"/>
        <w:rPr>
          <w:color w:val="F9F9F9"/>
        </w:rPr>
      </w:pPr>
      <w:r>
        <w:rPr>
          <w:color w:val="F9F9F9"/>
        </w:rPr>
        <w:t>Values: [Amit, Vijay, Rahul]</w:t>
      </w:r>
    </w:p>
    <w:p w:rsidR="00C631BF" w:rsidRDefault="00C631BF" w:rsidP="00C631BF">
      <w:pPr>
        <w:pStyle w:val="HTMLPreformatted"/>
        <w:shd w:val="clear" w:color="auto" w:fill="1C1D1C"/>
        <w:jc w:val="both"/>
        <w:rPr>
          <w:color w:val="F9F9F9"/>
        </w:rPr>
      </w:pPr>
      <w:r>
        <w:rPr>
          <w:color w:val="F9F9F9"/>
        </w:rPr>
        <w:t>Key-Value pairs: [100=Amit, 101=Vijay, 102=Rahul]</w:t>
      </w:r>
    </w:p>
    <w:p w:rsidR="00C631BF" w:rsidRDefault="00C631BF" w:rsidP="00C631B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LinkedHashMap Example:remove()</w:t>
      </w:r>
    </w:p>
    <w:p w:rsidR="00C631BF" w:rsidRDefault="00C631BF" w:rsidP="00C631BF">
      <w:pPr>
        <w:numPr>
          <w:ilvl w:val="0"/>
          <w:numId w:val="116"/>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631BF" w:rsidRDefault="00C631BF" w:rsidP="00C631BF">
      <w:pPr>
        <w:numPr>
          <w:ilvl w:val="0"/>
          <w:numId w:val="1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LinkedHashMap3 {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LinkedHashMap&lt;Integer,String&gt;();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"Before invoking remove() method: "</w:t>
      </w:r>
      <w:r>
        <w:rPr>
          <w:rFonts w:ascii="Segoe UI" w:hAnsi="Segoe UI" w:cs="Segoe UI"/>
          <w:color w:val="000000"/>
          <w:bdr w:val="none" w:sz="0" w:space="0" w:color="auto" w:frame="1"/>
        </w:rPr>
        <w:t>+map);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 method: "</w:t>
      </w:r>
      <w:r>
        <w:rPr>
          <w:rFonts w:ascii="Segoe UI" w:hAnsi="Segoe UI" w:cs="Segoe UI"/>
          <w:color w:val="000000"/>
          <w:bdr w:val="none" w:sz="0" w:space="0" w:color="auto" w:frame="1"/>
        </w:rPr>
        <w:t>+map);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C631BF" w:rsidRDefault="00C631BF" w:rsidP="00C631BF">
      <w:pPr>
        <w:numPr>
          <w:ilvl w:val="0"/>
          <w:numId w:val="1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631BF" w:rsidRDefault="00C631BF" w:rsidP="00C631BF">
      <w:pPr>
        <w:pStyle w:val="NormalWeb"/>
        <w:shd w:val="clear" w:color="auto" w:fill="FFFFFF"/>
        <w:jc w:val="both"/>
        <w:rPr>
          <w:rFonts w:ascii="Segoe UI" w:hAnsi="Segoe UI" w:cs="Segoe UI"/>
          <w:color w:val="333333"/>
        </w:rPr>
      </w:pPr>
      <w:r>
        <w:rPr>
          <w:rFonts w:ascii="Segoe UI" w:hAnsi="Segoe UI" w:cs="Segoe UI"/>
          <w:color w:val="333333"/>
        </w:rPr>
        <w:t>Output:</w:t>
      </w:r>
    </w:p>
    <w:p w:rsidR="00C631BF" w:rsidRDefault="00C631BF" w:rsidP="00C631BF">
      <w:pPr>
        <w:pStyle w:val="HTMLPreformatted"/>
        <w:shd w:val="clear" w:color="auto" w:fill="1C1D1C"/>
        <w:jc w:val="both"/>
        <w:rPr>
          <w:color w:val="F9F9F9"/>
        </w:rPr>
      </w:pPr>
    </w:p>
    <w:p w:rsidR="00C631BF" w:rsidRDefault="00C631BF" w:rsidP="00C631BF">
      <w:pPr>
        <w:pStyle w:val="HTMLPreformatted"/>
        <w:shd w:val="clear" w:color="auto" w:fill="1C1D1C"/>
        <w:jc w:val="both"/>
        <w:rPr>
          <w:color w:val="F9F9F9"/>
        </w:rPr>
      </w:pPr>
      <w:r>
        <w:rPr>
          <w:color w:val="F9F9F9"/>
        </w:rPr>
        <w:t>Before invoking remove() method: {101=Amit, 102=Vijay, 103=Rahul}</w:t>
      </w:r>
    </w:p>
    <w:p w:rsidR="00C631BF" w:rsidRDefault="00C631BF" w:rsidP="00C631BF">
      <w:pPr>
        <w:pStyle w:val="HTMLPreformatted"/>
        <w:shd w:val="clear" w:color="auto" w:fill="1C1D1C"/>
        <w:jc w:val="both"/>
        <w:rPr>
          <w:color w:val="F9F9F9"/>
        </w:rPr>
      </w:pPr>
      <w:r>
        <w:rPr>
          <w:color w:val="F9F9F9"/>
        </w:rPr>
        <w:t>After invoking remove() method: {101=Amit, 103=Rahul}</w:t>
      </w:r>
    </w:p>
    <w:p w:rsidR="00CE2A4C" w:rsidRDefault="00CE2A4C" w:rsidP="00823789"/>
    <w:p w:rsidR="00E60D8B" w:rsidRDefault="00E60D8B" w:rsidP="00E60D8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TreeMap class</w:t>
      </w:r>
    </w:p>
    <w:p w:rsidR="00E60D8B" w:rsidRDefault="00E60D8B" w:rsidP="00E60D8B">
      <w:pPr>
        <w:rPr>
          <w:rFonts w:ascii="Times New Roman" w:hAnsi="Times New Roman" w:cs="Times New Roman"/>
          <w:sz w:val="24"/>
          <w:szCs w:val="24"/>
        </w:rPr>
      </w:pPr>
      <w:r>
        <w:rPr>
          <w:noProof/>
          <w:lang w:eastAsia="en-IN"/>
        </w:rPr>
        <w:lastRenderedPageBreak/>
        <w:drawing>
          <wp:inline distT="0" distB="0" distL="0" distR="0">
            <wp:extent cx="1533525" cy="2695575"/>
            <wp:effectExtent l="0" t="0" r="9525" b="9525"/>
            <wp:docPr id="22" name="Picture 22" descr="Java TreeMap class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TreeMap class hierarchy"/>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1533525" cy="2695575"/>
                    </a:xfrm>
                    <a:prstGeom prst="rect">
                      <a:avLst/>
                    </a:prstGeom>
                    <a:noFill/>
                    <a:ln>
                      <a:noFill/>
                    </a:ln>
                  </pic:spPr>
                </pic:pic>
              </a:graphicData>
            </a:graphic>
          </wp:inline>
        </w:drawing>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t>Java TreeMap class is a red-black tree based implementation. It provides an efficient means of storing key-value pairs in sorted order.</w:t>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t>The important points about Java TreeMap class are:</w:t>
      </w:r>
    </w:p>
    <w:p w:rsidR="00E60D8B" w:rsidRDefault="00E60D8B" w:rsidP="00E60D8B">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TreeMap contains values based on the key. It implements the NavigableMap interface and extends AbstractMap class.</w:t>
      </w:r>
    </w:p>
    <w:p w:rsidR="00E60D8B" w:rsidRDefault="00E60D8B" w:rsidP="00E60D8B">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TreeMap contains only unique elements.</w:t>
      </w:r>
    </w:p>
    <w:p w:rsidR="00E60D8B" w:rsidRDefault="00E60D8B" w:rsidP="00E60D8B">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TreeMap cannot have a null key but can have multiple null values.</w:t>
      </w:r>
    </w:p>
    <w:p w:rsidR="00E60D8B" w:rsidRDefault="00E60D8B" w:rsidP="00E60D8B">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TreeMap is non synchronized.</w:t>
      </w:r>
    </w:p>
    <w:p w:rsidR="00E60D8B" w:rsidRDefault="00E60D8B" w:rsidP="00E60D8B">
      <w:pPr>
        <w:numPr>
          <w:ilvl w:val="0"/>
          <w:numId w:val="1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TreeMap maintains ascending order.</w:t>
      </w: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TreeMap class declaration</w:t>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java.util.TreeMap class.</w:t>
      </w:r>
    </w:p>
    <w:p w:rsidR="00E60D8B" w:rsidRDefault="00E60D8B" w:rsidP="00E60D8B">
      <w:pPr>
        <w:numPr>
          <w:ilvl w:val="0"/>
          <w:numId w:val="1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TreeMap&lt;K,V&gt;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AbstractMap&lt;K,V&gt;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NavigableMap&lt;K,V&gt;, Cloneable, Serializable  </w:t>
      </w: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TreeMap class Parameters</w:t>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t>Let's see the Parameters for java.util.TreeMap class.</w:t>
      </w:r>
    </w:p>
    <w:p w:rsidR="00E60D8B" w:rsidRDefault="00E60D8B" w:rsidP="00E60D8B">
      <w:pPr>
        <w:numPr>
          <w:ilvl w:val="0"/>
          <w:numId w:val="11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K</w:t>
      </w:r>
      <w:r>
        <w:rPr>
          <w:rFonts w:ascii="Segoe UI" w:hAnsi="Segoe UI" w:cs="Segoe UI"/>
          <w:color w:val="000000"/>
        </w:rPr>
        <w:t>: It is the type of keys maintained by this map.</w:t>
      </w:r>
    </w:p>
    <w:p w:rsidR="00E60D8B" w:rsidRDefault="00E60D8B" w:rsidP="00E60D8B">
      <w:pPr>
        <w:numPr>
          <w:ilvl w:val="0"/>
          <w:numId w:val="11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Constructors of Java TreeMap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970"/>
        <w:gridCol w:w="13411"/>
      </w:tblGrid>
      <w:tr w:rsidR="00E60D8B" w:rsidTr="00E60D8B">
        <w:tc>
          <w:tcPr>
            <w:tcW w:w="3970" w:type="dxa"/>
            <w:shd w:val="clear" w:color="auto" w:fill="C7CCBE"/>
            <w:tcMar>
              <w:top w:w="180" w:type="dxa"/>
              <w:left w:w="180" w:type="dxa"/>
              <w:bottom w:w="180" w:type="dxa"/>
              <w:right w:w="180" w:type="dxa"/>
            </w:tcMar>
            <w:hideMark/>
          </w:tcPr>
          <w:p w:rsidR="00E60D8B" w:rsidRDefault="00E60D8B">
            <w:pPr>
              <w:rPr>
                <w:rFonts w:ascii="Times New Roman" w:hAnsi="Times New Roman" w:cs="Times New Roman"/>
                <w:b/>
                <w:bCs/>
                <w:color w:val="000000"/>
                <w:sz w:val="26"/>
                <w:szCs w:val="26"/>
              </w:rPr>
            </w:pPr>
            <w:r>
              <w:rPr>
                <w:b/>
                <w:bCs/>
                <w:color w:val="000000"/>
                <w:sz w:val="26"/>
                <w:szCs w:val="26"/>
              </w:rPr>
              <w:t>Constructor</w:t>
            </w:r>
          </w:p>
        </w:tc>
        <w:tc>
          <w:tcPr>
            <w:tcW w:w="13411" w:type="dxa"/>
            <w:shd w:val="clear" w:color="auto" w:fill="C7CCBE"/>
            <w:tcMar>
              <w:top w:w="180" w:type="dxa"/>
              <w:left w:w="180" w:type="dxa"/>
              <w:bottom w:w="180" w:type="dxa"/>
              <w:right w:w="180" w:type="dxa"/>
            </w:tcMar>
            <w:hideMark/>
          </w:tcPr>
          <w:p w:rsidR="00E60D8B" w:rsidRDefault="00E60D8B">
            <w:pPr>
              <w:rPr>
                <w:b/>
                <w:bCs/>
                <w:color w:val="000000"/>
                <w:sz w:val="26"/>
                <w:szCs w:val="26"/>
              </w:rPr>
            </w:pPr>
            <w:r>
              <w:rPr>
                <w:b/>
                <w:bCs/>
                <w:color w:val="000000"/>
                <w:sz w:val="26"/>
                <w:szCs w:val="26"/>
              </w:rPr>
              <w:t>Description</w:t>
            </w:r>
          </w:p>
        </w:tc>
      </w:tr>
      <w:tr w:rsidR="00E60D8B" w:rsidTr="00E60D8B">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sz w:val="24"/>
                <w:szCs w:val="24"/>
              </w:rPr>
            </w:pPr>
            <w:r>
              <w:rPr>
                <w:rFonts w:ascii="Segoe UI" w:hAnsi="Segoe UI" w:cs="Segoe UI"/>
                <w:color w:val="333333"/>
              </w:rPr>
              <w:t>TreeMap()</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is used to construct an empty tree map that will be sorted using the natural </w:t>
            </w:r>
          </w:p>
          <w:p w:rsidR="00E60D8B" w:rsidRDefault="00E60D8B">
            <w:pPr>
              <w:jc w:val="both"/>
              <w:rPr>
                <w:rFonts w:ascii="Segoe UI" w:hAnsi="Segoe UI" w:cs="Segoe UI"/>
                <w:color w:val="333333"/>
              </w:rPr>
            </w:pPr>
            <w:r>
              <w:rPr>
                <w:rFonts w:ascii="Segoe UI" w:hAnsi="Segoe UI" w:cs="Segoe UI"/>
                <w:color w:val="333333"/>
              </w:rPr>
              <w:t>order of its key.</w:t>
            </w:r>
          </w:p>
        </w:tc>
      </w:tr>
      <w:tr w:rsidR="00E60D8B" w:rsidTr="00E60D8B">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TreeMap(Comparator&lt;? super K&gt; comparator)</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construct an empty tree-based map that will be sorted using the</w:t>
            </w:r>
          </w:p>
          <w:p w:rsidR="00E60D8B" w:rsidRDefault="00E60D8B">
            <w:pPr>
              <w:jc w:val="both"/>
              <w:rPr>
                <w:rFonts w:ascii="Segoe UI" w:hAnsi="Segoe UI" w:cs="Segoe UI"/>
                <w:color w:val="333333"/>
              </w:rPr>
            </w:pPr>
            <w:r>
              <w:rPr>
                <w:rFonts w:ascii="Segoe UI" w:hAnsi="Segoe UI" w:cs="Segoe UI"/>
                <w:color w:val="333333"/>
              </w:rPr>
              <w:t xml:space="preserve"> comparator comp.</w:t>
            </w:r>
          </w:p>
        </w:tc>
      </w:tr>
      <w:tr w:rsidR="00E60D8B" w:rsidTr="00E60D8B">
        <w:tc>
          <w:tcPr>
            <w:tcW w:w="39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TreeMap(Map&lt;? extends K,? extends V&gt; m)</w:t>
            </w:r>
          </w:p>
        </w:tc>
        <w:tc>
          <w:tcPr>
            <w:tcW w:w="134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initialize a treemap with the entries from </w:t>
            </w:r>
            <w:r>
              <w:rPr>
                <w:rStyle w:val="Strong"/>
                <w:rFonts w:ascii="Segoe UI" w:hAnsi="Segoe UI" w:cs="Segoe UI"/>
                <w:color w:val="333333"/>
              </w:rPr>
              <w:t>m</w:t>
            </w:r>
            <w:r>
              <w:rPr>
                <w:rFonts w:ascii="Segoe UI" w:hAnsi="Segoe UI" w:cs="Segoe UI"/>
                <w:color w:val="333333"/>
              </w:rPr>
              <w:t xml:space="preserve">, which will be sorted </w:t>
            </w:r>
          </w:p>
          <w:p w:rsidR="00E60D8B" w:rsidRDefault="00E60D8B">
            <w:pPr>
              <w:jc w:val="both"/>
              <w:rPr>
                <w:rFonts w:ascii="Segoe UI" w:hAnsi="Segoe UI" w:cs="Segoe UI"/>
                <w:color w:val="333333"/>
              </w:rPr>
            </w:pPr>
            <w:r>
              <w:rPr>
                <w:rFonts w:ascii="Segoe UI" w:hAnsi="Segoe UI" w:cs="Segoe UI"/>
                <w:color w:val="333333"/>
              </w:rPr>
              <w:t>using the natural order of the keys.</w:t>
            </w:r>
          </w:p>
        </w:tc>
      </w:tr>
      <w:tr w:rsidR="00E60D8B" w:rsidTr="00E60D8B">
        <w:tc>
          <w:tcPr>
            <w:tcW w:w="39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TreeMap(SortedMap&lt;K,? extends V&gt; m)</w:t>
            </w:r>
          </w:p>
        </w:tc>
        <w:tc>
          <w:tcPr>
            <w:tcW w:w="134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initialize a treemap with the entries from the SortedMap </w:t>
            </w:r>
            <w:r>
              <w:rPr>
                <w:rStyle w:val="Strong"/>
                <w:rFonts w:ascii="Segoe UI" w:hAnsi="Segoe UI" w:cs="Segoe UI"/>
                <w:color w:val="333333"/>
              </w:rPr>
              <w:t>sm</w:t>
            </w:r>
            <w:r>
              <w:rPr>
                <w:rFonts w:ascii="Segoe UI" w:hAnsi="Segoe UI" w:cs="Segoe UI"/>
                <w:color w:val="333333"/>
              </w:rPr>
              <w:t xml:space="preserve">, which </w:t>
            </w:r>
          </w:p>
          <w:p w:rsidR="00E60D8B" w:rsidRDefault="00E60D8B">
            <w:pPr>
              <w:jc w:val="both"/>
              <w:rPr>
                <w:rFonts w:ascii="Segoe UI" w:hAnsi="Segoe UI" w:cs="Segoe UI"/>
                <w:color w:val="333333"/>
              </w:rPr>
            </w:pPr>
            <w:r>
              <w:rPr>
                <w:rFonts w:ascii="Segoe UI" w:hAnsi="Segoe UI" w:cs="Segoe UI"/>
                <w:color w:val="333333"/>
              </w:rPr>
              <w:t>will be sorted in the same order as </w:t>
            </w:r>
            <w:r>
              <w:rPr>
                <w:rStyle w:val="Strong"/>
                <w:rFonts w:ascii="Segoe UI" w:hAnsi="Segoe UI" w:cs="Segoe UI"/>
                <w:color w:val="333333"/>
              </w:rPr>
              <w:t>sm.</w:t>
            </w:r>
          </w:p>
        </w:tc>
      </w:tr>
    </w:tbl>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TreeMap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13128"/>
      </w:tblGrid>
      <w:tr w:rsidR="00E60D8B" w:rsidTr="00E60D8B">
        <w:tc>
          <w:tcPr>
            <w:tcW w:w="4253" w:type="dxa"/>
            <w:shd w:val="clear" w:color="auto" w:fill="C7CCBE"/>
            <w:tcMar>
              <w:top w:w="180" w:type="dxa"/>
              <w:left w:w="180" w:type="dxa"/>
              <w:bottom w:w="180" w:type="dxa"/>
              <w:right w:w="180" w:type="dxa"/>
            </w:tcMar>
            <w:hideMark/>
          </w:tcPr>
          <w:p w:rsidR="00E60D8B" w:rsidRDefault="00E60D8B">
            <w:pPr>
              <w:rPr>
                <w:rFonts w:ascii="Times New Roman" w:hAnsi="Times New Roman" w:cs="Times New Roman"/>
                <w:b/>
                <w:bCs/>
                <w:color w:val="000000"/>
                <w:sz w:val="26"/>
                <w:szCs w:val="26"/>
              </w:rPr>
            </w:pPr>
            <w:r>
              <w:rPr>
                <w:b/>
                <w:bCs/>
                <w:color w:val="000000"/>
                <w:sz w:val="26"/>
                <w:szCs w:val="26"/>
              </w:rPr>
              <w:t>Method</w:t>
            </w:r>
          </w:p>
        </w:tc>
        <w:tc>
          <w:tcPr>
            <w:tcW w:w="13128" w:type="dxa"/>
            <w:shd w:val="clear" w:color="auto" w:fill="C7CCBE"/>
            <w:tcMar>
              <w:top w:w="180" w:type="dxa"/>
              <w:left w:w="180" w:type="dxa"/>
              <w:bottom w:w="180" w:type="dxa"/>
              <w:right w:w="180" w:type="dxa"/>
            </w:tcMar>
            <w:hideMark/>
          </w:tcPr>
          <w:p w:rsidR="00E60D8B" w:rsidRDefault="00E60D8B">
            <w:pPr>
              <w:rPr>
                <w:b/>
                <w:bCs/>
                <w:color w:val="000000"/>
                <w:sz w:val="26"/>
                <w:szCs w:val="26"/>
              </w:rPr>
            </w:pPr>
            <w:r>
              <w:rPr>
                <w:b/>
                <w:bCs/>
                <w:color w:val="000000"/>
                <w:sz w:val="26"/>
                <w:szCs w:val="26"/>
              </w:rPr>
              <w:t>Description</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sz w:val="24"/>
                <w:szCs w:val="24"/>
              </w:rPr>
            </w:pPr>
            <w:r>
              <w:rPr>
                <w:rFonts w:ascii="Segoe UI" w:hAnsi="Segoe UI" w:cs="Segoe UI"/>
                <w:color w:val="333333"/>
              </w:rPr>
              <w:t>Map.Entry&lt;K,V&gt; ceilingEntry(K 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key-value pair having the least key, greater than or equal to</w:t>
            </w:r>
          </w:p>
          <w:p w:rsidR="00E60D8B" w:rsidRDefault="00E60D8B">
            <w:pPr>
              <w:jc w:val="both"/>
              <w:rPr>
                <w:rFonts w:ascii="Segoe UI" w:hAnsi="Segoe UI" w:cs="Segoe UI"/>
                <w:color w:val="333333"/>
              </w:rPr>
            </w:pPr>
            <w:r>
              <w:rPr>
                <w:rFonts w:ascii="Segoe UI" w:hAnsi="Segoe UI" w:cs="Segoe UI"/>
                <w:color w:val="333333"/>
              </w:rPr>
              <w:t xml:space="preserve"> the specified key, or null if there is no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K ceilingKey(K 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least key, greater than the specified key or null if there is no</w:t>
            </w:r>
          </w:p>
          <w:p w:rsidR="00E60D8B" w:rsidRDefault="00E60D8B">
            <w:pPr>
              <w:jc w:val="both"/>
              <w:rPr>
                <w:rFonts w:ascii="Segoe UI" w:hAnsi="Segoe UI" w:cs="Segoe UI"/>
                <w:color w:val="333333"/>
              </w:rPr>
            </w:pPr>
            <w:r>
              <w:rPr>
                <w:rFonts w:ascii="Segoe UI" w:hAnsi="Segoe UI" w:cs="Segoe UI"/>
                <w:color w:val="333333"/>
              </w:rPr>
              <w:t xml:space="preserve">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void clear()</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removes all the key-value pairs from a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Object clone()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shallow copy of TreeMap instance.</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Comparator&lt;? super K&gt; comparator()</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comparator that arranges the key in order, or null if the map uses the natural ordering.</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NavigableSet&lt;K&gt; descendingKeySet()</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reverse order NavigableSet view of the keys contained in the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NavigableMap&lt;K,V&gt; descendingMap()</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specified key-value pairs in descending order.</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lastRenderedPageBreak/>
              <w:t>Map.Entry firstEntry()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key-value pair having the least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Map.Entry&lt;K,V&gt; floorEntry(K 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greatest key, less than or equal to the specified key, or null if</w:t>
            </w:r>
          </w:p>
          <w:p w:rsidR="00E60D8B" w:rsidRDefault="00E60D8B">
            <w:pPr>
              <w:jc w:val="both"/>
              <w:rPr>
                <w:rFonts w:ascii="Segoe UI" w:hAnsi="Segoe UI" w:cs="Segoe UI"/>
                <w:color w:val="333333"/>
              </w:rPr>
            </w:pPr>
            <w:r>
              <w:rPr>
                <w:rFonts w:ascii="Segoe UI" w:hAnsi="Segoe UI" w:cs="Segoe UI"/>
                <w:color w:val="333333"/>
              </w:rPr>
              <w:t xml:space="preserve"> there is no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void forEach(BiConsumer&lt;? super K,? super V&gt; action)</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performs the given action for each entry in the map until all entries have </w:t>
            </w:r>
          </w:p>
          <w:p w:rsidR="00E60D8B" w:rsidRDefault="00E60D8B">
            <w:pPr>
              <w:jc w:val="both"/>
              <w:rPr>
                <w:rFonts w:ascii="Segoe UI" w:hAnsi="Segoe UI" w:cs="Segoe UI"/>
                <w:color w:val="333333"/>
              </w:rPr>
            </w:pPr>
            <w:r>
              <w:rPr>
                <w:rFonts w:ascii="Segoe UI" w:hAnsi="Segoe UI" w:cs="Segoe UI"/>
                <w:color w:val="333333"/>
              </w:rPr>
              <w:t>been processed or the action throws an exception.</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SortedMap&lt;K,V&gt; headMap(K toKey)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key-value pairs whose keys are strictly less than toKey.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NavigableMap&lt;K,V&gt; headMap(K toKey, boolean inclusive)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key-value pairs whose keys are less than (or equal to if inclusive</w:t>
            </w:r>
          </w:p>
          <w:p w:rsidR="00E60D8B" w:rsidRDefault="00E60D8B">
            <w:pPr>
              <w:jc w:val="both"/>
              <w:rPr>
                <w:rFonts w:ascii="Segoe UI" w:hAnsi="Segoe UI" w:cs="Segoe UI"/>
                <w:color w:val="333333"/>
              </w:rPr>
            </w:pPr>
            <w:r>
              <w:rPr>
                <w:rFonts w:ascii="Segoe UI" w:hAnsi="Segoe UI" w:cs="Segoe UI"/>
                <w:color w:val="333333"/>
              </w:rPr>
              <w:t xml:space="preserve"> is true) toKey.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Map.Entry&lt;K,V&gt; higherEntry(K 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least key strictly greater than the given key, or null if there is no</w:t>
            </w:r>
          </w:p>
          <w:p w:rsidR="00E60D8B" w:rsidRDefault="00E60D8B">
            <w:pPr>
              <w:jc w:val="both"/>
              <w:rPr>
                <w:rFonts w:ascii="Segoe UI" w:hAnsi="Segoe UI" w:cs="Segoe UI"/>
                <w:color w:val="333333"/>
              </w:rPr>
            </w:pPr>
            <w:r>
              <w:rPr>
                <w:rFonts w:ascii="Segoe UI" w:hAnsi="Segoe UI" w:cs="Segoe UI"/>
                <w:color w:val="333333"/>
              </w:rPr>
              <w:t xml:space="preserve">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K higherKey(K 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return true if this map contains a mapping for the specified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Set keySet()</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collection of keys exist in the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Map.Entry&lt;K,V&gt; lastEntry()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returns the key-value pair having the greatest key, or null if there is no </w:t>
            </w:r>
          </w:p>
          <w:p w:rsidR="00E60D8B" w:rsidRDefault="00E60D8B">
            <w:pPr>
              <w:jc w:val="both"/>
              <w:rPr>
                <w:rFonts w:ascii="Segoe UI" w:hAnsi="Segoe UI" w:cs="Segoe UI"/>
                <w:color w:val="333333"/>
              </w:rPr>
            </w:pPr>
            <w:r>
              <w:rPr>
                <w:rFonts w:ascii="Segoe UI" w:hAnsi="Segoe UI" w:cs="Segoe UI"/>
                <w:color w:val="333333"/>
              </w:rPr>
              <w:t>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Map.Entry&lt;K,V&gt; lowerEntry(K 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key-value mapping associated with the greatest key strictly less</w:t>
            </w:r>
          </w:p>
          <w:p w:rsidR="00E60D8B" w:rsidRDefault="00E60D8B">
            <w:pPr>
              <w:jc w:val="both"/>
              <w:rPr>
                <w:rFonts w:ascii="Segoe UI" w:hAnsi="Segoe UI" w:cs="Segoe UI"/>
                <w:color w:val="333333"/>
              </w:rPr>
            </w:pPr>
            <w:r>
              <w:rPr>
                <w:rFonts w:ascii="Segoe UI" w:hAnsi="Segoe UI" w:cs="Segoe UI"/>
                <w:color w:val="333333"/>
              </w:rPr>
              <w:t xml:space="preserve"> than the given key, or null if there is no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K lowerKey(K 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returns the greatest key strictly less than the given key, or null if there is </w:t>
            </w:r>
          </w:p>
          <w:p w:rsidR="00E60D8B" w:rsidRDefault="00E60D8B">
            <w:pPr>
              <w:jc w:val="both"/>
              <w:rPr>
                <w:rFonts w:ascii="Segoe UI" w:hAnsi="Segoe UI" w:cs="Segoe UI"/>
                <w:color w:val="333333"/>
              </w:rPr>
            </w:pPr>
            <w:r>
              <w:rPr>
                <w:rFonts w:ascii="Segoe UI" w:hAnsi="Segoe UI" w:cs="Segoe UI"/>
                <w:color w:val="333333"/>
              </w:rPr>
              <w:t>no such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NavigableSet&lt;K&gt; navigableKeySet()</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NavigableSet view of the keys contained in this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Map.Entry&lt;K,V&gt; pollFirstEntry()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removes and returns a key-value mapping associated with the least key in </w:t>
            </w:r>
          </w:p>
          <w:p w:rsidR="00E60D8B" w:rsidRDefault="00E60D8B">
            <w:pPr>
              <w:jc w:val="both"/>
              <w:rPr>
                <w:rFonts w:ascii="Segoe UI" w:hAnsi="Segoe UI" w:cs="Segoe UI"/>
                <w:color w:val="333333"/>
              </w:rPr>
            </w:pPr>
            <w:r>
              <w:rPr>
                <w:rFonts w:ascii="Segoe UI" w:hAnsi="Segoe UI" w:cs="Segoe UI"/>
                <w:color w:val="333333"/>
              </w:rPr>
              <w:t>this map, or null if the map is empty.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lastRenderedPageBreak/>
              <w:t>Map.Entry&lt;K,V&gt; pollLastEntry()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removes and returns a key-value mapping associated with the greatest</w:t>
            </w:r>
          </w:p>
          <w:p w:rsidR="00E60D8B" w:rsidRDefault="00E60D8B">
            <w:pPr>
              <w:jc w:val="both"/>
              <w:rPr>
                <w:rFonts w:ascii="Segoe UI" w:hAnsi="Segoe UI" w:cs="Segoe UI"/>
                <w:color w:val="333333"/>
              </w:rPr>
            </w:pPr>
            <w:r>
              <w:rPr>
                <w:rFonts w:ascii="Segoe UI" w:hAnsi="Segoe UI" w:cs="Segoe UI"/>
                <w:color w:val="333333"/>
              </w:rPr>
              <w:t xml:space="preserve"> key in this map, or null if the map is empty.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 put(K key, V value)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inserts the specified value with the specified key in the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void putAll(Map&lt;? extends K,? extends V&gt; map)</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copy all the key-value pair from one map to another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 replace(K key, V value)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replaces the specified value for a specified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boolean replace(K key, V oldValue, V newValue)</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replaces the old value with the new value for a specified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void replaceAll(BiFunction&lt;? super K,? super V,? extends V&gt; function)</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replaces each entry's value with the result of invoking the given function </w:t>
            </w:r>
          </w:p>
          <w:p w:rsidR="00E60D8B" w:rsidRDefault="00E60D8B">
            <w:pPr>
              <w:jc w:val="both"/>
              <w:rPr>
                <w:rFonts w:ascii="Segoe UI" w:hAnsi="Segoe UI" w:cs="Segoe UI"/>
                <w:color w:val="333333"/>
              </w:rPr>
            </w:pPr>
            <w:r>
              <w:rPr>
                <w:rFonts w:ascii="Segoe UI" w:hAnsi="Segoe UI" w:cs="Segoe UI"/>
                <w:color w:val="333333"/>
              </w:rPr>
              <w:t xml:space="preserve">on that entry until all entries have been processed or the function throws an </w:t>
            </w:r>
          </w:p>
          <w:p w:rsidR="00E60D8B" w:rsidRDefault="00E60D8B">
            <w:pPr>
              <w:jc w:val="both"/>
              <w:rPr>
                <w:rFonts w:ascii="Segoe UI" w:hAnsi="Segoe UI" w:cs="Segoe UI"/>
                <w:color w:val="333333"/>
              </w:rPr>
            </w:pPr>
            <w:r>
              <w:rPr>
                <w:rFonts w:ascii="Segoe UI" w:hAnsi="Segoe UI" w:cs="Segoe UI"/>
                <w:color w:val="333333"/>
              </w:rPr>
              <w:t>exception.</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NavigableMap&lt;K,V&gt; subMap(K fromKey, boolean fromInclusive, K toKey, boolean toInclusive)</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key-value pairs whose keys range from fromKey to toKey.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SortedMap&lt;K,V&gt; subMap(K fromKey, K toKey)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 xml:space="preserve">It returns key-value pairs whose keys range from fromKey, inclusive, to </w:t>
            </w:r>
          </w:p>
          <w:p w:rsidR="00E60D8B" w:rsidRDefault="00E60D8B">
            <w:pPr>
              <w:jc w:val="both"/>
              <w:rPr>
                <w:rFonts w:ascii="Segoe UI" w:hAnsi="Segoe UI" w:cs="Segoe UI"/>
                <w:color w:val="333333"/>
              </w:rPr>
            </w:pPr>
            <w:r>
              <w:rPr>
                <w:rFonts w:ascii="Segoe UI" w:hAnsi="Segoe UI" w:cs="Segoe UI"/>
                <w:color w:val="333333"/>
              </w:rPr>
              <w:t>toKey, exclusive.</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SortedMap&lt;K,V&gt; tailMap(K fromKey)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key-value pairs whose keys are greater than or equal to fromKey.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NavigableMap&lt;K,V&gt; tailMap(K fromKey, boolean inclusive)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key-value pairs whose keys are greater than (or equal to,</w:t>
            </w:r>
          </w:p>
          <w:p w:rsidR="00E60D8B" w:rsidRDefault="00E60D8B">
            <w:pPr>
              <w:jc w:val="both"/>
              <w:rPr>
                <w:rFonts w:ascii="Segoe UI" w:hAnsi="Segoe UI" w:cs="Segoe UI"/>
                <w:color w:val="333333"/>
              </w:rPr>
            </w:pPr>
            <w:r>
              <w:rPr>
                <w:rFonts w:ascii="Segoe UI" w:hAnsi="Segoe UI" w:cs="Segoe UI"/>
                <w:color w:val="333333"/>
              </w:rPr>
              <w:t xml:space="preserve"> if inclusive is true) fromKey.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boolean containsKey(Object 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true if the map contains a mapping for the specified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boolean containsValue(Object value)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true if the map maps one or more keys to the specified value.</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K firstKey()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return the first (lowest) key currently in this sorted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 get(Object 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return the value to which the map maps the specified key.</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lastRenderedPageBreak/>
              <w:t>K lastKey()</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is used to return the last (highest) key currently in the sorted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V remove(Object key)</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removes the key-value pair of the specified key from the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Set&lt;Map.Entry&lt;K,V&gt;&gt; entrySet()</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set view of the mappings contained in the map.</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int size()</w:t>
            </w:r>
          </w:p>
        </w:tc>
        <w:tc>
          <w:tcPr>
            <w:tcW w:w="1312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the number of key-value pairs exists in the hashtable.</w:t>
            </w:r>
          </w:p>
        </w:tc>
      </w:tr>
      <w:tr w:rsidR="00E60D8B" w:rsidTr="00E60D8B">
        <w:tc>
          <w:tcPr>
            <w:tcW w:w="425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Collection values()</w:t>
            </w:r>
          </w:p>
        </w:tc>
        <w:tc>
          <w:tcPr>
            <w:tcW w:w="1312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It returns a collection view of the values contained in the map.</w:t>
            </w:r>
          </w:p>
        </w:tc>
      </w:tr>
    </w:tbl>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TreeMap Example</w:t>
      </w:r>
    </w:p>
    <w:p w:rsidR="00E60D8B" w:rsidRDefault="00E60D8B" w:rsidP="00E60D8B">
      <w:pPr>
        <w:numPr>
          <w:ilvl w:val="0"/>
          <w:numId w:val="12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60D8B" w:rsidRDefault="00E60D8B" w:rsidP="00E60D8B">
      <w:pPr>
        <w:numPr>
          <w:ilvl w:val="0"/>
          <w:numId w:val="1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TreeMap1{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pStyle w:val="HTMLPreformatted"/>
        <w:shd w:val="clear" w:color="auto" w:fill="1C1D1C"/>
        <w:jc w:val="both"/>
        <w:rPr>
          <w:color w:val="F9F9F9"/>
        </w:rPr>
      </w:pPr>
      <w:r>
        <w:rPr>
          <w:color w:val="F9F9F9"/>
        </w:rPr>
        <w:t>Output:100 Amit</w:t>
      </w:r>
    </w:p>
    <w:p w:rsidR="00E60D8B" w:rsidRDefault="00E60D8B" w:rsidP="00E60D8B">
      <w:pPr>
        <w:pStyle w:val="HTMLPreformatted"/>
        <w:shd w:val="clear" w:color="auto" w:fill="1C1D1C"/>
        <w:jc w:val="both"/>
        <w:rPr>
          <w:color w:val="F9F9F9"/>
        </w:rPr>
      </w:pPr>
      <w:r>
        <w:rPr>
          <w:color w:val="F9F9F9"/>
        </w:rPr>
        <w:t xml:space="preserve">       101 Vijay</w:t>
      </w:r>
    </w:p>
    <w:p w:rsidR="00E60D8B" w:rsidRDefault="00E60D8B" w:rsidP="00E60D8B">
      <w:pPr>
        <w:pStyle w:val="HTMLPreformatted"/>
        <w:shd w:val="clear" w:color="auto" w:fill="1C1D1C"/>
        <w:jc w:val="both"/>
        <w:rPr>
          <w:color w:val="F9F9F9"/>
        </w:rPr>
      </w:pPr>
      <w:r>
        <w:rPr>
          <w:color w:val="F9F9F9"/>
        </w:rPr>
        <w:t xml:space="preserve">       102 Ravi</w:t>
      </w:r>
    </w:p>
    <w:p w:rsidR="00E60D8B" w:rsidRDefault="00E60D8B" w:rsidP="00E60D8B">
      <w:pPr>
        <w:pStyle w:val="HTMLPreformatted"/>
        <w:shd w:val="clear" w:color="auto" w:fill="1C1D1C"/>
        <w:jc w:val="both"/>
        <w:rPr>
          <w:color w:val="F9F9F9"/>
        </w:rPr>
      </w:pPr>
      <w:r>
        <w:rPr>
          <w:color w:val="F9F9F9"/>
        </w:rPr>
        <w:t xml:space="preserve">       103 Rahul</w:t>
      </w: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TreeMap Example: remove()</w:t>
      </w:r>
    </w:p>
    <w:p w:rsidR="00E60D8B" w:rsidRDefault="00E60D8B" w:rsidP="00E60D8B">
      <w:pPr>
        <w:numPr>
          <w:ilvl w:val="0"/>
          <w:numId w:val="12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60D8B" w:rsidRDefault="00E60D8B" w:rsidP="00E60D8B">
      <w:pPr>
        <w:numPr>
          <w:ilvl w:val="0"/>
          <w:numId w:val="12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TreeMap2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TreeMap&lt;Integer,String&gt;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System.out.println(</w:t>
      </w:r>
      <w:r>
        <w:rPr>
          <w:rStyle w:val="string"/>
          <w:rFonts w:ascii="Segoe UI" w:hAnsi="Segoe UI" w:cs="Segoe UI"/>
          <w:color w:val="0000FF"/>
          <w:bdr w:val="none" w:sz="0" w:space="0" w:color="auto" w:frame="1"/>
        </w:rPr>
        <w:t>"Before invoking remove() method"</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invoking remove() method"</w:t>
      </w:r>
      <w:r>
        <w:rPr>
          <w:rFonts w:ascii="Segoe UI" w:hAnsi="Segoe UI" w:cs="Segoe UI"/>
          <w:color w:val="000000"/>
          <w:bdr w:val="none" w:sz="0" w:space="0" w:color="auto" w:frame="1"/>
        </w:rPr>
        <w: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m:map.entrySet())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t>Output:</w:t>
      </w:r>
    </w:p>
    <w:p w:rsidR="00E60D8B" w:rsidRDefault="00E60D8B" w:rsidP="00E60D8B">
      <w:pPr>
        <w:pStyle w:val="HTMLPreformatted"/>
        <w:shd w:val="clear" w:color="auto" w:fill="1C1D1C"/>
        <w:jc w:val="both"/>
        <w:rPr>
          <w:color w:val="F9F9F9"/>
        </w:rPr>
      </w:pPr>
      <w:r>
        <w:rPr>
          <w:color w:val="F9F9F9"/>
        </w:rPr>
        <w:t>Before invoking remove() method</w:t>
      </w:r>
    </w:p>
    <w:p w:rsidR="00E60D8B" w:rsidRDefault="00E60D8B" w:rsidP="00E60D8B">
      <w:pPr>
        <w:pStyle w:val="HTMLPreformatted"/>
        <w:shd w:val="clear" w:color="auto" w:fill="1C1D1C"/>
        <w:jc w:val="both"/>
        <w:rPr>
          <w:color w:val="F9F9F9"/>
        </w:rPr>
      </w:pPr>
      <w:r>
        <w:rPr>
          <w:color w:val="F9F9F9"/>
        </w:rPr>
        <w:t>100 Amit</w:t>
      </w:r>
    </w:p>
    <w:p w:rsidR="00E60D8B" w:rsidRDefault="00E60D8B" w:rsidP="00E60D8B">
      <w:pPr>
        <w:pStyle w:val="HTMLPreformatted"/>
        <w:shd w:val="clear" w:color="auto" w:fill="1C1D1C"/>
        <w:jc w:val="both"/>
        <w:rPr>
          <w:color w:val="F9F9F9"/>
        </w:rPr>
      </w:pPr>
      <w:r>
        <w:rPr>
          <w:color w:val="F9F9F9"/>
        </w:rPr>
        <w:t>101 Vijay</w:t>
      </w:r>
    </w:p>
    <w:p w:rsidR="00E60D8B" w:rsidRDefault="00E60D8B" w:rsidP="00E60D8B">
      <w:pPr>
        <w:pStyle w:val="HTMLPreformatted"/>
        <w:shd w:val="clear" w:color="auto" w:fill="1C1D1C"/>
        <w:jc w:val="both"/>
        <w:rPr>
          <w:color w:val="F9F9F9"/>
        </w:rPr>
      </w:pPr>
      <w:r>
        <w:rPr>
          <w:color w:val="F9F9F9"/>
        </w:rPr>
        <w:t>102 Ravi</w:t>
      </w:r>
    </w:p>
    <w:p w:rsidR="00E60D8B" w:rsidRDefault="00E60D8B" w:rsidP="00E60D8B">
      <w:pPr>
        <w:pStyle w:val="HTMLPreformatted"/>
        <w:shd w:val="clear" w:color="auto" w:fill="1C1D1C"/>
        <w:jc w:val="both"/>
        <w:rPr>
          <w:color w:val="F9F9F9"/>
        </w:rPr>
      </w:pPr>
      <w:r>
        <w:rPr>
          <w:color w:val="F9F9F9"/>
        </w:rPr>
        <w:t>103 Rahul</w:t>
      </w:r>
    </w:p>
    <w:p w:rsidR="00E60D8B" w:rsidRDefault="00E60D8B" w:rsidP="00E60D8B">
      <w:pPr>
        <w:pStyle w:val="HTMLPreformatted"/>
        <w:shd w:val="clear" w:color="auto" w:fill="1C1D1C"/>
        <w:jc w:val="both"/>
        <w:rPr>
          <w:color w:val="F9F9F9"/>
        </w:rPr>
      </w:pPr>
      <w:r>
        <w:rPr>
          <w:color w:val="F9F9F9"/>
        </w:rPr>
        <w:t>After invoking remove() method</w:t>
      </w:r>
    </w:p>
    <w:p w:rsidR="00E60D8B" w:rsidRDefault="00E60D8B" w:rsidP="00E60D8B">
      <w:pPr>
        <w:pStyle w:val="HTMLPreformatted"/>
        <w:shd w:val="clear" w:color="auto" w:fill="1C1D1C"/>
        <w:jc w:val="both"/>
        <w:rPr>
          <w:color w:val="F9F9F9"/>
        </w:rPr>
      </w:pPr>
      <w:r>
        <w:rPr>
          <w:color w:val="F9F9F9"/>
        </w:rPr>
        <w:t>100 Amit</w:t>
      </w:r>
    </w:p>
    <w:p w:rsidR="00E60D8B" w:rsidRDefault="00E60D8B" w:rsidP="00E60D8B">
      <w:pPr>
        <w:pStyle w:val="HTMLPreformatted"/>
        <w:shd w:val="clear" w:color="auto" w:fill="1C1D1C"/>
        <w:jc w:val="both"/>
        <w:rPr>
          <w:color w:val="F9F9F9"/>
        </w:rPr>
      </w:pPr>
      <w:r>
        <w:rPr>
          <w:color w:val="F9F9F9"/>
        </w:rPr>
        <w:t>101 Vijay</w:t>
      </w:r>
    </w:p>
    <w:p w:rsidR="00E60D8B" w:rsidRDefault="00E60D8B" w:rsidP="00E60D8B">
      <w:pPr>
        <w:pStyle w:val="HTMLPreformatted"/>
        <w:shd w:val="clear" w:color="auto" w:fill="1C1D1C"/>
        <w:jc w:val="both"/>
        <w:rPr>
          <w:color w:val="F9F9F9"/>
        </w:rPr>
      </w:pPr>
      <w:r>
        <w:rPr>
          <w:color w:val="F9F9F9"/>
        </w:rPr>
        <w:t>103 Rahul</w:t>
      </w:r>
    </w:p>
    <w:p w:rsidR="00E60D8B" w:rsidRDefault="006906CF" w:rsidP="00E60D8B">
      <w:pPr>
        <w:rPr>
          <w:rFonts w:ascii="Times New Roman" w:hAnsi="Times New Roman" w:cs="Times New Roman"/>
        </w:rPr>
      </w:pPr>
      <w:r>
        <w:pict>
          <v:rect id="_x0000_i1034" style="width:0;height:.75pt" o:hrstd="t" o:hrnoshade="t" o:hr="t" fillcolor="#d4d4d4" stroked="f"/>
        </w:pict>
      </w: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TreeMap Example: NavigableMap</w:t>
      </w:r>
    </w:p>
    <w:p w:rsidR="00E60D8B" w:rsidRDefault="00E60D8B" w:rsidP="00E60D8B">
      <w:pPr>
        <w:numPr>
          <w:ilvl w:val="0"/>
          <w:numId w:val="122"/>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60D8B" w:rsidRDefault="00E60D8B" w:rsidP="00E60D8B">
      <w:pPr>
        <w:numPr>
          <w:ilvl w:val="0"/>
          <w:numId w:val="1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TreeMap3{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NavigableMap&lt;Integer,String&gt;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//Maintains descending order</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"descendingMap: "</w:t>
      </w:r>
      <w:r>
        <w:rPr>
          <w:rFonts w:ascii="Segoe UI" w:hAnsi="Segoe UI" w:cs="Segoe UI"/>
          <w:color w:val="000000"/>
          <w:bdr w:val="none" w:sz="0" w:space="0" w:color="auto" w:frame="1"/>
        </w:rPr>
        <w:t>+map.descendingMap());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less than or equal to the specified key.</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"headMap: "</w:t>
      </w:r>
      <w:r>
        <w:rPr>
          <w:rFonts w:ascii="Segoe UI" w:hAnsi="Segoe UI" w:cs="Segoe UI"/>
          <w:color w:val="000000"/>
          <w:bdr w:val="none" w:sz="0" w:space="0" w:color="auto" w:frame="1"/>
        </w:rPr>
        <w:t>+map.headMap(</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greater than or equal to the specified key.</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"tailMap: "</w:t>
      </w:r>
      <w:r>
        <w:rPr>
          <w:rFonts w:ascii="Segoe UI" w:hAnsi="Segoe UI" w:cs="Segoe UI"/>
          <w:color w:val="000000"/>
          <w:bdr w:val="none" w:sz="0" w:space="0" w:color="auto" w:frame="1"/>
        </w:rPr>
        <w:t>+map.tailMap(</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r>
        <w:rPr>
          <w:rStyle w:val="comment"/>
          <w:rFonts w:ascii="Segoe UI" w:hAnsi="Segoe UI" w:cs="Segoe UI"/>
          <w:color w:val="008200"/>
          <w:bdr w:val="none" w:sz="0" w:space="0" w:color="auto" w:frame="1"/>
        </w:rPr>
        <w:t>//Returns key-value pairs exists in between the specified key.</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"subMap: "</w:t>
      </w:r>
      <w:r>
        <w:rPr>
          <w:rFonts w:ascii="Segoe UI" w:hAnsi="Segoe UI" w:cs="Segoe UI"/>
          <w:color w:val="000000"/>
          <w:bdr w:val="none" w:sz="0" w:space="0" w:color="auto" w:frame="1"/>
        </w:rPr>
        <w:t>+map.subMap(</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pStyle w:val="HTMLPreformatted"/>
        <w:shd w:val="clear" w:color="auto" w:fill="1C1D1C"/>
        <w:jc w:val="both"/>
        <w:rPr>
          <w:color w:val="F9F9F9"/>
        </w:rPr>
      </w:pPr>
      <w:r>
        <w:rPr>
          <w:color w:val="F9F9F9"/>
        </w:rPr>
        <w:t>descendingMap: {103=Rahul, 102=Ravi, 101=Vijay, 100=Amit}</w:t>
      </w:r>
    </w:p>
    <w:p w:rsidR="00E60D8B" w:rsidRDefault="00E60D8B" w:rsidP="00E60D8B">
      <w:pPr>
        <w:pStyle w:val="HTMLPreformatted"/>
        <w:shd w:val="clear" w:color="auto" w:fill="1C1D1C"/>
        <w:jc w:val="both"/>
        <w:rPr>
          <w:color w:val="F9F9F9"/>
        </w:rPr>
      </w:pPr>
      <w:r>
        <w:rPr>
          <w:color w:val="F9F9F9"/>
        </w:rPr>
        <w:t>headMap: {100=Amit, 101=Vijay, 102=Ravi}</w:t>
      </w:r>
    </w:p>
    <w:p w:rsidR="00E60D8B" w:rsidRDefault="00E60D8B" w:rsidP="00E60D8B">
      <w:pPr>
        <w:pStyle w:val="HTMLPreformatted"/>
        <w:shd w:val="clear" w:color="auto" w:fill="1C1D1C"/>
        <w:jc w:val="both"/>
        <w:rPr>
          <w:color w:val="F9F9F9"/>
        </w:rPr>
      </w:pPr>
      <w:r>
        <w:rPr>
          <w:color w:val="F9F9F9"/>
        </w:rPr>
        <w:t>tailMap: {102=Ravi, 103=Rahul}</w:t>
      </w:r>
    </w:p>
    <w:p w:rsidR="00E60D8B" w:rsidRDefault="00E60D8B" w:rsidP="00E60D8B">
      <w:pPr>
        <w:pStyle w:val="HTMLPreformatted"/>
        <w:shd w:val="clear" w:color="auto" w:fill="1C1D1C"/>
        <w:jc w:val="both"/>
        <w:rPr>
          <w:color w:val="F9F9F9"/>
        </w:rPr>
      </w:pPr>
      <w:r>
        <w:rPr>
          <w:color w:val="F9F9F9"/>
        </w:rPr>
        <w:t>subMap: {101=Vijay, 102=Ravi}</w:t>
      </w:r>
    </w:p>
    <w:p w:rsidR="00E60D8B" w:rsidRDefault="00E60D8B" w:rsidP="00E60D8B">
      <w:pPr>
        <w:pStyle w:val="HTMLPreformatted"/>
        <w:shd w:val="clear" w:color="auto" w:fill="1C1D1C"/>
        <w:jc w:val="both"/>
        <w:rPr>
          <w:color w:val="F9F9F9"/>
        </w:rPr>
      </w:pPr>
    </w:p>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TreeMap Example: SortedMap</w:t>
      </w:r>
    </w:p>
    <w:p w:rsidR="00E60D8B" w:rsidRDefault="00E60D8B" w:rsidP="00E60D8B">
      <w:pPr>
        <w:numPr>
          <w:ilvl w:val="0"/>
          <w:numId w:val="12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60D8B" w:rsidRDefault="00E60D8B" w:rsidP="00E60D8B">
      <w:pPr>
        <w:numPr>
          <w:ilvl w:val="0"/>
          <w:numId w:val="1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TreeMap4{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SortedMap&lt;Integer,String&gt;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TreeMap&lt;Integer,String&gt;();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less than the specified key.</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"headMap: "</w:t>
      </w:r>
      <w:r>
        <w:rPr>
          <w:rFonts w:ascii="Segoe UI" w:hAnsi="Segoe UI" w:cs="Segoe UI"/>
          <w:color w:val="000000"/>
          <w:bdr w:val="none" w:sz="0" w:space="0" w:color="auto" w:frame="1"/>
        </w:rPr>
        <w:t>+map.headMap(</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whose keys are greater than or equal to the specified key.</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"tailMap: "</w:t>
      </w:r>
      <w:r>
        <w:rPr>
          <w:rFonts w:ascii="Segoe UI" w:hAnsi="Segoe UI" w:cs="Segoe UI"/>
          <w:color w:val="000000"/>
          <w:bdr w:val="none" w:sz="0" w:space="0" w:color="auto" w:frame="1"/>
        </w:rPr>
        <w:t>+map.tailMap(</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key-value pairs exists in between the specified key.</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"subMap: "</w:t>
      </w:r>
      <w:r>
        <w:rPr>
          <w:rFonts w:ascii="Segoe UI" w:hAnsi="Segoe UI" w:cs="Segoe UI"/>
          <w:color w:val="000000"/>
          <w:bdr w:val="none" w:sz="0" w:space="0" w:color="auto" w:frame="1"/>
        </w:rPr>
        <w:t>+map.subMap(</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pStyle w:val="HTMLPreformatted"/>
        <w:shd w:val="clear" w:color="auto" w:fill="1C1D1C"/>
        <w:jc w:val="both"/>
        <w:rPr>
          <w:color w:val="F9F9F9"/>
        </w:rPr>
      </w:pPr>
      <w:r>
        <w:rPr>
          <w:color w:val="F9F9F9"/>
        </w:rPr>
        <w:t>headMap: {100=Amit, 101=Vijay}</w:t>
      </w:r>
    </w:p>
    <w:p w:rsidR="00E60D8B" w:rsidRDefault="00E60D8B" w:rsidP="00E60D8B">
      <w:pPr>
        <w:pStyle w:val="HTMLPreformatted"/>
        <w:shd w:val="clear" w:color="auto" w:fill="1C1D1C"/>
        <w:jc w:val="both"/>
        <w:rPr>
          <w:color w:val="F9F9F9"/>
        </w:rPr>
      </w:pPr>
      <w:r>
        <w:rPr>
          <w:color w:val="F9F9F9"/>
        </w:rPr>
        <w:t>tailMap: {102=Ravi, 103=Rahul}</w:t>
      </w:r>
    </w:p>
    <w:p w:rsidR="00E60D8B" w:rsidRDefault="00E60D8B" w:rsidP="00E60D8B">
      <w:pPr>
        <w:pStyle w:val="HTMLPreformatted"/>
        <w:shd w:val="clear" w:color="auto" w:fill="1C1D1C"/>
        <w:jc w:val="both"/>
        <w:rPr>
          <w:color w:val="F9F9F9"/>
        </w:rPr>
      </w:pPr>
      <w:r>
        <w:rPr>
          <w:color w:val="F9F9F9"/>
        </w:rPr>
        <w:t>subMap: {100=Amit, 101=Vijay}</w:t>
      </w:r>
    </w:p>
    <w:p w:rsidR="00E60D8B" w:rsidRDefault="00E60D8B" w:rsidP="00E60D8B">
      <w:pPr>
        <w:pStyle w:val="Heading3"/>
        <w:shd w:val="clear" w:color="auto" w:fill="FFFFFF"/>
        <w:spacing w:line="312" w:lineRule="atLeast"/>
        <w:jc w:val="both"/>
        <w:rPr>
          <w:rFonts w:ascii="Helvetica" w:hAnsi="Helvetica" w:cs="Helvetica"/>
          <w:b/>
          <w:bCs/>
          <w:color w:val="610B4B"/>
          <w:sz w:val="32"/>
          <w:szCs w:val="32"/>
        </w:rPr>
      </w:pPr>
    </w:p>
    <w:p w:rsidR="00E60D8B" w:rsidRDefault="00E60D8B" w:rsidP="00E60D8B">
      <w:pPr>
        <w:pStyle w:val="Heading3"/>
        <w:shd w:val="clear" w:color="auto" w:fill="FFFFFF"/>
        <w:spacing w:line="312" w:lineRule="atLeast"/>
        <w:jc w:val="both"/>
        <w:rPr>
          <w:rFonts w:ascii="Helvetica" w:hAnsi="Helvetica" w:cs="Helvetica"/>
          <w:b/>
          <w:bCs/>
          <w:color w:val="610B4B"/>
          <w:sz w:val="32"/>
          <w:szCs w:val="32"/>
        </w:rPr>
      </w:pPr>
      <w:r>
        <w:rPr>
          <w:rFonts w:ascii="Helvetica" w:hAnsi="Helvetica" w:cs="Helvetica"/>
          <w:b/>
          <w:bCs/>
          <w:color w:val="610B4B"/>
          <w:sz w:val="32"/>
          <w:szCs w:val="32"/>
        </w:rPr>
        <w:t>What is difference between HashMap and TreeMap?</w:t>
      </w:r>
    </w:p>
    <w:p w:rsidR="00E60D8B" w:rsidRPr="00E60D8B" w:rsidRDefault="00E60D8B" w:rsidP="00E60D8B"/>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95"/>
        <w:gridCol w:w="12986"/>
      </w:tblGrid>
      <w:tr w:rsidR="00E60D8B" w:rsidTr="00E60D8B">
        <w:tc>
          <w:tcPr>
            <w:tcW w:w="4395" w:type="dxa"/>
            <w:shd w:val="clear" w:color="auto" w:fill="C7CCBE"/>
            <w:tcMar>
              <w:top w:w="180" w:type="dxa"/>
              <w:left w:w="180" w:type="dxa"/>
              <w:bottom w:w="180" w:type="dxa"/>
              <w:right w:w="180" w:type="dxa"/>
            </w:tcMar>
            <w:hideMark/>
          </w:tcPr>
          <w:p w:rsidR="00E60D8B" w:rsidRDefault="00E60D8B">
            <w:pPr>
              <w:rPr>
                <w:rFonts w:ascii="Times New Roman" w:hAnsi="Times New Roman" w:cs="Times New Roman"/>
                <w:b/>
                <w:bCs/>
                <w:color w:val="000000"/>
                <w:sz w:val="26"/>
                <w:szCs w:val="26"/>
              </w:rPr>
            </w:pPr>
            <w:r>
              <w:rPr>
                <w:b/>
                <w:bCs/>
                <w:color w:val="000000"/>
                <w:sz w:val="26"/>
                <w:szCs w:val="26"/>
              </w:rPr>
              <w:t>HashMap</w:t>
            </w:r>
          </w:p>
        </w:tc>
        <w:tc>
          <w:tcPr>
            <w:tcW w:w="12986" w:type="dxa"/>
            <w:shd w:val="clear" w:color="auto" w:fill="C7CCBE"/>
            <w:tcMar>
              <w:top w:w="180" w:type="dxa"/>
              <w:left w:w="180" w:type="dxa"/>
              <w:bottom w:w="180" w:type="dxa"/>
              <w:right w:w="180" w:type="dxa"/>
            </w:tcMar>
            <w:hideMark/>
          </w:tcPr>
          <w:p w:rsidR="00E60D8B" w:rsidRDefault="00E60D8B">
            <w:pPr>
              <w:rPr>
                <w:b/>
                <w:bCs/>
                <w:color w:val="000000"/>
                <w:sz w:val="26"/>
                <w:szCs w:val="26"/>
              </w:rPr>
            </w:pPr>
            <w:r>
              <w:rPr>
                <w:b/>
                <w:bCs/>
                <w:color w:val="000000"/>
                <w:sz w:val="26"/>
                <w:szCs w:val="26"/>
              </w:rPr>
              <w:t>TreeMap</w:t>
            </w:r>
          </w:p>
        </w:tc>
      </w:tr>
      <w:tr w:rsidR="00E60D8B" w:rsidTr="00E60D8B">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sz w:val="24"/>
                <w:szCs w:val="24"/>
              </w:rPr>
            </w:pPr>
            <w:r>
              <w:rPr>
                <w:rFonts w:ascii="Segoe UI" w:hAnsi="Segoe UI" w:cs="Segoe UI"/>
                <w:color w:val="333333"/>
              </w:rPr>
              <w:t>1) HashMap can contain one null key.</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TreeMap cannot contain any null key.</w:t>
            </w:r>
          </w:p>
        </w:tc>
      </w:tr>
      <w:tr w:rsidR="00E60D8B" w:rsidTr="00E60D8B">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2) HashMap maintains no order.</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60D8B" w:rsidRDefault="00E60D8B">
            <w:pPr>
              <w:jc w:val="both"/>
              <w:rPr>
                <w:rFonts w:ascii="Segoe UI" w:hAnsi="Segoe UI" w:cs="Segoe UI"/>
                <w:color w:val="333333"/>
              </w:rPr>
            </w:pPr>
            <w:r>
              <w:rPr>
                <w:rFonts w:ascii="Segoe UI" w:hAnsi="Segoe UI" w:cs="Segoe UI"/>
                <w:color w:val="333333"/>
              </w:rPr>
              <w:t>TreeMap maintains ascending order.</w:t>
            </w:r>
          </w:p>
        </w:tc>
      </w:tr>
    </w:tbl>
    <w:p w:rsidR="00E60D8B" w:rsidRDefault="00E60D8B" w:rsidP="00E60D8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Java TreeMap Example: Book</w:t>
      </w:r>
    </w:p>
    <w:p w:rsidR="00E60D8B" w:rsidRDefault="00E60D8B" w:rsidP="00E60D8B">
      <w:pPr>
        <w:numPr>
          <w:ilvl w:val="0"/>
          <w:numId w:val="1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Book {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name,author,publisher;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Book(</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String name, String author, String publisher,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quantity) {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.id = id;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 = name;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.author = author;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.publisher = publisher;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.quantity = quantity;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MapExample {    </w:t>
      </w:r>
    </w:p>
    <w:p w:rsidR="00E60D8B" w:rsidRDefault="00E60D8B" w:rsidP="00E60D8B">
      <w:pPr>
        <w:numPr>
          <w:ilvl w:val="0"/>
          <w:numId w:val="1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map of Books  </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Map&lt;Integer,Book&gt;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TreeMap&lt;Integer,Book&gt;();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//Creating Books  </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"Let us C"</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"Yashwant Kanetkar"</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"BPB"</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8</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"Data Communications &amp; Networking"</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"Forouzan"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"Mc Graw Hill"</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b3=</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Book(</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"Operating System"</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"Galvin"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"Wiley"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6</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//Adding Books to map </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,b2);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,b1);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,b3);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//Traversing map</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(Map.Entry&lt;Integer, Book&gt; entry:map.entrySet()){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key=entry.getKey();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Book b=entry.getValue();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System.out.println(key+</w:t>
      </w:r>
      <w:r>
        <w:rPr>
          <w:rStyle w:val="string"/>
          <w:rFonts w:ascii="Segoe UI" w:hAnsi="Segoe UI" w:cs="Segoe UI"/>
          <w:color w:val="0000FF"/>
          <w:bdr w:val="none" w:sz="0" w:space="0" w:color="auto" w:frame="1"/>
        </w:rPr>
        <w:t>" Details:"</w:t>
      </w: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System.out.println(b.id+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+b.author+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+b.publisher+</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+b.quantity);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numPr>
          <w:ilvl w:val="0"/>
          <w:numId w:val="1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60D8B" w:rsidRDefault="00E60D8B" w:rsidP="00E60D8B">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E60D8B" w:rsidRDefault="00E60D8B" w:rsidP="00E60D8B">
      <w:pPr>
        <w:pStyle w:val="HTMLPreformatted"/>
        <w:shd w:val="clear" w:color="auto" w:fill="1C1D1C"/>
        <w:jc w:val="both"/>
        <w:rPr>
          <w:color w:val="F9F9F9"/>
        </w:rPr>
      </w:pPr>
      <w:r>
        <w:rPr>
          <w:color w:val="F9F9F9"/>
        </w:rPr>
        <w:t>1 Details:</w:t>
      </w:r>
    </w:p>
    <w:p w:rsidR="00E60D8B" w:rsidRDefault="00E60D8B" w:rsidP="00E60D8B">
      <w:pPr>
        <w:pStyle w:val="HTMLPreformatted"/>
        <w:shd w:val="clear" w:color="auto" w:fill="1C1D1C"/>
        <w:jc w:val="both"/>
        <w:rPr>
          <w:color w:val="F9F9F9"/>
        </w:rPr>
      </w:pPr>
      <w:r>
        <w:rPr>
          <w:color w:val="F9F9F9"/>
        </w:rPr>
        <w:t>101 Let us C Yashwant Kanetkar BPB 8</w:t>
      </w:r>
    </w:p>
    <w:p w:rsidR="00E60D8B" w:rsidRDefault="00E60D8B" w:rsidP="00E60D8B">
      <w:pPr>
        <w:pStyle w:val="HTMLPreformatted"/>
        <w:shd w:val="clear" w:color="auto" w:fill="1C1D1C"/>
        <w:jc w:val="both"/>
        <w:rPr>
          <w:color w:val="F9F9F9"/>
        </w:rPr>
      </w:pPr>
      <w:r>
        <w:rPr>
          <w:color w:val="F9F9F9"/>
        </w:rPr>
        <w:t>2 Details:</w:t>
      </w:r>
    </w:p>
    <w:p w:rsidR="00E60D8B" w:rsidRDefault="00E60D8B" w:rsidP="00E60D8B">
      <w:pPr>
        <w:pStyle w:val="HTMLPreformatted"/>
        <w:shd w:val="clear" w:color="auto" w:fill="1C1D1C"/>
        <w:jc w:val="both"/>
        <w:rPr>
          <w:color w:val="F9F9F9"/>
        </w:rPr>
      </w:pPr>
      <w:r>
        <w:rPr>
          <w:color w:val="F9F9F9"/>
        </w:rPr>
        <w:t>102 Data Communications &amp; Networking Forouzan Mc Graw Hill 4</w:t>
      </w:r>
    </w:p>
    <w:p w:rsidR="00E60D8B" w:rsidRDefault="00E60D8B" w:rsidP="00E60D8B">
      <w:pPr>
        <w:pStyle w:val="HTMLPreformatted"/>
        <w:shd w:val="clear" w:color="auto" w:fill="1C1D1C"/>
        <w:jc w:val="both"/>
        <w:rPr>
          <w:color w:val="F9F9F9"/>
        </w:rPr>
      </w:pPr>
      <w:r>
        <w:rPr>
          <w:color w:val="F9F9F9"/>
        </w:rPr>
        <w:t>3 Details:</w:t>
      </w:r>
    </w:p>
    <w:p w:rsidR="00E60D8B" w:rsidRDefault="00E60D8B" w:rsidP="00E60D8B">
      <w:pPr>
        <w:pStyle w:val="HTMLPreformatted"/>
        <w:shd w:val="clear" w:color="auto" w:fill="1C1D1C"/>
        <w:jc w:val="both"/>
        <w:rPr>
          <w:color w:val="F9F9F9"/>
        </w:rPr>
      </w:pPr>
      <w:r>
        <w:rPr>
          <w:color w:val="F9F9F9"/>
        </w:rPr>
        <w:t>103 Operating System Galvin Wiley 6</w:t>
      </w:r>
    </w:p>
    <w:p w:rsidR="00E60D8B" w:rsidRDefault="00E60D8B" w:rsidP="00823789"/>
    <w:p w:rsidR="0068641F" w:rsidRDefault="0068641F" w:rsidP="0068641F">
      <w:pPr>
        <w:pStyle w:val="Heading2"/>
        <w:spacing w:before="0"/>
        <w:rPr>
          <w:rFonts w:ascii="Arial" w:hAnsi="Arial" w:cs="Arial"/>
          <w:color w:val="000000"/>
          <w:sz w:val="33"/>
          <w:szCs w:val="33"/>
        </w:rPr>
      </w:pPr>
      <w:r>
        <w:rPr>
          <w:rFonts w:ascii="Arial" w:hAnsi="Arial" w:cs="Arial"/>
          <w:color w:val="000000"/>
          <w:sz w:val="33"/>
          <w:szCs w:val="33"/>
          <w:u w:val="single"/>
        </w:rPr>
        <w:t>Difference between HashMap, LinkedHashMap and TreeMap in Java</w:t>
      </w:r>
    </w:p>
    <w:p w:rsidR="0068641F" w:rsidRDefault="0068641F" w:rsidP="0068641F">
      <w:pPr>
        <w:rPr>
          <w:rFonts w:ascii="Arial" w:hAnsi="Arial" w:cs="Arial"/>
          <w:color w:val="000000"/>
          <w:sz w:val="24"/>
          <w:szCs w:val="24"/>
        </w:rPr>
      </w:pPr>
      <w:r>
        <w:rPr>
          <w:rFonts w:ascii="Arial" w:hAnsi="Arial" w:cs="Arial"/>
          <w:color w:val="000000"/>
        </w:rPr>
        <w:t>Here are some important difference between TreeMap, LinkedHashMap, and HashMap in Java on point format</w:t>
      </w:r>
      <w:r>
        <w:rPr>
          <w:rFonts w:ascii="Arial" w:hAnsi="Arial" w:cs="Arial"/>
          <w:color w:val="000000"/>
        </w:rPr>
        <w:br/>
      </w:r>
      <w:r>
        <w:rPr>
          <w:rFonts w:ascii="Arial" w:hAnsi="Arial" w:cs="Arial"/>
          <w:color w:val="000000"/>
        </w:rPr>
        <w:br/>
      </w:r>
      <w:r>
        <w:rPr>
          <w:rFonts w:ascii="Arial" w:hAnsi="Arial" w:cs="Arial"/>
          <w:b/>
          <w:bCs/>
          <w:color w:val="000000"/>
        </w:rPr>
        <w:t>1. Order of Elements</w:t>
      </w:r>
      <w:r>
        <w:rPr>
          <w:rFonts w:ascii="Arial" w:hAnsi="Arial" w:cs="Arial"/>
          <w:color w:val="000000"/>
        </w:rPr>
        <w:br/>
        <w:t>HashMap doesn't maintain any order, TreeMap keeps all elements in sorted order, specified by Comparator or object's natural order defined by Comparable. LinkedHashMap keeps elements in the same order they are inserted into map. </w:t>
      </w:r>
      <w:r>
        <w:rPr>
          <w:rFonts w:ascii="Arial" w:hAnsi="Arial" w:cs="Arial"/>
          <w:color w:val="000000"/>
        </w:rPr>
        <w:br/>
      </w:r>
      <w:r>
        <w:rPr>
          <w:rFonts w:ascii="Arial" w:hAnsi="Arial" w:cs="Arial"/>
          <w:color w:val="000000"/>
        </w:rPr>
        <w:br/>
      </w:r>
      <w:r>
        <w:rPr>
          <w:rFonts w:ascii="Arial" w:hAnsi="Arial" w:cs="Arial"/>
          <w:b/>
          <w:bCs/>
          <w:color w:val="000000"/>
        </w:rPr>
        <w:t>2. Performance</w:t>
      </w:r>
    </w:p>
    <w:p w:rsidR="0068641F" w:rsidRDefault="0068641F" w:rsidP="0068641F">
      <w:pPr>
        <w:rPr>
          <w:rFonts w:ascii="Arial" w:hAnsi="Arial" w:cs="Arial"/>
          <w:color w:val="000000"/>
        </w:rPr>
      </w:pPr>
      <w:r>
        <w:rPr>
          <w:rFonts w:ascii="Arial" w:hAnsi="Arial" w:cs="Arial"/>
          <w:color w:val="000000"/>
        </w:rPr>
        <w:t>HashMap gives best performance because there is no overhead, TreeMap gives slower performance because every time you add or remove mapping , it need to sort the whole map. LinkedHashMap gives performance in between, </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b/>
          <w:bCs/>
          <w:color w:val="000000"/>
        </w:rPr>
        <w:t>3. Null keys and values</w:t>
      </w:r>
    </w:p>
    <w:p w:rsidR="0068641F" w:rsidRDefault="0068641F" w:rsidP="0068641F">
      <w:pPr>
        <w:rPr>
          <w:rFonts w:ascii="Arial" w:hAnsi="Arial" w:cs="Arial"/>
          <w:color w:val="000000"/>
        </w:rPr>
      </w:pPr>
      <w:r>
        <w:rPr>
          <w:rFonts w:ascii="Arial" w:hAnsi="Arial" w:cs="Arial"/>
          <w:color w:val="000000"/>
        </w:rPr>
        <w:t>HashMap doesn't all null keys but allows null value, but TreeMap doesn't allow null key. LinkedHashMap allows null key. </w:t>
      </w:r>
    </w:p>
    <w:p w:rsidR="0068641F" w:rsidRDefault="0068641F" w:rsidP="0068641F">
      <w:pPr>
        <w:rPr>
          <w:rFonts w:ascii="Arial" w:hAnsi="Arial" w:cs="Arial"/>
          <w:color w:val="000000"/>
        </w:rPr>
      </w:pPr>
    </w:p>
    <w:p w:rsidR="0068641F" w:rsidRDefault="0068641F" w:rsidP="0068641F">
      <w:pPr>
        <w:jc w:val="center"/>
        <w:rPr>
          <w:rFonts w:ascii="Arial" w:hAnsi="Arial" w:cs="Arial"/>
          <w:color w:val="000000"/>
        </w:rPr>
      </w:pPr>
      <w:r>
        <w:rPr>
          <w:rFonts w:ascii="Arial" w:hAnsi="Arial" w:cs="Arial"/>
          <w:noProof/>
          <w:color w:val="2253B8"/>
          <w:lang w:eastAsia="en-IN"/>
        </w:rPr>
        <w:lastRenderedPageBreak/>
        <w:drawing>
          <wp:inline distT="0" distB="0" distL="0" distR="0">
            <wp:extent cx="5943600" cy="3910330"/>
            <wp:effectExtent l="0" t="0" r="0" b="0"/>
            <wp:docPr id="24" name="Picture 24" descr="Difference between HashMap vs TreeMap vs LinkedHashMap in Java">
              <a:hlinkClick xmlns:a="http://schemas.openxmlformats.org/drawingml/2006/main" r:id="rId9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fference between HashMap vs TreeMap vs LinkedHashMap in Java">
                      <a:hlinkClick r:id="rId98" tgtFrame="&quot;_blank&quot;"/>
                    </pic:cNvPr>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943600" cy="3910330"/>
                    </a:xfrm>
                    <a:prstGeom prst="rect">
                      <a:avLst/>
                    </a:prstGeom>
                    <a:noFill/>
                    <a:ln>
                      <a:noFill/>
                    </a:ln>
                  </pic:spPr>
                </pic:pic>
              </a:graphicData>
            </a:graphic>
          </wp:inline>
        </w:drawing>
      </w:r>
    </w:p>
    <w:p w:rsidR="0068641F" w:rsidRDefault="0068641F" w:rsidP="0068641F">
      <w:pPr>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b/>
          <w:bCs/>
          <w:color w:val="000000"/>
        </w:rPr>
        <w:t>4. Fail-fast behavior</w:t>
      </w:r>
    </w:p>
    <w:p w:rsidR="0068641F" w:rsidRDefault="0068641F" w:rsidP="0068641F">
      <w:pPr>
        <w:rPr>
          <w:rFonts w:ascii="Arial" w:hAnsi="Arial" w:cs="Arial"/>
          <w:color w:val="000000"/>
        </w:rPr>
      </w:pPr>
      <w:r>
        <w:rPr>
          <w:rFonts w:ascii="Arial" w:hAnsi="Arial" w:cs="Arial"/>
          <w:color w:val="000000"/>
        </w:rPr>
        <w:t>Iterator of all map are fail-fast in nature. </w:t>
      </w:r>
    </w:p>
    <w:p w:rsidR="0068641F" w:rsidRDefault="0068641F" w:rsidP="0068641F">
      <w:pPr>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b/>
          <w:bCs/>
          <w:color w:val="000000"/>
        </w:rPr>
        <w:t>5. Internal implementation</w:t>
      </w:r>
    </w:p>
    <w:p w:rsidR="0068641F" w:rsidRDefault="0068641F" w:rsidP="0068641F">
      <w:pPr>
        <w:rPr>
          <w:rFonts w:ascii="Arial" w:hAnsi="Arial" w:cs="Arial"/>
          <w:color w:val="000000"/>
        </w:rPr>
      </w:pPr>
      <w:r>
        <w:rPr>
          <w:rFonts w:ascii="Arial" w:hAnsi="Arial" w:cs="Arial"/>
          <w:color w:val="000000"/>
        </w:rPr>
        <w:t>HashMap is internally based upon hash table data structure, </w:t>
      </w:r>
      <w:hyperlink r:id="rId100" w:tgtFrame="_blank" w:history="1">
        <w:r>
          <w:rPr>
            <w:rStyle w:val="Hyperlink"/>
            <w:rFonts w:ascii="Arial" w:hAnsi="Arial" w:cs="Arial"/>
            <w:color w:val="2253B8"/>
          </w:rPr>
          <w:t>TreeMap </w:t>
        </w:r>
      </w:hyperlink>
      <w:r>
        <w:rPr>
          <w:rFonts w:ascii="Arial" w:hAnsi="Arial" w:cs="Arial"/>
          <w:color w:val="000000"/>
        </w:rPr>
        <w:t>is based upon Red Black Tree and LinkedHashMap uses doubly linked list to keep elements in the same order they are inserted. </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b/>
          <w:bCs/>
          <w:color w:val="000000"/>
        </w:rPr>
        <w:t>6. Synchronization</w:t>
      </w:r>
    </w:p>
    <w:p w:rsidR="0068641F" w:rsidRDefault="0068641F" w:rsidP="0068641F">
      <w:pPr>
        <w:rPr>
          <w:rFonts w:ascii="Arial" w:hAnsi="Arial" w:cs="Arial"/>
          <w:color w:val="000000"/>
        </w:rPr>
      </w:pPr>
      <w:r>
        <w:rPr>
          <w:rFonts w:ascii="Arial" w:hAnsi="Arial" w:cs="Arial"/>
          <w:color w:val="000000"/>
        </w:rPr>
        <w:t>None of these map are synchornized. </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b/>
          <w:bCs/>
          <w:color w:val="000000"/>
        </w:rPr>
        <w:t>7. Usage</w:t>
      </w:r>
      <w:r>
        <w:rPr>
          <w:rFonts w:ascii="Arial" w:hAnsi="Arial" w:cs="Arial"/>
          <w:color w:val="000000"/>
        </w:rPr>
        <w:br/>
        <w:t>LinkedHashMap also provides a great starting point for creating a Cache object by overriding the </w:t>
      </w:r>
      <w:r>
        <w:rPr>
          <w:rFonts w:ascii="Courier" w:hAnsi="Courier" w:cs="Arial"/>
          <w:b/>
          <w:bCs/>
          <w:color w:val="000000"/>
        </w:rPr>
        <w:t>removeEldestEntry()</w:t>
      </w:r>
      <w:r>
        <w:rPr>
          <w:rFonts w:ascii="Arial" w:hAnsi="Arial" w:cs="Arial"/>
          <w:color w:val="000000"/>
        </w:rPr>
        <w:t> method. This lets you create a Cache object that can expire data using some criteria that you define.</w:t>
      </w:r>
    </w:p>
    <w:p w:rsidR="0068641F" w:rsidRDefault="0068641F" w:rsidP="0068641F">
      <w:pPr>
        <w:rPr>
          <w:rFonts w:ascii="Arial" w:hAnsi="Arial" w:cs="Arial"/>
          <w:color w:val="000000"/>
        </w:rPr>
      </w:pPr>
    </w:p>
    <w:p w:rsidR="0068641F" w:rsidRDefault="0068641F" w:rsidP="0068641F">
      <w:pPr>
        <w:rPr>
          <w:rFonts w:ascii="Arial" w:hAnsi="Arial" w:cs="Arial"/>
          <w:color w:val="000000"/>
        </w:rPr>
      </w:pPr>
    </w:p>
    <w:p w:rsidR="0068641F" w:rsidRDefault="007C4C3E" w:rsidP="0068641F">
      <w:r>
        <w:rPr>
          <w:rFonts w:ascii="Arial" w:hAnsi="Arial" w:cs="Arial"/>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522.1pt;height:425.15pt">
            <v:imagedata r:id="rId101" o:title="Difference between HashMap and EnumMap"/>
          </v:shape>
        </w:pict>
      </w:r>
    </w:p>
    <w:p w:rsidR="0068641F" w:rsidRPr="0068641F" w:rsidRDefault="0068641F" w:rsidP="0068641F"/>
    <w:p w:rsidR="0068641F" w:rsidRDefault="0068641F" w:rsidP="0068641F"/>
    <w:p w:rsidR="0068641F" w:rsidRDefault="0068641F" w:rsidP="0068641F">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Hashtable class</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Java Hashtable class implements a hashtable, which maps keys to values. It inherits Dictionary class and implements the Map interface.</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Points to remember</w:t>
      </w:r>
    </w:p>
    <w:p w:rsidR="0068641F" w:rsidRDefault="0068641F" w:rsidP="0068641F">
      <w:pPr>
        <w:numPr>
          <w:ilvl w:val="0"/>
          <w:numId w:val="125"/>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 Hashtable is an array of a list. Each list is known as a bucket. The position of the bucket is identified by calling the hashcode() method. A Hashtable contains values based on the key.</w:t>
      </w:r>
    </w:p>
    <w:p w:rsidR="0068641F" w:rsidRDefault="0068641F" w:rsidP="0068641F">
      <w:pPr>
        <w:numPr>
          <w:ilvl w:val="0"/>
          <w:numId w:val="1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Hashtable class contains unique elements.</w:t>
      </w:r>
    </w:p>
    <w:p w:rsidR="0068641F" w:rsidRDefault="0068641F" w:rsidP="0068641F">
      <w:pPr>
        <w:numPr>
          <w:ilvl w:val="0"/>
          <w:numId w:val="1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Hashtable class doesn't allow null key or value.</w:t>
      </w:r>
    </w:p>
    <w:p w:rsidR="0068641F" w:rsidRDefault="0068641F" w:rsidP="0068641F">
      <w:pPr>
        <w:numPr>
          <w:ilvl w:val="0"/>
          <w:numId w:val="1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Java Hashtable class is synchronized.</w:t>
      </w:r>
    </w:p>
    <w:p w:rsidR="0068641F" w:rsidRDefault="0068641F" w:rsidP="0068641F">
      <w:pPr>
        <w:numPr>
          <w:ilvl w:val="0"/>
          <w:numId w:val="12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initial default capacity of Hashtable class is 11 whereas loadFactor is 0.75.</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Hashtable class declaration</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Let's see the declaration for java.util.Hashtable class.</w:t>
      </w:r>
    </w:p>
    <w:p w:rsidR="0068641F" w:rsidRDefault="0068641F" w:rsidP="0068641F">
      <w:pPr>
        <w:numPr>
          <w:ilvl w:val="0"/>
          <w:numId w:val="1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Hashtable&lt;K,V&gt;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Dictionary&lt;K,V&gt;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Map&lt;K,V&gt;, Cloneable, Serializable  </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Hashtable class Parameters</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Let's see the Parameters for java.util.Hashtable class.</w:t>
      </w:r>
    </w:p>
    <w:p w:rsidR="0068641F" w:rsidRDefault="0068641F" w:rsidP="0068641F">
      <w:pPr>
        <w:numPr>
          <w:ilvl w:val="0"/>
          <w:numId w:val="1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K</w:t>
      </w:r>
      <w:r>
        <w:rPr>
          <w:rFonts w:ascii="Segoe UI" w:hAnsi="Segoe UI" w:cs="Segoe UI"/>
          <w:color w:val="000000"/>
        </w:rPr>
        <w:t>: It is the type of keys maintained by this map.</w:t>
      </w:r>
    </w:p>
    <w:p w:rsidR="0068641F" w:rsidRDefault="0068641F" w:rsidP="0068641F">
      <w:pPr>
        <w:numPr>
          <w:ilvl w:val="0"/>
          <w:numId w:val="12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w:t>
      </w:r>
      <w:r>
        <w:rPr>
          <w:rFonts w:ascii="Segoe UI" w:hAnsi="Segoe UI" w:cs="Segoe UI"/>
          <w:color w:val="000000"/>
        </w:rPr>
        <w:t>: It is the type of mapped values.</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Constructors of Java Hashtable class</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95"/>
        <w:gridCol w:w="12986"/>
      </w:tblGrid>
      <w:tr w:rsidR="0068641F" w:rsidTr="0068641F">
        <w:tc>
          <w:tcPr>
            <w:tcW w:w="4395" w:type="dxa"/>
            <w:shd w:val="clear" w:color="auto" w:fill="C7CCBE"/>
            <w:tcMar>
              <w:top w:w="180" w:type="dxa"/>
              <w:left w:w="180" w:type="dxa"/>
              <w:bottom w:w="180" w:type="dxa"/>
              <w:right w:w="180" w:type="dxa"/>
            </w:tcMar>
            <w:hideMark/>
          </w:tcPr>
          <w:p w:rsidR="0068641F" w:rsidRDefault="0068641F">
            <w:pPr>
              <w:rPr>
                <w:rFonts w:ascii="Times New Roman" w:hAnsi="Times New Roman" w:cs="Times New Roman"/>
                <w:b/>
                <w:bCs/>
                <w:color w:val="000000"/>
                <w:sz w:val="26"/>
                <w:szCs w:val="26"/>
              </w:rPr>
            </w:pPr>
            <w:r>
              <w:rPr>
                <w:b/>
                <w:bCs/>
                <w:color w:val="000000"/>
                <w:sz w:val="26"/>
                <w:szCs w:val="26"/>
              </w:rPr>
              <w:t>Constructor</w:t>
            </w:r>
          </w:p>
        </w:tc>
        <w:tc>
          <w:tcPr>
            <w:tcW w:w="12986" w:type="dxa"/>
            <w:shd w:val="clear" w:color="auto" w:fill="C7CCBE"/>
            <w:tcMar>
              <w:top w:w="180" w:type="dxa"/>
              <w:left w:w="180" w:type="dxa"/>
              <w:bottom w:w="180" w:type="dxa"/>
              <w:right w:w="180" w:type="dxa"/>
            </w:tcMar>
            <w:hideMark/>
          </w:tcPr>
          <w:p w:rsidR="0068641F" w:rsidRDefault="0068641F">
            <w:pPr>
              <w:rPr>
                <w:b/>
                <w:bCs/>
                <w:color w:val="000000"/>
                <w:sz w:val="26"/>
                <w:szCs w:val="26"/>
              </w:rPr>
            </w:pPr>
            <w:r>
              <w:rPr>
                <w:b/>
                <w:bCs/>
                <w:color w:val="000000"/>
                <w:sz w:val="26"/>
                <w:szCs w:val="26"/>
              </w:rPr>
              <w:t>Description</w:t>
            </w:r>
          </w:p>
        </w:tc>
      </w:tr>
      <w:tr w:rsidR="0068641F" w:rsidTr="0068641F">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sz w:val="24"/>
                <w:szCs w:val="24"/>
              </w:rPr>
            </w:pPr>
            <w:r>
              <w:rPr>
                <w:rFonts w:ascii="Segoe UI" w:hAnsi="Segoe UI" w:cs="Segoe UI"/>
                <w:color w:val="333333"/>
              </w:rPr>
              <w:t>Hashtable()</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creates an empty hashtable having the initial default capacity and load</w:t>
            </w:r>
          </w:p>
          <w:p w:rsidR="0068641F" w:rsidRDefault="0068641F">
            <w:pPr>
              <w:jc w:val="both"/>
              <w:rPr>
                <w:rFonts w:ascii="Segoe UI" w:hAnsi="Segoe UI" w:cs="Segoe UI"/>
                <w:color w:val="333333"/>
              </w:rPr>
            </w:pPr>
            <w:r>
              <w:rPr>
                <w:rFonts w:ascii="Segoe UI" w:hAnsi="Segoe UI" w:cs="Segoe UI"/>
                <w:color w:val="333333"/>
              </w:rPr>
              <w:t xml:space="preserve"> factor.</w:t>
            </w:r>
          </w:p>
        </w:tc>
      </w:tr>
      <w:tr w:rsidR="0068641F" w:rsidTr="0068641F">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Hashtable(int capacity)</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 xml:space="preserve">It accepts an integer parameter and creates a hash table that contains a </w:t>
            </w:r>
          </w:p>
          <w:p w:rsidR="0068641F" w:rsidRDefault="0068641F">
            <w:pPr>
              <w:jc w:val="both"/>
              <w:rPr>
                <w:rFonts w:ascii="Segoe UI" w:hAnsi="Segoe UI" w:cs="Segoe UI"/>
                <w:color w:val="333333"/>
              </w:rPr>
            </w:pPr>
            <w:r>
              <w:rPr>
                <w:rFonts w:ascii="Segoe UI" w:hAnsi="Segoe UI" w:cs="Segoe UI"/>
                <w:color w:val="333333"/>
              </w:rPr>
              <w:t>specified initial capacity.</w:t>
            </w:r>
          </w:p>
        </w:tc>
      </w:tr>
      <w:tr w:rsidR="0068641F" w:rsidTr="0068641F">
        <w:tc>
          <w:tcPr>
            <w:tcW w:w="43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Hashtable(int capacity, float loadFactor)</w:t>
            </w:r>
          </w:p>
        </w:tc>
        <w:tc>
          <w:tcPr>
            <w:tcW w:w="129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 xml:space="preserve">It is used to create a hash table having the specified initial capacity and </w:t>
            </w:r>
          </w:p>
          <w:p w:rsidR="0068641F" w:rsidRDefault="0068641F">
            <w:pPr>
              <w:jc w:val="both"/>
              <w:rPr>
                <w:rFonts w:ascii="Segoe UI" w:hAnsi="Segoe UI" w:cs="Segoe UI"/>
                <w:color w:val="333333"/>
              </w:rPr>
            </w:pPr>
            <w:r>
              <w:rPr>
                <w:rFonts w:ascii="Segoe UI" w:hAnsi="Segoe UI" w:cs="Segoe UI"/>
                <w:color w:val="333333"/>
              </w:rPr>
              <w:t>loadFactor.</w:t>
            </w:r>
          </w:p>
        </w:tc>
      </w:tr>
      <w:tr w:rsidR="0068641F" w:rsidTr="0068641F">
        <w:tc>
          <w:tcPr>
            <w:tcW w:w="43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Hashtable(Map&lt;? extends K,? extends V&gt; t)</w:t>
            </w:r>
          </w:p>
        </w:tc>
        <w:tc>
          <w:tcPr>
            <w:tcW w:w="129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creates a new hash table with the same mappings as the given Map.</w:t>
            </w:r>
          </w:p>
        </w:tc>
      </w:tr>
    </w:tbl>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Methods of Java Hashtable class</w:t>
      </w:r>
    </w:p>
    <w:tbl>
      <w:tblPr>
        <w:tblW w:w="17523" w:type="dxa"/>
        <w:tblInd w:w="-15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13269"/>
      </w:tblGrid>
      <w:tr w:rsidR="0068641F" w:rsidTr="000C6A3C">
        <w:trPr>
          <w:trHeight w:val="342"/>
        </w:trPr>
        <w:tc>
          <w:tcPr>
            <w:tcW w:w="4254" w:type="dxa"/>
            <w:shd w:val="clear" w:color="auto" w:fill="C7CCBE"/>
            <w:tcMar>
              <w:top w:w="180" w:type="dxa"/>
              <w:left w:w="180" w:type="dxa"/>
              <w:bottom w:w="180" w:type="dxa"/>
              <w:right w:w="180" w:type="dxa"/>
            </w:tcMar>
            <w:hideMark/>
          </w:tcPr>
          <w:p w:rsidR="0068641F" w:rsidRDefault="0068641F">
            <w:pPr>
              <w:rPr>
                <w:rFonts w:ascii="Times New Roman" w:hAnsi="Times New Roman" w:cs="Times New Roman"/>
                <w:b/>
                <w:bCs/>
                <w:color w:val="000000"/>
                <w:sz w:val="26"/>
                <w:szCs w:val="26"/>
              </w:rPr>
            </w:pPr>
            <w:r>
              <w:rPr>
                <w:b/>
                <w:bCs/>
                <w:color w:val="000000"/>
                <w:sz w:val="26"/>
                <w:szCs w:val="26"/>
              </w:rPr>
              <w:t>Method</w:t>
            </w:r>
          </w:p>
        </w:tc>
        <w:tc>
          <w:tcPr>
            <w:tcW w:w="13269" w:type="dxa"/>
            <w:shd w:val="clear" w:color="auto" w:fill="C7CCBE"/>
            <w:tcMar>
              <w:top w:w="180" w:type="dxa"/>
              <w:left w:w="180" w:type="dxa"/>
              <w:bottom w:w="180" w:type="dxa"/>
              <w:right w:w="180" w:type="dxa"/>
            </w:tcMar>
            <w:hideMark/>
          </w:tcPr>
          <w:p w:rsidR="0068641F" w:rsidRDefault="0068641F">
            <w:pPr>
              <w:rPr>
                <w:b/>
                <w:bCs/>
                <w:color w:val="000000"/>
                <w:sz w:val="26"/>
                <w:szCs w:val="26"/>
              </w:rPr>
            </w:pPr>
            <w:r>
              <w:rPr>
                <w:b/>
                <w:bCs/>
                <w:color w:val="000000"/>
                <w:sz w:val="26"/>
                <w:szCs w:val="26"/>
              </w:rPr>
              <w:t>Description</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sz w:val="24"/>
                <w:szCs w:val="24"/>
              </w:rPr>
            </w:pPr>
            <w:r>
              <w:rPr>
                <w:rFonts w:ascii="Segoe UI" w:hAnsi="Segoe UI" w:cs="Segoe UI"/>
                <w:color w:val="333333"/>
              </w:rPr>
              <w:t>void clear()</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reset the hash 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lastRenderedPageBreak/>
              <w:t>Object clone()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 shallow copy of the Hashtable.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compute(K key, BiFunction&lt;? super K,? super V,? extends V&gt; remappingFunction)</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compute a mapping for the specified key and its current mapped value (or null if there is no current mapping).</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computeIfAbsent(K key, Function&lt;? super K,? extends V&gt; mappingFunction)</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compute its value using the given mapping function, if the specified key is not already associated with a value (or is mapped to null), and enters it into this map unless null.</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computeIfPresent(K key, BiFunction&lt;? super K,? super V,? extends V&gt; remappingFunction)</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compute a new mapping given the key and its current mapped value if the value for the specified key is present and non-null.</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Enumeration elements()</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an enumeration of the values in the hash 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Set&lt;Map.Entry&lt;K,V&gt;&gt; entrySet()</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 set view of the mappings contained in the map.</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equals(Object o)</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compare the specified Object with the Map.</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void forEach(BiConsumer&lt;? super K,? super V&gt; action)</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It performs the given action for each entry in the map until all entries have</w:t>
            </w:r>
          </w:p>
          <w:p w:rsidR="0068641F" w:rsidRDefault="0068641F">
            <w:pPr>
              <w:jc w:val="both"/>
              <w:rPr>
                <w:rFonts w:ascii="Segoe UI" w:hAnsi="Segoe UI" w:cs="Segoe UI"/>
                <w:color w:val="333333"/>
              </w:rPr>
            </w:pPr>
            <w:r>
              <w:rPr>
                <w:rFonts w:ascii="Segoe UI" w:hAnsi="Segoe UI" w:cs="Segoe UI"/>
                <w:color w:val="333333"/>
              </w:rPr>
              <w:t xml:space="preserve"> been processed or the action throws an exception.</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getOrDefault(Object key, V defaultValue)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It returns the value to which the specified key is mapped, or defaultValue if</w:t>
            </w:r>
          </w:p>
          <w:p w:rsidR="0068641F" w:rsidRDefault="0068641F">
            <w:pPr>
              <w:jc w:val="both"/>
              <w:rPr>
                <w:rFonts w:ascii="Segoe UI" w:hAnsi="Segoe UI" w:cs="Segoe UI"/>
                <w:color w:val="333333"/>
              </w:rPr>
            </w:pPr>
            <w:r>
              <w:rPr>
                <w:rFonts w:ascii="Segoe UI" w:hAnsi="Segoe UI" w:cs="Segoe UI"/>
                <w:color w:val="333333"/>
              </w:rPr>
              <w:t xml:space="preserve"> the map contains no mapping for the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int hashCode()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the hash code value for the Map</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Enumeration&lt;K&gt; keys()</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an enumeration of the keys in the hashtable.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Set&lt;K&gt; keySet()</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 Set view of the keys contained in the map.</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merge(K key, V value, BiFunction&lt;? super V,? super V,? extends V&gt; remappingFunction)</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If the specified key is not already associated with a value or is associated with</w:t>
            </w:r>
          </w:p>
          <w:p w:rsidR="0068641F" w:rsidRDefault="0068641F">
            <w:pPr>
              <w:jc w:val="both"/>
              <w:rPr>
                <w:rFonts w:ascii="Segoe UI" w:hAnsi="Segoe UI" w:cs="Segoe UI"/>
                <w:color w:val="333333"/>
              </w:rPr>
            </w:pPr>
            <w:r>
              <w:rPr>
                <w:rFonts w:ascii="Segoe UI" w:hAnsi="Segoe UI" w:cs="Segoe UI"/>
                <w:color w:val="333333"/>
              </w:rPr>
              <w:t xml:space="preserve"> null, associates it with the given non-null value.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put(K key, V value)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inserts the specified value with the specified key in the hash 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lastRenderedPageBreak/>
              <w:t>void putAll(Map&lt;? extends K,? extends V&gt; t))</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copy all the key-value pair from map to hashtable.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putIfAbsent(K key, V value)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 xml:space="preserve">If the specified key is not already associated with a value (or is mapped to </w:t>
            </w:r>
          </w:p>
          <w:p w:rsidR="000C6A3C" w:rsidRDefault="0068641F">
            <w:pPr>
              <w:jc w:val="both"/>
              <w:rPr>
                <w:rFonts w:ascii="Segoe UI" w:hAnsi="Segoe UI" w:cs="Segoe UI"/>
                <w:color w:val="333333"/>
              </w:rPr>
            </w:pPr>
            <w:r>
              <w:rPr>
                <w:rFonts w:ascii="Segoe UI" w:hAnsi="Segoe UI" w:cs="Segoe UI"/>
                <w:color w:val="333333"/>
              </w:rPr>
              <w:t>null) associates it with the given value and returns null, else returns the current</w:t>
            </w:r>
          </w:p>
          <w:p w:rsidR="0068641F" w:rsidRDefault="0068641F">
            <w:pPr>
              <w:jc w:val="both"/>
              <w:rPr>
                <w:rFonts w:ascii="Segoe UI" w:hAnsi="Segoe UI" w:cs="Segoe UI"/>
                <w:color w:val="333333"/>
              </w:rPr>
            </w:pPr>
            <w:r>
              <w:rPr>
                <w:rFonts w:ascii="Segoe UI" w:hAnsi="Segoe UI" w:cs="Segoe UI"/>
                <w:color w:val="333333"/>
              </w:rPr>
              <w:t xml:space="preserve"> value.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remove(Object key, Object value)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It removes the specified values with the associated specified keys from the</w:t>
            </w:r>
          </w:p>
          <w:p w:rsidR="0068641F" w:rsidRDefault="0068641F">
            <w:pPr>
              <w:jc w:val="both"/>
              <w:rPr>
                <w:rFonts w:ascii="Segoe UI" w:hAnsi="Segoe UI" w:cs="Segoe UI"/>
                <w:color w:val="333333"/>
              </w:rPr>
            </w:pPr>
            <w:r>
              <w:rPr>
                <w:rFonts w:ascii="Segoe UI" w:hAnsi="Segoe UI" w:cs="Segoe UI"/>
                <w:color w:val="333333"/>
              </w:rPr>
              <w:t xml:space="preserve"> hashtable.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replace(K key, V value)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replaces the specified value for a specified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replace(K key, V oldValue, V newValue)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replaces the old value with the new value for a specified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void replaceAll(BiFunction&lt;? super K,? super V,? extends V&gt; function)</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It replaces each entry's value with the result of invoking the given function</w:t>
            </w:r>
          </w:p>
          <w:p w:rsidR="000C6A3C" w:rsidRDefault="0068641F">
            <w:pPr>
              <w:jc w:val="both"/>
              <w:rPr>
                <w:rFonts w:ascii="Segoe UI" w:hAnsi="Segoe UI" w:cs="Segoe UI"/>
                <w:color w:val="333333"/>
              </w:rPr>
            </w:pPr>
            <w:r>
              <w:rPr>
                <w:rFonts w:ascii="Segoe UI" w:hAnsi="Segoe UI" w:cs="Segoe UI"/>
                <w:color w:val="333333"/>
              </w:rPr>
              <w:t xml:space="preserve"> on that entry until all entries have been processed or the function throws an</w:t>
            </w:r>
          </w:p>
          <w:p w:rsidR="0068641F" w:rsidRDefault="0068641F">
            <w:pPr>
              <w:jc w:val="both"/>
              <w:rPr>
                <w:rFonts w:ascii="Segoe UI" w:hAnsi="Segoe UI" w:cs="Segoe UI"/>
                <w:color w:val="333333"/>
              </w:rPr>
            </w:pPr>
            <w:r>
              <w:rPr>
                <w:rFonts w:ascii="Segoe UI" w:hAnsi="Segoe UI" w:cs="Segoe UI"/>
                <w:color w:val="333333"/>
              </w:rPr>
              <w:t xml:space="preserve"> exception.</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String toString()</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 string representation of the Hashtable object.</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Collection values()</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returns a collection view of the values contained in the map.</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contains(Object value)</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 xml:space="preserve">This method returns true if some value equal to the value exists within the </w:t>
            </w:r>
          </w:p>
          <w:p w:rsidR="0068641F" w:rsidRDefault="0068641F">
            <w:pPr>
              <w:jc w:val="both"/>
              <w:rPr>
                <w:rFonts w:ascii="Segoe UI" w:hAnsi="Segoe UI" w:cs="Segoe UI"/>
                <w:color w:val="333333"/>
              </w:rPr>
            </w:pPr>
            <w:r>
              <w:rPr>
                <w:rFonts w:ascii="Segoe UI" w:hAnsi="Segoe UI" w:cs="Segoe UI"/>
                <w:color w:val="333333"/>
              </w:rPr>
              <w:t>hash table, else return false.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containsValue(Object value)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 xml:space="preserve">This method returns true if some value equal to the value exists within the </w:t>
            </w:r>
          </w:p>
          <w:p w:rsidR="0068641F" w:rsidRDefault="0068641F">
            <w:pPr>
              <w:jc w:val="both"/>
              <w:rPr>
                <w:rFonts w:ascii="Segoe UI" w:hAnsi="Segoe UI" w:cs="Segoe UI"/>
                <w:color w:val="333333"/>
              </w:rPr>
            </w:pPr>
            <w:r>
              <w:rPr>
                <w:rFonts w:ascii="Segoe UI" w:hAnsi="Segoe UI" w:cs="Segoe UI"/>
                <w:color w:val="333333"/>
              </w:rPr>
              <w:t>hash table, else return false.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containsKey(Object key)</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 xml:space="preserve">This method return true if some key equal to the key exists within the hash </w:t>
            </w:r>
          </w:p>
          <w:p w:rsidR="0068641F" w:rsidRDefault="0068641F">
            <w:pPr>
              <w:jc w:val="both"/>
              <w:rPr>
                <w:rFonts w:ascii="Segoe UI" w:hAnsi="Segoe UI" w:cs="Segoe UI"/>
                <w:color w:val="333333"/>
              </w:rPr>
            </w:pPr>
            <w:r>
              <w:rPr>
                <w:rFonts w:ascii="Segoe UI" w:hAnsi="Segoe UI" w:cs="Segoe UI"/>
                <w:color w:val="333333"/>
              </w:rPr>
              <w:t>table, else return false.</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boolean isEmpty()</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This method returns true if the hash table is empty; returns false if it contains</w:t>
            </w:r>
          </w:p>
          <w:p w:rsidR="0068641F" w:rsidRDefault="0068641F">
            <w:pPr>
              <w:jc w:val="both"/>
              <w:rPr>
                <w:rFonts w:ascii="Segoe UI" w:hAnsi="Segoe UI" w:cs="Segoe UI"/>
                <w:color w:val="333333"/>
              </w:rPr>
            </w:pPr>
            <w:r>
              <w:rPr>
                <w:rFonts w:ascii="Segoe UI" w:hAnsi="Segoe UI" w:cs="Segoe UI"/>
                <w:color w:val="333333"/>
              </w:rPr>
              <w:t xml:space="preserve"> at least one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lastRenderedPageBreak/>
              <w:t>protected void rehash()</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It is used to increase the size of the hash table and rehashes all of its keys.</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get(Object key)</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This method returns the object that contains the value associated with the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V remove(Object key)</w:t>
            </w:r>
          </w:p>
        </w:tc>
        <w:tc>
          <w:tcPr>
            <w:tcW w:w="132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Default="0068641F">
            <w:pPr>
              <w:jc w:val="both"/>
              <w:rPr>
                <w:rFonts w:ascii="Segoe UI" w:hAnsi="Segoe UI" w:cs="Segoe UI"/>
                <w:color w:val="333333"/>
              </w:rPr>
            </w:pPr>
            <w:r>
              <w:rPr>
                <w:rFonts w:ascii="Segoe UI" w:hAnsi="Segoe UI" w:cs="Segoe UI"/>
                <w:color w:val="333333"/>
              </w:rPr>
              <w:t xml:space="preserve">It is used to remove the key and its value. This method returns the value </w:t>
            </w:r>
          </w:p>
          <w:p w:rsidR="0068641F" w:rsidRDefault="0068641F">
            <w:pPr>
              <w:jc w:val="both"/>
              <w:rPr>
                <w:rFonts w:ascii="Segoe UI" w:hAnsi="Segoe UI" w:cs="Segoe UI"/>
                <w:color w:val="333333"/>
              </w:rPr>
            </w:pPr>
            <w:r>
              <w:rPr>
                <w:rFonts w:ascii="Segoe UI" w:hAnsi="Segoe UI" w:cs="Segoe UI"/>
                <w:color w:val="333333"/>
              </w:rPr>
              <w:t>associated with the key.</w:t>
            </w:r>
          </w:p>
        </w:tc>
      </w:tr>
      <w:tr w:rsidR="0068641F" w:rsidTr="000C6A3C">
        <w:tc>
          <w:tcPr>
            <w:tcW w:w="425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int size()</w:t>
            </w:r>
          </w:p>
        </w:tc>
        <w:tc>
          <w:tcPr>
            <w:tcW w:w="132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641F" w:rsidRDefault="0068641F">
            <w:pPr>
              <w:jc w:val="both"/>
              <w:rPr>
                <w:rFonts w:ascii="Segoe UI" w:hAnsi="Segoe UI" w:cs="Segoe UI"/>
                <w:color w:val="333333"/>
              </w:rPr>
            </w:pPr>
            <w:r>
              <w:rPr>
                <w:rFonts w:ascii="Segoe UI" w:hAnsi="Segoe UI" w:cs="Segoe UI"/>
                <w:color w:val="333333"/>
              </w:rPr>
              <w:t>This method returns the number of entries in the hash table.</w:t>
            </w:r>
          </w:p>
        </w:tc>
      </w:tr>
    </w:tbl>
    <w:p w:rsidR="00485C9D" w:rsidRDefault="00485C9D" w:rsidP="0068641F">
      <w:pPr>
        <w:pStyle w:val="Heading3"/>
        <w:shd w:val="clear" w:color="auto" w:fill="FFFFFF"/>
        <w:spacing w:line="312" w:lineRule="atLeast"/>
        <w:jc w:val="both"/>
        <w:rPr>
          <w:rFonts w:ascii="Helvetica" w:hAnsi="Helvetica" w:cs="Helvetica"/>
          <w:b/>
          <w:bCs/>
          <w:color w:val="610B4B"/>
          <w:sz w:val="32"/>
          <w:szCs w:val="32"/>
        </w:rPr>
      </w:pPr>
    </w:p>
    <w:p w:rsidR="00485C9D" w:rsidRDefault="00485C9D" w:rsidP="00485C9D">
      <w:pPr>
        <w:pStyle w:val="Heading2"/>
        <w:shd w:val="clear" w:color="auto" w:fill="FAFBFC"/>
        <w:rPr>
          <w:rFonts w:ascii="Arial" w:hAnsi="Arial" w:cs="Arial"/>
        </w:rPr>
      </w:pPr>
      <w:r>
        <w:rPr>
          <w:rFonts w:ascii="Arial" w:hAnsi="Arial" w:cs="Arial"/>
        </w:rPr>
        <w:t>Java Hashtable Class</w:t>
      </w:r>
    </w:p>
    <w:p w:rsidR="00485C9D" w:rsidRDefault="00485C9D" w:rsidP="00485C9D">
      <w:pPr>
        <w:pStyle w:val="NormalWeb"/>
        <w:shd w:val="clear" w:color="auto" w:fill="FAFBFC"/>
        <w:rPr>
          <w:rFonts w:ascii="Arial" w:hAnsi="Arial" w:cs="Arial"/>
          <w:color w:val="61738E"/>
        </w:rPr>
      </w:pPr>
      <w:r>
        <w:rPr>
          <w:rFonts w:ascii="Arial" w:hAnsi="Arial" w:cs="Arial"/>
          <w:color w:val="61738E"/>
        </w:rPr>
        <w:t>The Hashtable class in Java is a concrete implementation of a Dictionary and was originally a part of </w:t>
      </w:r>
      <w:r>
        <w:rPr>
          <w:rStyle w:val="highlight--red"/>
          <w:rFonts w:ascii="Arial" w:eastAsiaTheme="majorEastAsia" w:hAnsi="Arial" w:cs="Arial"/>
          <w:color w:val="61738E"/>
        </w:rPr>
        <w:t>java.util package</w:t>
      </w:r>
      <w:r>
        <w:rPr>
          <w:rFonts w:ascii="Arial" w:hAnsi="Arial" w:cs="Arial"/>
          <w:color w:val="61738E"/>
        </w:rPr>
        <w:t>. The Hashtable class creates a hash table by mapping keys to values.</w:t>
      </w:r>
    </w:p>
    <w:p w:rsidR="00485C9D" w:rsidRDefault="00485C9D" w:rsidP="00485C9D">
      <w:pPr>
        <w:pStyle w:val="NormalWeb"/>
        <w:shd w:val="clear" w:color="auto" w:fill="FAFBFC"/>
        <w:rPr>
          <w:rFonts w:ascii="Arial" w:hAnsi="Arial" w:cs="Arial"/>
          <w:color w:val="61738E"/>
        </w:rPr>
      </w:pPr>
      <w:r>
        <w:rPr>
          <w:rFonts w:ascii="Arial" w:hAnsi="Arial" w:cs="Arial"/>
          <w:color w:val="61738E"/>
        </w:rPr>
        <w:t>In a hashtable, any non-null object can be used as a key or as a value. The objects used as keys must implement the hashCode and equals methods in order to effectively store and retrieve items from a hashtable.</w:t>
      </w:r>
    </w:p>
    <w:p w:rsidR="00485C9D" w:rsidRDefault="00485C9D" w:rsidP="00485C9D">
      <w:pPr>
        <w:pStyle w:val="NormalWeb"/>
        <w:shd w:val="clear" w:color="auto" w:fill="FAFBFC"/>
        <w:rPr>
          <w:rFonts w:ascii="Arial" w:hAnsi="Arial" w:cs="Arial"/>
          <w:color w:val="61738E"/>
        </w:rPr>
      </w:pPr>
      <w:r>
        <w:rPr>
          <w:rFonts w:ascii="Arial" w:hAnsi="Arial" w:cs="Arial"/>
          <w:color w:val="61738E"/>
        </w:rPr>
        <w:t>Hashtable is not just a data structure, but also a </w:t>
      </w:r>
      <w:r>
        <w:rPr>
          <w:rStyle w:val="Strong"/>
          <w:rFonts w:ascii="Arial" w:eastAsiaTheme="majorEastAsia" w:hAnsi="Arial" w:cs="Arial"/>
          <w:color w:val="61738E"/>
        </w:rPr>
        <w:t>Java Collection API class</w:t>
      </w:r>
      <w:r>
        <w:rPr>
          <w:rFonts w:ascii="Arial" w:hAnsi="Arial" w:cs="Arial"/>
          <w:color w:val="61738E"/>
        </w:rPr>
        <w:t>. Despite the fact that both the array and hashtable data structures are intended for fast search, i.e. constant time search operation, also known as O(1) search, the fundamental difference between them is that the array requires an index, whereas the hash table requires a key, which could be another object.</w:t>
      </w:r>
    </w:p>
    <w:p w:rsidR="00485C9D" w:rsidRDefault="00485C9D" w:rsidP="00485C9D">
      <w:pPr>
        <w:pStyle w:val="NormalWeb"/>
        <w:shd w:val="clear" w:color="auto" w:fill="FAFBFC"/>
        <w:rPr>
          <w:rFonts w:ascii="Arial" w:hAnsi="Arial" w:cs="Arial"/>
          <w:color w:val="61738E"/>
        </w:rPr>
      </w:pPr>
      <w:r>
        <w:rPr>
          <w:rFonts w:ascii="Arial" w:hAnsi="Arial" w:cs="Arial"/>
          <w:color w:val="61738E"/>
        </w:rPr>
        <w:t>This code example generates a hashtable of numbers. It employs the bird numbers as keys:</w:t>
      </w:r>
    </w:p>
    <w:p w:rsidR="00485C9D" w:rsidRDefault="00485C9D" w:rsidP="00485C9D">
      <w:pPr>
        <w:pStyle w:val="HTMLPreformatted"/>
        <w:shd w:val="clear" w:color="auto" w:fill="282C34"/>
        <w:rPr>
          <w:rStyle w:val="HTMLCode"/>
          <w:color w:val="ABB2BF"/>
          <w:spacing w:val="2"/>
        </w:rPr>
      </w:pPr>
      <w:r>
        <w:rPr>
          <w:rStyle w:val="HTMLCode"/>
          <w:color w:val="F92672"/>
          <w:spacing w:val="2"/>
        </w:rPr>
        <w:t>import</w:t>
      </w:r>
      <w:r>
        <w:rPr>
          <w:rStyle w:val="HTMLCode"/>
          <w:color w:val="ABB2BF"/>
          <w:spacing w:val="2"/>
        </w:rPr>
        <w:t xml:space="preserve"> java.util.Hashtable;</w:t>
      </w:r>
    </w:p>
    <w:p w:rsidR="00485C9D" w:rsidRDefault="00485C9D" w:rsidP="00485C9D">
      <w:pPr>
        <w:pStyle w:val="HTMLPreformatted"/>
        <w:shd w:val="clear" w:color="auto" w:fill="282C34"/>
        <w:rPr>
          <w:rStyle w:val="HTMLCode"/>
          <w:color w:val="ABB2BF"/>
          <w:spacing w:val="2"/>
        </w:rPr>
      </w:pPr>
      <w:r>
        <w:rPr>
          <w:rStyle w:val="HTMLCode"/>
          <w:color w:val="F92672"/>
          <w:spacing w:val="2"/>
        </w:rPr>
        <w:t>import</w:t>
      </w:r>
      <w:r>
        <w:rPr>
          <w:rStyle w:val="HTMLCode"/>
          <w:color w:val="ABB2BF"/>
          <w:spacing w:val="2"/>
        </w:rPr>
        <w:t xml:space="preserve"> java.util.Enumeration;</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F92672"/>
          <w:spacing w:val="2"/>
        </w:rPr>
        <w:t>public</w:t>
      </w:r>
      <w:r>
        <w:rPr>
          <w:rStyle w:val="HTMLCode"/>
          <w:color w:val="ABB2BF"/>
          <w:spacing w:val="2"/>
        </w:rPr>
        <w:t xml:space="preserve"> </w:t>
      </w:r>
      <w:r>
        <w:rPr>
          <w:rStyle w:val="hljs-class"/>
          <w:color w:val="F92672"/>
          <w:spacing w:val="2"/>
        </w:rPr>
        <w:t>class</w:t>
      </w:r>
      <w:r>
        <w:rPr>
          <w:rStyle w:val="hljs-class"/>
          <w:color w:val="ABB2BF"/>
          <w:spacing w:val="2"/>
        </w:rPr>
        <w:t xml:space="preserve"> </w:t>
      </w:r>
      <w:r>
        <w:rPr>
          <w:rStyle w:val="hljs-class"/>
          <w:color w:val="61AEEE"/>
          <w:spacing w:val="2"/>
        </w:rPr>
        <w:t>Main</w:t>
      </w:r>
      <w:r>
        <w:rPr>
          <w:rStyle w:val="hljs-class"/>
          <w:color w:val="ABB2BF"/>
          <w:spacing w:val="2"/>
        </w:rPr>
        <w:t xml:space="preserve"> </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public</w:t>
      </w:r>
      <w:r>
        <w:rPr>
          <w:rStyle w:val="HTMLCode"/>
          <w:color w:val="61AEEE"/>
          <w:spacing w:val="2"/>
        </w:rPr>
        <w:t xml:space="preserve"> </w:t>
      </w:r>
      <w:r>
        <w:rPr>
          <w:rStyle w:val="HTMLCode"/>
          <w:color w:val="F92672"/>
          <w:spacing w:val="2"/>
        </w:rPr>
        <w:t>static</w:t>
      </w:r>
      <w:r>
        <w:rPr>
          <w:rStyle w:val="HTMLCode"/>
          <w:color w:val="61AEEE"/>
          <w:spacing w:val="2"/>
        </w:rPr>
        <w:t xml:space="preserve"> </w:t>
      </w:r>
      <w:r>
        <w:rPr>
          <w:rStyle w:val="HTMLCode"/>
          <w:color w:val="F92672"/>
          <w:spacing w:val="2"/>
        </w:rPr>
        <w:t>void</w:t>
      </w:r>
      <w:r>
        <w:rPr>
          <w:rStyle w:val="HTMLCode"/>
          <w:color w:val="61AEEE"/>
          <w:spacing w:val="2"/>
        </w:rPr>
        <w:t xml:space="preserve"> main(String[] args) </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Enumeration birds;</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String key;</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r>
        <w:rPr>
          <w:rStyle w:val="HTMLCode"/>
          <w:i/>
          <w:iCs/>
          <w:color w:val="B18EB1"/>
          <w:spacing w:val="2"/>
        </w:rPr>
        <w:t>// Creating a Hashtable</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Hashtable&lt;String, String&gt; hashtable =</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new</w:t>
      </w:r>
      <w:r>
        <w:rPr>
          <w:rStyle w:val="HTMLCode"/>
          <w:color w:val="ABB2BF"/>
          <w:spacing w:val="2"/>
        </w:rPr>
        <w:t xml:space="preserve"> Hashtable&lt;String, String&gt;();</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r>
        <w:rPr>
          <w:rStyle w:val="HTMLCode"/>
          <w:i/>
          <w:iCs/>
          <w:color w:val="B18EB1"/>
          <w:spacing w:val="2"/>
        </w:rPr>
        <w:t>// Adding Key and Value pairs to Hashtable</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hashtable.put(</w:t>
      </w:r>
      <w:r>
        <w:rPr>
          <w:rStyle w:val="HTMLCode"/>
          <w:color w:val="98C379"/>
          <w:spacing w:val="2"/>
        </w:rPr>
        <w:t>"Bird1"</w:t>
      </w:r>
      <w:r>
        <w:rPr>
          <w:rStyle w:val="HTMLCode"/>
          <w:color w:val="ABB2BF"/>
          <w:spacing w:val="2"/>
        </w:rPr>
        <w:t>,</w:t>
      </w:r>
      <w:r>
        <w:rPr>
          <w:rStyle w:val="HTMLCode"/>
          <w:color w:val="98C379"/>
          <w:spacing w:val="2"/>
        </w:rPr>
        <w:t>"Pigeon"</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hashtable.put(</w:t>
      </w:r>
      <w:r>
        <w:rPr>
          <w:rStyle w:val="HTMLCode"/>
          <w:color w:val="98C379"/>
          <w:spacing w:val="2"/>
        </w:rPr>
        <w:t>"Bird2"</w:t>
      </w:r>
      <w:r>
        <w:rPr>
          <w:rStyle w:val="HTMLCode"/>
          <w:color w:val="ABB2BF"/>
          <w:spacing w:val="2"/>
        </w:rPr>
        <w:t>,</w:t>
      </w:r>
      <w:r>
        <w:rPr>
          <w:rStyle w:val="HTMLCode"/>
          <w:color w:val="98C379"/>
          <w:spacing w:val="2"/>
        </w:rPr>
        <w:t>"BlueBird"</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hashtable.put(</w:t>
      </w:r>
      <w:r>
        <w:rPr>
          <w:rStyle w:val="HTMLCode"/>
          <w:color w:val="98C379"/>
          <w:spacing w:val="2"/>
        </w:rPr>
        <w:t>"Bird3"</w:t>
      </w:r>
      <w:r>
        <w:rPr>
          <w:rStyle w:val="HTMLCode"/>
          <w:color w:val="ABB2BF"/>
          <w:spacing w:val="2"/>
        </w:rPr>
        <w:t>,</w:t>
      </w:r>
      <w:r>
        <w:rPr>
          <w:rStyle w:val="HTMLCode"/>
          <w:color w:val="98C379"/>
          <w:spacing w:val="2"/>
        </w:rPr>
        <w:t>"Swan"</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hashtable.put(</w:t>
      </w:r>
      <w:r>
        <w:rPr>
          <w:rStyle w:val="HTMLCode"/>
          <w:color w:val="98C379"/>
          <w:spacing w:val="2"/>
        </w:rPr>
        <w:t>"Bird4"</w:t>
      </w:r>
      <w:r>
        <w:rPr>
          <w:rStyle w:val="HTMLCode"/>
          <w:color w:val="ABB2BF"/>
          <w:spacing w:val="2"/>
        </w:rPr>
        <w:t>,</w:t>
      </w:r>
      <w:r>
        <w:rPr>
          <w:rStyle w:val="HTMLCode"/>
          <w:color w:val="98C379"/>
          <w:spacing w:val="2"/>
        </w:rPr>
        <w:t>"Parrot"</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hashtable.put(</w:t>
      </w:r>
      <w:r>
        <w:rPr>
          <w:rStyle w:val="HTMLCode"/>
          <w:color w:val="98C379"/>
          <w:spacing w:val="2"/>
        </w:rPr>
        <w:t>"Bird5"</w:t>
      </w:r>
      <w:r>
        <w:rPr>
          <w:rStyle w:val="HTMLCode"/>
          <w:color w:val="ABB2BF"/>
          <w:spacing w:val="2"/>
        </w:rPr>
        <w:t>,</w:t>
      </w:r>
      <w:r>
        <w:rPr>
          <w:rStyle w:val="HTMLCode"/>
          <w:color w:val="98C379"/>
          <w:spacing w:val="2"/>
        </w:rPr>
        <w:t>"Sparrow"</w:t>
      </w:r>
      <w:r>
        <w:rPr>
          <w:rStyle w:val="HTMLCode"/>
          <w:color w:val="ABB2BF"/>
          <w:spacing w:val="2"/>
        </w:rPr>
        <w:t>);</w:t>
      </w:r>
    </w:p>
    <w:p w:rsidR="00485C9D" w:rsidRDefault="00485C9D" w:rsidP="00485C9D">
      <w:pPr>
        <w:pStyle w:val="HTMLPreformatted"/>
        <w:shd w:val="clear" w:color="auto" w:fill="282C34"/>
        <w:rPr>
          <w:rStyle w:val="HTMLCode"/>
          <w:color w:val="ABB2BF"/>
          <w:spacing w:val="2"/>
        </w:rPr>
      </w:pPr>
    </w:p>
    <w:p w:rsidR="00485C9D" w:rsidRDefault="00485C9D" w:rsidP="00485C9D">
      <w:pPr>
        <w:pStyle w:val="HTMLPreformatted"/>
        <w:shd w:val="clear" w:color="auto" w:fill="282C34"/>
        <w:rPr>
          <w:rStyle w:val="HTMLCode"/>
          <w:color w:val="ABB2BF"/>
          <w:spacing w:val="2"/>
        </w:rPr>
      </w:pPr>
      <w:r>
        <w:rPr>
          <w:rStyle w:val="HTMLCode"/>
          <w:color w:val="ABB2BF"/>
          <w:spacing w:val="2"/>
        </w:rPr>
        <w:lastRenderedPageBreak/>
        <w:t xml:space="preserve">        birds = hashtable.keys();</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r>
        <w:rPr>
          <w:rStyle w:val="HTMLCode"/>
          <w:color w:val="F92672"/>
          <w:spacing w:val="2"/>
        </w:rPr>
        <w:t>while</w:t>
      </w:r>
      <w:r>
        <w:rPr>
          <w:rStyle w:val="HTMLCode"/>
          <w:color w:val="ABB2BF"/>
          <w:spacing w:val="2"/>
        </w:rPr>
        <w:t>(birds.hasMoreElements()) {</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key = (String) birds.nextElement();</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System.out.println(</w:t>
      </w:r>
      <w:r>
        <w:rPr>
          <w:rStyle w:val="HTMLCode"/>
          <w:color w:val="98C379"/>
          <w:spacing w:val="2"/>
        </w:rPr>
        <w:t>"Key: "</w:t>
      </w:r>
      <w:r>
        <w:rPr>
          <w:rStyle w:val="HTMLCode"/>
          <w:color w:val="ABB2BF"/>
          <w:spacing w:val="2"/>
        </w:rPr>
        <w:t xml:space="preserve"> +key+ </w:t>
      </w:r>
      <w:r>
        <w:rPr>
          <w:rStyle w:val="HTMLCode"/>
          <w:color w:val="98C379"/>
          <w:spacing w:val="2"/>
        </w:rPr>
        <w:t>" &amp; Value: "</w:t>
      </w:r>
      <w:r>
        <w:rPr>
          <w:rStyle w:val="HTMLCode"/>
          <w:color w:val="ABB2BF"/>
          <w:spacing w:val="2"/>
        </w:rPr>
        <w:t xml:space="preserve"> +</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hashtable.get(key));</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p>
    <w:p w:rsidR="00485C9D" w:rsidRDefault="00485C9D" w:rsidP="00485C9D">
      <w:pPr>
        <w:pStyle w:val="HTMLPreformatted"/>
        <w:shd w:val="clear" w:color="auto" w:fill="282C34"/>
        <w:rPr>
          <w:rStyle w:val="HTMLCode"/>
          <w:color w:val="ABB2BF"/>
          <w:spacing w:val="2"/>
        </w:rPr>
      </w:pPr>
      <w:r>
        <w:rPr>
          <w:rStyle w:val="HTMLCode"/>
          <w:color w:val="ABB2BF"/>
          <w:spacing w:val="2"/>
        </w:rPr>
        <w:t xml:space="preserve">    }</w:t>
      </w:r>
    </w:p>
    <w:p w:rsidR="00485C9D" w:rsidRDefault="00485C9D" w:rsidP="00485C9D">
      <w:pPr>
        <w:pStyle w:val="HTMLPreformatted"/>
        <w:shd w:val="clear" w:color="auto" w:fill="282C34"/>
        <w:rPr>
          <w:rStyle w:val="HTMLCode"/>
          <w:color w:val="ABB2BF"/>
          <w:spacing w:val="2"/>
        </w:rPr>
      </w:pPr>
      <w:r>
        <w:rPr>
          <w:rStyle w:val="HTMLCode"/>
          <w:color w:val="ABB2BF"/>
          <w:spacing w:val="2"/>
        </w:rPr>
        <w:t>}</w:t>
      </w:r>
    </w:p>
    <w:p w:rsidR="00485C9D" w:rsidRDefault="00485C9D" w:rsidP="00485C9D">
      <w:pPr>
        <w:pStyle w:val="NormalWeb"/>
        <w:shd w:val="clear" w:color="auto" w:fill="FAFBFC"/>
        <w:rPr>
          <w:rFonts w:ascii="Arial" w:hAnsi="Arial" w:cs="Arial"/>
          <w:color w:val="61738E"/>
        </w:rPr>
      </w:pPr>
      <w:r>
        <w:rPr>
          <w:rStyle w:val="Strong"/>
          <w:rFonts w:ascii="Arial" w:eastAsiaTheme="majorEastAsia" w:hAnsi="Arial" w:cs="Arial"/>
          <w:color w:val="61738E"/>
        </w:rPr>
        <w:t>Output:</w:t>
      </w:r>
    </w:p>
    <w:p w:rsidR="00485C9D" w:rsidRDefault="00485C9D" w:rsidP="00485C9D">
      <w:pPr>
        <w:pStyle w:val="HTMLPreformatted"/>
        <w:shd w:val="clear" w:color="auto" w:fill="282C34"/>
        <w:rPr>
          <w:rStyle w:val="HTMLCode"/>
          <w:color w:val="ABB2BF"/>
          <w:spacing w:val="2"/>
        </w:rPr>
      </w:pPr>
      <w:r>
        <w:rPr>
          <w:rStyle w:val="HTMLCode"/>
          <w:color w:val="ABB2BF"/>
          <w:spacing w:val="2"/>
        </w:rPr>
        <w:t>Key: Bird4 &amp; Value: Parrot</w:t>
      </w:r>
    </w:p>
    <w:p w:rsidR="00485C9D" w:rsidRDefault="00485C9D" w:rsidP="00485C9D">
      <w:pPr>
        <w:pStyle w:val="HTMLPreformatted"/>
        <w:shd w:val="clear" w:color="auto" w:fill="282C34"/>
        <w:rPr>
          <w:rStyle w:val="HTMLCode"/>
          <w:color w:val="ABB2BF"/>
          <w:spacing w:val="2"/>
        </w:rPr>
      </w:pPr>
      <w:r>
        <w:rPr>
          <w:rStyle w:val="HTMLCode"/>
          <w:color w:val="ABB2BF"/>
          <w:spacing w:val="2"/>
        </w:rPr>
        <w:t>Key: Bird3 &amp; Value: Swan</w:t>
      </w:r>
    </w:p>
    <w:p w:rsidR="00485C9D" w:rsidRDefault="00485C9D" w:rsidP="00485C9D">
      <w:pPr>
        <w:pStyle w:val="HTMLPreformatted"/>
        <w:shd w:val="clear" w:color="auto" w:fill="282C34"/>
        <w:rPr>
          <w:rStyle w:val="HTMLCode"/>
          <w:color w:val="ABB2BF"/>
          <w:spacing w:val="2"/>
        </w:rPr>
      </w:pPr>
      <w:r>
        <w:rPr>
          <w:rStyle w:val="HTMLCode"/>
          <w:color w:val="ABB2BF"/>
          <w:spacing w:val="2"/>
        </w:rPr>
        <w:t>Key: Bird2 &amp; Value: BlueBird</w:t>
      </w:r>
    </w:p>
    <w:p w:rsidR="00485C9D" w:rsidRDefault="00485C9D" w:rsidP="00485C9D">
      <w:pPr>
        <w:pStyle w:val="HTMLPreformatted"/>
        <w:shd w:val="clear" w:color="auto" w:fill="282C34"/>
        <w:rPr>
          <w:rStyle w:val="HTMLCode"/>
          <w:color w:val="ABB2BF"/>
          <w:spacing w:val="2"/>
        </w:rPr>
      </w:pPr>
      <w:r>
        <w:rPr>
          <w:rStyle w:val="HTMLCode"/>
          <w:color w:val="ABB2BF"/>
          <w:spacing w:val="2"/>
        </w:rPr>
        <w:t>Key: Bird1 &amp; Value: Pigeon</w:t>
      </w:r>
    </w:p>
    <w:p w:rsidR="00485C9D" w:rsidRDefault="00485C9D" w:rsidP="00485C9D">
      <w:pPr>
        <w:pStyle w:val="HTMLPreformatted"/>
        <w:shd w:val="clear" w:color="auto" w:fill="282C34"/>
        <w:rPr>
          <w:rStyle w:val="HTMLCode"/>
          <w:color w:val="ABB2BF"/>
          <w:spacing w:val="2"/>
        </w:rPr>
      </w:pPr>
      <w:r>
        <w:rPr>
          <w:rStyle w:val="HTMLCode"/>
          <w:color w:val="ABB2BF"/>
          <w:spacing w:val="2"/>
        </w:rPr>
        <w:t>Key: Bird5 &amp; Value: Sparrow</w:t>
      </w:r>
    </w:p>
    <w:p w:rsidR="00485C9D" w:rsidRDefault="00485C9D" w:rsidP="00485C9D">
      <w:pPr>
        <w:pStyle w:val="NormalWeb"/>
        <w:shd w:val="clear" w:color="auto" w:fill="FAFBFC"/>
        <w:rPr>
          <w:rFonts w:ascii="Arial" w:hAnsi="Arial" w:cs="Arial"/>
          <w:color w:val="61738E"/>
        </w:rPr>
      </w:pPr>
      <w:r>
        <w:rPr>
          <w:rFonts w:ascii="Arial" w:hAnsi="Arial" w:cs="Arial"/>
          <w:color w:val="61738E"/>
        </w:rPr>
        <w:t>As depicted above, a hashtable does not guarantee the order of records inserted in it.</w:t>
      </w:r>
    </w:p>
    <w:p w:rsidR="00485C9D" w:rsidRDefault="00485C9D" w:rsidP="0068641F">
      <w:pPr>
        <w:pStyle w:val="Heading3"/>
        <w:shd w:val="clear" w:color="auto" w:fill="FFFFFF"/>
        <w:spacing w:line="312" w:lineRule="atLeast"/>
        <w:jc w:val="both"/>
        <w:rPr>
          <w:rFonts w:ascii="Helvetica" w:hAnsi="Helvetica" w:cs="Helvetica"/>
          <w:b/>
          <w:bCs/>
          <w:color w:val="610B4B"/>
          <w:sz w:val="32"/>
          <w:szCs w:val="32"/>
        </w:rPr>
      </w:pPr>
    </w:p>
    <w:p w:rsidR="00485C9D" w:rsidRDefault="00485C9D" w:rsidP="0068641F">
      <w:pPr>
        <w:pStyle w:val="Heading3"/>
        <w:shd w:val="clear" w:color="auto" w:fill="FFFFFF"/>
        <w:spacing w:line="312" w:lineRule="atLeast"/>
        <w:jc w:val="both"/>
        <w:rPr>
          <w:rFonts w:ascii="Helvetica" w:hAnsi="Helvetica" w:cs="Helvetica"/>
          <w:b/>
          <w:bCs/>
          <w:color w:val="610B4B"/>
          <w:sz w:val="32"/>
          <w:szCs w:val="32"/>
        </w:rPr>
      </w:pP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Hashtable Example</w:t>
      </w:r>
    </w:p>
    <w:p w:rsidR="0068641F" w:rsidRDefault="0068641F" w:rsidP="0068641F">
      <w:pPr>
        <w:numPr>
          <w:ilvl w:val="0"/>
          <w:numId w:val="128"/>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68641F" w:rsidRDefault="0068641F" w:rsidP="0068641F">
      <w:pPr>
        <w:numPr>
          <w:ilvl w:val="0"/>
          <w:numId w:val="12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Hashtable1{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Hashtable&lt;Integer,String&gt; hm=</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hm.put(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(Map.Entry m:hm.entrySet()){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System.out.println(m.getKey()+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+m.getValue());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641F" w:rsidRDefault="0068641F" w:rsidP="0068641F">
      <w:pPr>
        <w:numPr>
          <w:ilvl w:val="0"/>
          <w:numId w:val="1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Output:</w:t>
      </w:r>
    </w:p>
    <w:p w:rsidR="0068641F" w:rsidRDefault="0068641F" w:rsidP="0068641F">
      <w:pPr>
        <w:jc w:val="center"/>
        <w:textAlignment w:val="baseline"/>
        <w:rPr>
          <w:rFonts w:ascii="Poppins" w:hAnsi="Poppins" w:cs="Times New Roman"/>
          <w:color w:val="FFFFFF"/>
          <w:sz w:val="18"/>
          <w:szCs w:val="18"/>
        </w:rPr>
      </w:pPr>
      <w:r>
        <w:rPr>
          <w:rFonts w:ascii="Poppins" w:hAnsi="Poppins"/>
          <w:color w:val="FFFFFF"/>
          <w:sz w:val="18"/>
          <w:szCs w:val="18"/>
        </w:rPr>
        <w:t>69.5M</w:t>
      </w:r>
    </w:p>
    <w:p w:rsidR="0068641F" w:rsidRDefault="0068641F" w:rsidP="0068641F">
      <w:pPr>
        <w:jc w:val="center"/>
        <w:textAlignment w:val="baseline"/>
        <w:rPr>
          <w:rFonts w:ascii="Poppins" w:hAnsi="Poppins"/>
          <w:color w:val="FFFFFF"/>
          <w:sz w:val="18"/>
          <w:szCs w:val="18"/>
        </w:rPr>
      </w:pPr>
      <w:r>
        <w:rPr>
          <w:rFonts w:ascii="Poppins" w:hAnsi="Poppins"/>
          <w:color w:val="FFFFFF"/>
          <w:sz w:val="18"/>
          <w:szCs w:val="18"/>
        </w:rPr>
        <w:t>1.2K</w:t>
      </w:r>
    </w:p>
    <w:p w:rsidR="0068641F" w:rsidRDefault="0068641F" w:rsidP="0068641F">
      <w:pPr>
        <w:jc w:val="center"/>
        <w:textAlignment w:val="baseline"/>
        <w:rPr>
          <w:rFonts w:ascii="Poppins" w:hAnsi="Poppins"/>
          <w:color w:val="FFFFFF"/>
          <w:sz w:val="20"/>
          <w:szCs w:val="20"/>
        </w:rPr>
      </w:pPr>
      <w:r>
        <w:rPr>
          <w:rFonts w:ascii="Poppins" w:hAnsi="Poppins"/>
          <w:color w:val="FFFFFF"/>
          <w:sz w:val="20"/>
          <w:szCs w:val="20"/>
        </w:rPr>
        <w:t>Difference between JDK, JRE, and JVM</w:t>
      </w:r>
    </w:p>
    <w:p w:rsidR="0068641F" w:rsidRDefault="0068641F" w:rsidP="0068641F">
      <w:pPr>
        <w:pStyle w:val="HTMLPreformatted"/>
        <w:shd w:val="clear" w:color="auto" w:fill="1C1D1C"/>
        <w:jc w:val="both"/>
        <w:rPr>
          <w:color w:val="F9F9F9"/>
        </w:rPr>
      </w:pPr>
      <w:r>
        <w:rPr>
          <w:color w:val="F9F9F9"/>
        </w:rPr>
        <w:lastRenderedPageBreak/>
        <w:t>103 Rahul</w:t>
      </w:r>
    </w:p>
    <w:p w:rsidR="0068641F" w:rsidRDefault="0068641F" w:rsidP="0068641F">
      <w:pPr>
        <w:pStyle w:val="HTMLPreformatted"/>
        <w:shd w:val="clear" w:color="auto" w:fill="1C1D1C"/>
        <w:jc w:val="both"/>
        <w:rPr>
          <w:color w:val="F9F9F9"/>
        </w:rPr>
      </w:pPr>
      <w:r>
        <w:rPr>
          <w:color w:val="F9F9F9"/>
        </w:rPr>
        <w:t>102 Ravi</w:t>
      </w:r>
    </w:p>
    <w:p w:rsidR="0068641F" w:rsidRDefault="0068641F" w:rsidP="0068641F">
      <w:pPr>
        <w:pStyle w:val="HTMLPreformatted"/>
        <w:shd w:val="clear" w:color="auto" w:fill="1C1D1C"/>
        <w:jc w:val="both"/>
        <w:rPr>
          <w:color w:val="F9F9F9"/>
        </w:rPr>
      </w:pPr>
      <w:r>
        <w:rPr>
          <w:color w:val="F9F9F9"/>
        </w:rPr>
        <w:t>101 Vijay</w:t>
      </w:r>
    </w:p>
    <w:p w:rsidR="0068641F" w:rsidRDefault="0068641F" w:rsidP="0068641F">
      <w:pPr>
        <w:pStyle w:val="HTMLPreformatted"/>
        <w:shd w:val="clear" w:color="auto" w:fill="1C1D1C"/>
        <w:jc w:val="both"/>
        <w:rPr>
          <w:color w:val="F9F9F9"/>
        </w:rPr>
      </w:pPr>
      <w:r>
        <w:rPr>
          <w:color w:val="F9F9F9"/>
        </w:rPr>
        <w:t>100 Amit</w:t>
      </w:r>
    </w:p>
    <w:p w:rsidR="0068641F" w:rsidRDefault="0068641F" w:rsidP="0068641F">
      <w:pPr>
        <w:pStyle w:val="HTMLPreformatted"/>
        <w:shd w:val="clear" w:color="auto" w:fill="1C1D1C"/>
        <w:jc w:val="both"/>
        <w:rPr>
          <w:color w:val="F9F9F9"/>
        </w:rPr>
      </w:pPr>
      <w:r>
        <w:rPr>
          <w:color w:val="F9F9F9"/>
        </w:rPr>
        <w:t xml:space="preserve">       </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Hashtable Example: remove()</w:t>
      </w:r>
    </w:p>
    <w:p w:rsidR="0068641F" w:rsidRDefault="0068641F" w:rsidP="0068641F">
      <w:pPr>
        <w:numPr>
          <w:ilvl w:val="0"/>
          <w:numId w:val="12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68641F" w:rsidRDefault="0068641F" w:rsidP="0068641F">
      <w:pPr>
        <w:numPr>
          <w:ilvl w:val="0"/>
          <w:numId w:val="1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Hashtable2 {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Hashtable&lt;Integer,String&gt;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"Before remove: "</w:t>
      </w:r>
      <w:r>
        <w:rPr>
          <w:rFonts w:ascii="Segoe UI" w:hAnsi="Segoe UI" w:cs="Segoe UI"/>
          <w:color w:val="000000"/>
          <w:bdr w:val="none" w:sz="0" w:space="0" w:color="auto" w:frame="1"/>
        </w:rPr>
        <w:t>+ map);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Remove value for key 102</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"After remove: "</w:t>
      </w:r>
      <w:r>
        <w:rPr>
          <w:rFonts w:ascii="Segoe UI" w:hAnsi="Segoe UI" w:cs="Segoe UI"/>
          <w:color w:val="000000"/>
          <w:bdr w:val="none" w:sz="0" w:space="0" w:color="auto" w:frame="1"/>
        </w:rPr>
        <w:t>+ map);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641F" w:rsidRDefault="0068641F" w:rsidP="0068641F">
      <w:pPr>
        <w:numPr>
          <w:ilvl w:val="0"/>
          <w:numId w:val="1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Output:</w:t>
      </w:r>
    </w:p>
    <w:p w:rsidR="0068641F" w:rsidRDefault="0068641F" w:rsidP="0068641F">
      <w:pPr>
        <w:pStyle w:val="HTMLPreformatted"/>
        <w:shd w:val="clear" w:color="auto" w:fill="1C1D1C"/>
        <w:jc w:val="both"/>
        <w:rPr>
          <w:color w:val="F9F9F9"/>
        </w:rPr>
      </w:pPr>
      <w:r>
        <w:rPr>
          <w:color w:val="F9F9F9"/>
        </w:rPr>
        <w:t>Before remove: {103=Rahul, 102=Ravi, 101=Vijay, 100=Amit}</w:t>
      </w:r>
    </w:p>
    <w:p w:rsidR="0068641F" w:rsidRDefault="0068641F" w:rsidP="0068641F">
      <w:pPr>
        <w:pStyle w:val="HTMLPreformatted"/>
        <w:shd w:val="clear" w:color="auto" w:fill="1C1D1C"/>
        <w:jc w:val="both"/>
        <w:rPr>
          <w:color w:val="F9F9F9"/>
        </w:rPr>
      </w:pPr>
      <w:r>
        <w:rPr>
          <w:color w:val="F9F9F9"/>
        </w:rPr>
        <w:t>After remove: {103=Rahul, 101=Vijay, 100=Amit}</w:t>
      </w:r>
    </w:p>
    <w:p w:rsidR="0068641F" w:rsidRDefault="0068641F" w:rsidP="0068641F">
      <w:pPr>
        <w:pStyle w:val="HTMLPreformatted"/>
        <w:shd w:val="clear" w:color="auto" w:fill="1C1D1C"/>
        <w:jc w:val="both"/>
        <w:rPr>
          <w:color w:val="F9F9F9"/>
        </w:rPr>
      </w:pP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Hashtable Example: getOrDefault()</w:t>
      </w:r>
    </w:p>
    <w:p w:rsidR="0068641F" w:rsidRDefault="0068641F" w:rsidP="0068641F">
      <w:pPr>
        <w:numPr>
          <w:ilvl w:val="0"/>
          <w:numId w:val="130"/>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68641F" w:rsidRDefault="0068641F" w:rsidP="0068641F">
      <w:pPr>
        <w:numPr>
          <w:ilvl w:val="0"/>
          <w:numId w:val="1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Hashtable3{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Hashtable&lt;Integer,String&gt;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//Here, we specify the if and else statement as arguments of the method</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System.out.println(map.getOrDefault(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"Not Found"</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System.out.println(map.getOrDefault(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"Not Found"</w:t>
      </w:r>
      <w:r>
        <w:rPr>
          <w:rFonts w:ascii="Segoe UI" w:hAnsi="Segoe UI" w:cs="Segoe UI"/>
          <w:color w:val="000000"/>
          <w:bdr w:val="none" w:sz="0" w:space="0" w:color="auto" w:frame="1"/>
        </w:rPr>
        <w:t>));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641F" w:rsidRDefault="0068641F" w:rsidP="0068641F">
      <w:pPr>
        <w:numPr>
          <w:ilvl w:val="0"/>
          <w:numId w:val="13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lastRenderedPageBreak/>
        <w:t>Output:</w:t>
      </w:r>
    </w:p>
    <w:p w:rsidR="0068641F" w:rsidRDefault="0068641F" w:rsidP="0068641F">
      <w:pPr>
        <w:pStyle w:val="HTMLPreformatted"/>
        <w:shd w:val="clear" w:color="auto" w:fill="1C1D1C"/>
        <w:jc w:val="both"/>
        <w:rPr>
          <w:color w:val="F9F9F9"/>
        </w:rPr>
      </w:pPr>
      <w:r>
        <w:rPr>
          <w:color w:val="F9F9F9"/>
        </w:rPr>
        <w:t>Vijay</w:t>
      </w:r>
    </w:p>
    <w:p w:rsidR="0068641F" w:rsidRDefault="0068641F" w:rsidP="0068641F">
      <w:pPr>
        <w:pStyle w:val="HTMLPreformatted"/>
        <w:shd w:val="clear" w:color="auto" w:fill="1C1D1C"/>
        <w:jc w:val="both"/>
        <w:rPr>
          <w:color w:val="F9F9F9"/>
        </w:rPr>
      </w:pPr>
      <w:r>
        <w:rPr>
          <w:color w:val="F9F9F9"/>
        </w:rPr>
        <w:t>Not Found</w:t>
      </w:r>
    </w:p>
    <w:p w:rsidR="0068641F" w:rsidRDefault="0068641F" w:rsidP="0068641F">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Java Hashtable Example: putIfAbsent()</w:t>
      </w:r>
    </w:p>
    <w:p w:rsidR="0068641F" w:rsidRDefault="0068641F" w:rsidP="0068641F">
      <w:pPr>
        <w:numPr>
          <w:ilvl w:val="0"/>
          <w:numId w:val="13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68641F" w:rsidRDefault="0068641F" w:rsidP="0068641F">
      <w:pPr>
        <w:numPr>
          <w:ilvl w:val="0"/>
          <w:numId w:val="1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Hashtable4{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Hashtable&lt;Integer,String&gt; map=</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Hashtable&lt;Integer,String&gt;();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102</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103</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"Initial Map: "</w:t>
      </w:r>
      <w:r>
        <w:rPr>
          <w:rFonts w:ascii="Segoe UI" w:hAnsi="Segoe UI" w:cs="Segoe UI"/>
          <w:color w:val="000000"/>
          <w:bdr w:val="none" w:sz="0" w:space="0" w:color="auto" w:frame="1"/>
        </w:rPr>
        <w:t>+map);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//Inserts, as the specified pair is unique</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map.putIfAbsent(</w:t>
      </w:r>
      <w:r>
        <w:rPr>
          <w:rStyle w:val="number"/>
          <w:rFonts w:ascii="Segoe UI" w:hAnsi="Segoe UI" w:cs="Segoe UI"/>
          <w:color w:val="C00000"/>
          <w:bdr w:val="none" w:sz="0" w:space="0" w:color="auto" w:frame="1"/>
        </w:rPr>
        <w:t>104</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"Gaurav"</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Map: "</w:t>
      </w:r>
      <w:r>
        <w:rPr>
          <w:rFonts w:ascii="Segoe UI" w:hAnsi="Segoe UI" w:cs="Segoe UI"/>
          <w:color w:val="000000"/>
          <w:bdr w:val="none" w:sz="0" w:space="0" w:color="auto" w:frame="1"/>
        </w:rPr>
        <w:t>+map);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//Returns the current value, as the specified pair already exist</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map.putIfAbsent(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"Updated Map: "</w:t>
      </w:r>
      <w:r>
        <w:rPr>
          <w:rFonts w:ascii="Segoe UI" w:hAnsi="Segoe UI" w:cs="Segoe UI"/>
          <w:color w:val="000000"/>
          <w:bdr w:val="none" w:sz="0" w:space="0" w:color="auto" w:frame="1"/>
        </w:rPr>
        <w:t>+map);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68641F" w:rsidRDefault="0068641F" w:rsidP="0068641F">
      <w:pPr>
        <w:numPr>
          <w:ilvl w:val="0"/>
          <w:numId w:val="1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68641F" w:rsidRDefault="0068641F" w:rsidP="0068641F">
      <w:pPr>
        <w:pStyle w:val="NormalWeb"/>
        <w:shd w:val="clear" w:color="auto" w:fill="FFFFFF"/>
        <w:jc w:val="both"/>
        <w:rPr>
          <w:rFonts w:ascii="Segoe UI" w:hAnsi="Segoe UI" w:cs="Segoe UI"/>
          <w:color w:val="333333"/>
        </w:rPr>
      </w:pPr>
      <w:r>
        <w:rPr>
          <w:rFonts w:ascii="Segoe UI" w:hAnsi="Segoe UI" w:cs="Segoe UI"/>
          <w:color w:val="333333"/>
        </w:rPr>
        <w:t>Output:</w:t>
      </w:r>
    </w:p>
    <w:p w:rsidR="0068641F" w:rsidRDefault="0068641F" w:rsidP="0068641F">
      <w:pPr>
        <w:pStyle w:val="HTMLPreformatted"/>
        <w:shd w:val="clear" w:color="auto" w:fill="1C1D1C"/>
        <w:jc w:val="both"/>
        <w:rPr>
          <w:color w:val="F9F9F9"/>
        </w:rPr>
      </w:pPr>
      <w:r>
        <w:rPr>
          <w:color w:val="F9F9F9"/>
        </w:rPr>
        <w:t>Initial Map: {103=Rahul, 102=Ravi, 101=Vijay, 100=Amit}</w:t>
      </w:r>
    </w:p>
    <w:p w:rsidR="0068641F" w:rsidRDefault="0068641F" w:rsidP="0068641F">
      <w:pPr>
        <w:pStyle w:val="HTMLPreformatted"/>
        <w:shd w:val="clear" w:color="auto" w:fill="1C1D1C"/>
        <w:jc w:val="both"/>
        <w:rPr>
          <w:color w:val="F9F9F9"/>
        </w:rPr>
      </w:pPr>
      <w:r>
        <w:rPr>
          <w:color w:val="F9F9F9"/>
        </w:rPr>
        <w:t>Updated Map: {104=Gaurav, 103=Rahul, 102=Ravi, 101=Vijay, 100=Amit}</w:t>
      </w:r>
    </w:p>
    <w:p w:rsidR="0068641F" w:rsidRDefault="0068641F" w:rsidP="0068641F">
      <w:pPr>
        <w:pStyle w:val="HTMLPreformatted"/>
        <w:shd w:val="clear" w:color="auto" w:fill="1C1D1C"/>
        <w:jc w:val="both"/>
        <w:rPr>
          <w:color w:val="F9F9F9"/>
        </w:rPr>
      </w:pPr>
      <w:r>
        <w:rPr>
          <w:color w:val="F9F9F9"/>
        </w:rPr>
        <w:t>Updated Map: {104=Gaurav, 103=Rahul, 102=Ravi, 101=Vijay, 100=Amit}</w:t>
      </w:r>
    </w:p>
    <w:p w:rsidR="0068641F" w:rsidRDefault="0068641F" w:rsidP="0068641F"/>
    <w:p w:rsidR="000C6A3C" w:rsidRPr="000C6A3C" w:rsidRDefault="000C6A3C" w:rsidP="000C6A3C">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0C6A3C">
        <w:rPr>
          <w:rFonts w:ascii="Helvetica" w:eastAsia="Times New Roman" w:hAnsi="Helvetica" w:cs="Helvetica"/>
          <w:color w:val="610B38"/>
          <w:kern w:val="36"/>
          <w:sz w:val="44"/>
          <w:szCs w:val="44"/>
          <w:lang w:eastAsia="en-IN"/>
        </w:rPr>
        <w:t>Difference between HashMap and Hashtable</w:t>
      </w:r>
    </w:p>
    <w:p w:rsidR="000C6A3C" w:rsidRPr="000C6A3C" w:rsidRDefault="000C6A3C" w:rsidP="000C6A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HashMap and Hashtable both are used to store data in key and value form. Both are using hashing technique to store unique keys.</w:t>
      </w:r>
    </w:p>
    <w:p w:rsidR="000C6A3C" w:rsidRPr="000C6A3C" w:rsidRDefault="000C6A3C" w:rsidP="000C6A3C">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But there are many differences between HashMap and Hashtable classes that are given below.</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6238"/>
        <w:gridCol w:w="11143"/>
      </w:tblGrid>
      <w:tr w:rsidR="000C6A3C" w:rsidRPr="000C6A3C" w:rsidTr="00A73C24">
        <w:tc>
          <w:tcPr>
            <w:tcW w:w="6238" w:type="dxa"/>
            <w:shd w:val="clear" w:color="auto" w:fill="C7CCBE"/>
            <w:tcMar>
              <w:top w:w="180" w:type="dxa"/>
              <w:left w:w="180" w:type="dxa"/>
              <w:bottom w:w="180" w:type="dxa"/>
              <w:right w:w="180" w:type="dxa"/>
            </w:tcMar>
            <w:hideMark/>
          </w:tcPr>
          <w:p w:rsidR="000C6A3C" w:rsidRPr="000C6A3C" w:rsidRDefault="000C6A3C" w:rsidP="000C6A3C">
            <w:pPr>
              <w:spacing w:after="0" w:line="240" w:lineRule="auto"/>
              <w:rPr>
                <w:rFonts w:ascii="Times New Roman" w:eastAsia="Times New Roman" w:hAnsi="Times New Roman" w:cs="Times New Roman"/>
                <w:b/>
                <w:bCs/>
                <w:color w:val="000000"/>
                <w:sz w:val="26"/>
                <w:szCs w:val="26"/>
                <w:lang w:eastAsia="en-IN"/>
              </w:rPr>
            </w:pPr>
            <w:r w:rsidRPr="000C6A3C">
              <w:rPr>
                <w:rFonts w:ascii="Times New Roman" w:eastAsia="Times New Roman" w:hAnsi="Times New Roman" w:cs="Times New Roman"/>
                <w:b/>
                <w:bCs/>
                <w:color w:val="000000"/>
                <w:sz w:val="26"/>
                <w:szCs w:val="26"/>
                <w:lang w:eastAsia="en-IN"/>
              </w:rPr>
              <w:t>HashMap</w:t>
            </w:r>
          </w:p>
        </w:tc>
        <w:tc>
          <w:tcPr>
            <w:tcW w:w="11143" w:type="dxa"/>
            <w:shd w:val="clear" w:color="auto" w:fill="C7CCBE"/>
            <w:tcMar>
              <w:top w:w="180" w:type="dxa"/>
              <w:left w:w="180" w:type="dxa"/>
              <w:bottom w:w="180" w:type="dxa"/>
              <w:right w:w="180" w:type="dxa"/>
            </w:tcMar>
            <w:hideMark/>
          </w:tcPr>
          <w:p w:rsidR="000C6A3C" w:rsidRPr="000C6A3C" w:rsidRDefault="000C6A3C" w:rsidP="000C6A3C">
            <w:pPr>
              <w:spacing w:after="0" w:line="240" w:lineRule="auto"/>
              <w:rPr>
                <w:rFonts w:ascii="Times New Roman" w:eastAsia="Times New Roman" w:hAnsi="Times New Roman" w:cs="Times New Roman"/>
                <w:b/>
                <w:bCs/>
                <w:color w:val="000000"/>
                <w:sz w:val="26"/>
                <w:szCs w:val="26"/>
                <w:lang w:eastAsia="en-IN"/>
              </w:rPr>
            </w:pPr>
            <w:r w:rsidRPr="000C6A3C">
              <w:rPr>
                <w:rFonts w:ascii="Times New Roman" w:eastAsia="Times New Roman" w:hAnsi="Times New Roman" w:cs="Times New Roman"/>
                <w:b/>
                <w:bCs/>
                <w:color w:val="000000"/>
                <w:sz w:val="26"/>
                <w:szCs w:val="26"/>
                <w:lang w:eastAsia="en-IN"/>
              </w:rPr>
              <w:t>Hashtable</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1) HashMap is </w:t>
            </w:r>
            <w:r w:rsidRPr="000C6A3C">
              <w:rPr>
                <w:rFonts w:ascii="Segoe UI" w:eastAsia="Times New Roman" w:hAnsi="Segoe UI" w:cs="Segoe UI"/>
                <w:b/>
                <w:bCs/>
                <w:color w:val="333333"/>
                <w:sz w:val="24"/>
                <w:szCs w:val="24"/>
                <w:lang w:eastAsia="en-IN"/>
              </w:rPr>
              <w:t>non synchronized</w:t>
            </w:r>
            <w:r w:rsidRPr="000C6A3C">
              <w:rPr>
                <w:rFonts w:ascii="Segoe UI" w:eastAsia="Times New Roman" w:hAnsi="Segoe UI" w:cs="Segoe UI"/>
                <w:color w:val="333333"/>
                <w:sz w:val="24"/>
                <w:szCs w:val="24"/>
                <w:lang w:eastAsia="en-IN"/>
              </w:rPr>
              <w:t xml:space="preserve">. It is not-thread safe </w:t>
            </w:r>
            <w:r w:rsidRPr="000C6A3C">
              <w:rPr>
                <w:rFonts w:ascii="Segoe UI" w:eastAsia="Times New Roman" w:hAnsi="Segoe UI" w:cs="Segoe UI"/>
                <w:color w:val="333333"/>
                <w:sz w:val="24"/>
                <w:szCs w:val="24"/>
                <w:lang w:eastAsia="en-IN"/>
              </w:rPr>
              <w:lastRenderedPageBreak/>
              <w:t>and can't be shared between many threads without proper synchronization code.</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C24"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lastRenderedPageBreak/>
              <w:t>Hashtable is </w:t>
            </w:r>
            <w:r w:rsidRPr="000C6A3C">
              <w:rPr>
                <w:rFonts w:ascii="Segoe UI" w:eastAsia="Times New Roman" w:hAnsi="Segoe UI" w:cs="Segoe UI"/>
                <w:b/>
                <w:bCs/>
                <w:color w:val="333333"/>
                <w:sz w:val="24"/>
                <w:szCs w:val="24"/>
                <w:lang w:eastAsia="en-IN"/>
              </w:rPr>
              <w:t>synchronized</w:t>
            </w:r>
            <w:r w:rsidRPr="000C6A3C">
              <w:rPr>
                <w:rFonts w:ascii="Segoe UI" w:eastAsia="Times New Roman" w:hAnsi="Segoe UI" w:cs="Segoe UI"/>
                <w:color w:val="333333"/>
                <w:sz w:val="24"/>
                <w:szCs w:val="24"/>
                <w:lang w:eastAsia="en-IN"/>
              </w:rPr>
              <w:t>. It is thread-safe and</w:t>
            </w:r>
          </w:p>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lastRenderedPageBreak/>
              <w:t xml:space="preserve"> can be shared with many threads.</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lastRenderedPageBreak/>
              <w:t>2) HashMap </w:t>
            </w:r>
            <w:r w:rsidRPr="000C6A3C">
              <w:rPr>
                <w:rFonts w:ascii="Segoe UI" w:eastAsia="Times New Roman" w:hAnsi="Segoe UI" w:cs="Segoe UI"/>
                <w:b/>
                <w:bCs/>
                <w:color w:val="333333"/>
                <w:sz w:val="24"/>
                <w:szCs w:val="24"/>
                <w:lang w:eastAsia="en-IN"/>
              </w:rPr>
              <w:t>allows one null key and multiple null values</w:t>
            </w:r>
            <w:r w:rsidRPr="000C6A3C">
              <w:rPr>
                <w:rFonts w:ascii="Segoe UI" w:eastAsia="Times New Roman" w:hAnsi="Segoe UI" w:cs="Segoe UI"/>
                <w:color w:val="333333"/>
                <w:sz w:val="24"/>
                <w:szCs w:val="24"/>
                <w:lang w:eastAsia="en-IN"/>
              </w:rPr>
              <w:t>.</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w:t>
            </w:r>
            <w:r w:rsidRPr="000C6A3C">
              <w:rPr>
                <w:rFonts w:ascii="Segoe UI" w:eastAsia="Times New Roman" w:hAnsi="Segoe UI" w:cs="Segoe UI"/>
                <w:b/>
                <w:bCs/>
                <w:color w:val="333333"/>
                <w:sz w:val="24"/>
                <w:szCs w:val="24"/>
                <w:lang w:eastAsia="en-IN"/>
              </w:rPr>
              <w:t>doesn't allow any null key or value</w:t>
            </w:r>
            <w:r w:rsidRPr="000C6A3C">
              <w:rPr>
                <w:rFonts w:ascii="Segoe UI" w:eastAsia="Times New Roman" w:hAnsi="Segoe UI" w:cs="Segoe UI"/>
                <w:color w:val="333333"/>
                <w:sz w:val="24"/>
                <w:szCs w:val="24"/>
                <w:lang w:eastAsia="en-IN"/>
              </w:rPr>
              <w:t>.</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3) HashMap is a </w:t>
            </w:r>
            <w:r w:rsidRPr="000C6A3C">
              <w:rPr>
                <w:rFonts w:ascii="Segoe UI" w:eastAsia="Times New Roman" w:hAnsi="Segoe UI" w:cs="Segoe UI"/>
                <w:b/>
                <w:bCs/>
                <w:color w:val="333333"/>
                <w:sz w:val="24"/>
                <w:szCs w:val="24"/>
                <w:lang w:eastAsia="en-IN"/>
              </w:rPr>
              <w:t>new class introduced in JDK 1.2</w:t>
            </w:r>
            <w:r w:rsidRPr="000C6A3C">
              <w:rPr>
                <w:rFonts w:ascii="Segoe UI" w:eastAsia="Times New Roman" w:hAnsi="Segoe UI" w:cs="Segoe UI"/>
                <w:color w:val="333333"/>
                <w:sz w:val="24"/>
                <w:szCs w:val="24"/>
                <w:lang w:eastAsia="en-IN"/>
              </w:rPr>
              <w:t>.</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is a </w:t>
            </w:r>
            <w:r w:rsidRPr="000C6A3C">
              <w:rPr>
                <w:rFonts w:ascii="Segoe UI" w:eastAsia="Times New Roman" w:hAnsi="Segoe UI" w:cs="Segoe UI"/>
                <w:b/>
                <w:bCs/>
                <w:color w:val="333333"/>
                <w:sz w:val="24"/>
                <w:szCs w:val="24"/>
                <w:lang w:eastAsia="en-IN"/>
              </w:rPr>
              <w:t>legacy class</w:t>
            </w:r>
            <w:r w:rsidRPr="000C6A3C">
              <w:rPr>
                <w:rFonts w:ascii="Segoe UI" w:eastAsia="Times New Roman" w:hAnsi="Segoe UI" w:cs="Segoe UI"/>
                <w:color w:val="333333"/>
                <w:sz w:val="24"/>
                <w:szCs w:val="24"/>
                <w:lang w:eastAsia="en-IN"/>
              </w:rPr>
              <w:t>.</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4) HashMap is </w:t>
            </w:r>
            <w:r w:rsidRPr="000C6A3C">
              <w:rPr>
                <w:rFonts w:ascii="Segoe UI" w:eastAsia="Times New Roman" w:hAnsi="Segoe UI" w:cs="Segoe UI"/>
                <w:b/>
                <w:bCs/>
                <w:color w:val="333333"/>
                <w:sz w:val="24"/>
                <w:szCs w:val="24"/>
                <w:lang w:eastAsia="en-IN"/>
              </w:rPr>
              <w:t>fast</w:t>
            </w:r>
            <w:r w:rsidRPr="000C6A3C">
              <w:rPr>
                <w:rFonts w:ascii="Segoe UI" w:eastAsia="Times New Roman" w:hAnsi="Segoe UI" w:cs="Segoe UI"/>
                <w:color w:val="333333"/>
                <w:sz w:val="24"/>
                <w:szCs w:val="24"/>
                <w:lang w:eastAsia="en-IN"/>
              </w:rPr>
              <w:t>.</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is </w:t>
            </w:r>
            <w:r w:rsidRPr="000C6A3C">
              <w:rPr>
                <w:rFonts w:ascii="Segoe UI" w:eastAsia="Times New Roman" w:hAnsi="Segoe UI" w:cs="Segoe UI"/>
                <w:b/>
                <w:bCs/>
                <w:color w:val="333333"/>
                <w:sz w:val="24"/>
                <w:szCs w:val="24"/>
                <w:lang w:eastAsia="en-IN"/>
              </w:rPr>
              <w:t>slow</w:t>
            </w:r>
            <w:r w:rsidRPr="000C6A3C">
              <w:rPr>
                <w:rFonts w:ascii="Segoe UI" w:eastAsia="Times New Roman" w:hAnsi="Segoe UI" w:cs="Segoe UI"/>
                <w:color w:val="333333"/>
                <w:sz w:val="24"/>
                <w:szCs w:val="24"/>
                <w:lang w:eastAsia="en-IN"/>
              </w:rPr>
              <w:t>.</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5) We can make the HashMap as sy</w:t>
            </w:r>
            <w:r w:rsidR="00A73C24">
              <w:rPr>
                <w:rFonts w:ascii="Segoe UI" w:eastAsia="Times New Roman" w:hAnsi="Segoe UI" w:cs="Segoe UI"/>
                <w:color w:val="333333"/>
                <w:sz w:val="24"/>
                <w:szCs w:val="24"/>
                <w:lang w:eastAsia="en-IN"/>
              </w:rPr>
              <w:t xml:space="preserve">nchronized by calling this </w:t>
            </w:r>
            <w:r w:rsidRPr="000C6A3C">
              <w:rPr>
                <w:rFonts w:ascii="Segoe UI" w:eastAsia="Times New Roman" w:hAnsi="Segoe UI" w:cs="Segoe UI"/>
                <w:color w:val="333333"/>
                <w:sz w:val="24"/>
                <w:szCs w:val="24"/>
                <w:lang w:eastAsia="en-IN"/>
              </w:rPr>
              <w:t>code</w:t>
            </w:r>
            <w:r w:rsidRPr="000C6A3C">
              <w:rPr>
                <w:rFonts w:ascii="Segoe UI" w:eastAsia="Times New Roman" w:hAnsi="Segoe UI" w:cs="Segoe UI"/>
                <w:color w:val="333333"/>
                <w:sz w:val="24"/>
                <w:szCs w:val="24"/>
                <w:lang w:eastAsia="en-IN"/>
              </w:rPr>
              <w:br/>
              <w:t>Map m = Collections.synchronizedMap(hashMap);</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73C24"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is internally synchronized and can't be</w:t>
            </w:r>
          </w:p>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unsynchronized.</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6) HashMap is </w:t>
            </w:r>
            <w:r w:rsidRPr="000C6A3C">
              <w:rPr>
                <w:rFonts w:ascii="Segoe UI" w:eastAsia="Times New Roman" w:hAnsi="Segoe UI" w:cs="Segoe UI"/>
                <w:b/>
                <w:bCs/>
                <w:color w:val="333333"/>
                <w:sz w:val="24"/>
                <w:szCs w:val="24"/>
                <w:lang w:eastAsia="en-IN"/>
              </w:rPr>
              <w:t>traversed by Iterator</w:t>
            </w:r>
            <w:r w:rsidRPr="000C6A3C">
              <w:rPr>
                <w:rFonts w:ascii="Segoe UI" w:eastAsia="Times New Roman" w:hAnsi="Segoe UI" w:cs="Segoe UI"/>
                <w:color w:val="333333"/>
                <w:sz w:val="24"/>
                <w:szCs w:val="24"/>
                <w:lang w:eastAsia="en-IN"/>
              </w:rPr>
              <w:t>.</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73C24"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is </w:t>
            </w:r>
            <w:r w:rsidR="00A73C24">
              <w:rPr>
                <w:rFonts w:ascii="Segoe UI" w:eastAsia="Times New Roman" w:hAnsi="Segoe UI" w:cs="Segoe UI"/>
                <w:b/>
                <w:bCs/>
                <w:color w:val="333333"/>
                <w:sz w:val="24"/>
                <w:szCs w:val="24"/>
                <w:lang w:eastAsia="en-IN"/>
              </w:rPr>
              <w:t>traversed by Enumerator an</w:t>
            </w:r>
            <w:r w:rsidRPr="000C6A3C">
              <w:rPr>
                <w:rFonts w:ascii="Segoe UI" w:eastAsia="Times New Roman" w:hAnsi="Segoe UI" w:cs="Segoe UI"/>
                <w:b/>
                <w:bCs/>
                <w:color w:val="333333"/>
                <w:sz w:val="24"/>
                <w:szCs w:val="24"/>
                <w:lang w:eastAsia="en-IN"/>
              </w:rPr>
              <w:t xml:space="preserve"> Iterator</w:t>
            </w:r>
            <w:r w:rsidRPr="000C6A3C">
              <w:rPr>
                <w:rFonts w:ascii="Segoe UI" w:eastAsia="Times New Roman" w:hAnsi="Segoe UI" w:cs="Segoe UI"/>
                <w:color w:val="333333"/>
                <w:sz w:val="24"/>
                <w:szCs w:val="24"/>
                <w:lang w:eastAsia="en-IN"/>
              </w:rPr>
              <w:t>.</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7) Iterator in HashMap is </w:t>
            </w:r>
            <w:r w:rsidRPr="000C6A3C">
              <w:rPr>
                <w:rFonts w:ascii="Segoe UI" w:eastAsia="Times New Roman" w:hAnsi="Segoe UI" w:cs="Segoe UI"/>
                <w:b/>
                <w:bCs/>
                <w:color w:val="333333"/>
                <w:sz w:val="24"/>
                <w:szCs w:val="24"/>
                <w:lang w:eastAsia="en-IN"/>
              </w:rPr>
              <w:t>fail-fast</w:t>
            </w:r>
            <w:r w:rsidRPr="000C6A3C">
              <w:rPr>
                <w:rFonts w:ascii="Segoe UI" w:eastAsia="Times New Roman" w:hAnsi="Segoe UI" w:cs="Segoe UI"/>
                <w:color w:val="333333"/>
                <w:sz w:val="24"/>
                <w:szCs w:val="24"/>
                <w:lang w:eastAsia="en-IN"/>
              </w:rPr>
              <w:t>.</w:t>
            </w:r>
          </w:p>
        </w:tc>
        <w:tc>
          <w:tcPr>
            <w:tcW w:w="1114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Enumerator in Hashtable is </w:t>
            </w:r>
            <w:r w:rsidRPr="000C6A3C">
              <w:rPr>
                <w:rFonts w:ascii="Segoe UI" w:eastAsia="Times New Roman" w:hAnsi="Segoe UI" w:cs="Segoe UI"/>
                <w:b/>
                <w:bCs/>
                <w:color w:val="333333"/>
                <w:sz w:val="24"/>
                <w:szCs w:val="24"/>
                <w:lang w:eastAsia="en-IN"/>
              </w:rPr>
              <w:t>not fail-fast</w:t>
            </w:r>
            <w:r w:rsidRPr="000C6A3C">
              <w:rPr>
                <w:rFonts w:ascii="Segoe UI" w:eastAsia="Times New Roman" w:hAnsi="Segoe UI" w:cs="Segoe UI"/>
                <w:color w:val="333333"/>
                <w:sz w:val="24"/>
                <w:szCs w:val="24"/>
                <w:lang w:eastAsia="en-IN"/>
              </w:rPr>
              <w:t>.</w:t>
            </w:r>
          </w:p>
        </w:tc>
      </w:tr>
      <w:tr w:rsidR="000C6A3C" w:rsidRPr="000C6A3C" w:rsidTr="00A73C24">
        <w:tc>
          <w:tcPr>
            <w:tcW w:w="623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8) HashMap inherits </w:t>
            </w:r>
            <w:r w:rsidRPr="000C6A3C">
              <w:rPr>
                <w:rFonts w:ascii="Segoe UI" w:eastAsia="Times New Roman" w:hAnsi="Segoe UI" w:cs="Segoe UI"/>
                <w:b/>
                <w:bCs/>
                <w:color w:val="333333"/>
                <w:sz w:val="24"/>
                <w:szCs w:val="24"/>
                <w:lang w:eastAsia="en-IN"/>
              </w:rPr>
              <w:t>AbstractMap</w:t>
            </w:r>
            <w:r w:rsidRPr="000C6A3C">
              <w:rPr>
                <w:rFonts w:ascii="Segoe UI" w:eastAsia="Times New Roman" w:hAnsi="Segoe UI" w:cs="Segoe UI"/>
                <w:color w:val="333333"/>
                <w:sz w:val="24"/>
                <w:szCs w:val="24"/>
                <w:lang w:eastAsia="en-IN"/>
              </w:rPr>
              <w:t> class.</w:t>
            </w:r>
          </w:p>
        </w:tc>
        <w:tc>
          <w:tcPr>
            <w:tcW w:w="1114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C6A3C" w:rsidRPr="000C6A3C" w:rsidRDefault="000C6A3C" w:rsidP="000C6A3C">
            <w:pPr>
              <w:spacing w:after="0" w:line="240" w:lineRule="auto"/>
              <w:jc w:val="both"/>
              <w:rPr>
                <w:rFonts w:ascii="Segoe UI" w:eastAsia="Times New Roman" w:hAnsi="Segoe UI" w:cs="Segoe UI"/>
                <w:color w:val="333333"/>
                <w:sz w:val="24"/>
                <w:szCs w:val="24"/>
                <w:lang w:eastAsia="en-IN"/>
              </w:rPr>
            </w:pPr>
            <w:r w:rsidRPr="000C6A3C">
              <w:rPr>
                <w:rFonts w:ascii="Segoe UI" w:eastAsia="Times New Roman" w:hAnsi="Segoe UI" w:cs="Segoe UI"/>
                <w:color w:val="333333"/>
                <w:sz w:val="24"/>
                <w:szCs w:val="24"/>
                <w:lang w:eastAsia="en-IN"/>
              </w:rPr>
              <w:t>Hashtable inherits </w:t>
            </w:r>
            <w:r w:rsidRPr="000C6A3C">
              <w:rPr>
                <w:rFonts w:ascii="Segoe UI" w:eastAsia="Times New Roman" w:hAnsi="Segoe UI" w:cs="Segoe UI"/>
                <w:b/>
                <w:bCs/>
                <w:color w:val="333333"/>
                <w:sz w:val="24"/>
                <w:szCs w:val="24"/>
                <w:lang w:eastAsia="en-IN"/>
              </w:rPr>
              <w:t>Dictionary</w:t>
            </w:r>
            <w:r w:rsidRPr="000C6A3C">
              <w:rPr>
                <w:rFonts w:ascii="Segoe UI" w:eastAsia="Times New Roman" w:hAnsi="Segoe UI" w:cs="Segoe UI"/>
                <w:color w:val="333333"/>
                <w:sz w:val="24"/>
                <w:szCs w:val="24"/>
                <w:lang w:eastAsia="en-IN"/>
              </w:rPr>
              <w:t> class.</w:t>
            </w:r>
          </w:p>
        </w:tc>
      </w:tr>
    </w:tbl>
    <w:p w:rsidR="00D03813" w:rsidRDefault="00D03813" w:rsidP="0068641F">
      <w:pPr>
        <w:rPr>
          <w:rFonts w:ascii="Arial" w:hAnsi="Arial" w:cs="Arial"/>
          <w:color w:val="040C28"/>
          <w:sz w:val="24"/>
          <w:szCs w:val="24"/>
        </w:rPr>
      </w:pPr>
    </w:p>
    <w:p w:rsidR="000C6A3C" w:rsidRDefault="00A73C24" w:rsidP="0068641F">
      <w:pPr>
        <w:rPr>
          <w:rFonts w:ascii="Arial" w:hAnsi="Arial" w:cs="Arial"/>
          <w:color w:val="202124"/>
          <w:sz w:val="24"/>
          <w:szCs w:val="24"/>
          <w:shd w:val="clear" w:color="auto" w:fill="FFFFFF"/>
        </w:rPr>
      </w:pPr>
      <w:r w:rsidRPr="00D03813">
        <w:rPr>
          <w:rFonts w:ascii="Arial" w:hAnsi="Arial" w:cs="Arial"/>
          <w:color w:val="040C28"/>
          <w:sz w:val="24"/>
          <w:szCs w:val="24"/>
        </w:rPr>
        <w:t>In Iterator, we can read and remove element while traversing element in the collections.</w:t>
      </w:r>
      <w:r w:rsidRPr="00D03813">
        <w:rPr>
          <w:rFonts w:ascii="Arial" w:hAnsi="Arial" w:cs="Arial"/>
          <w:color w:val="202124"/>
          <w:sz w:val="24"/>
          <w:szCs w:val="24"/>
          <w:shd w:val="clear" w:color="auto" w:fill="FFFFFF"/>
        </w:rPr>
        <w:t> </w:t>
      </w:r>
      <w:r w:rsidRPr="00D03813">
        <w:rPr>
          <w:rFonts w:ascii="Arial" w:hAnsi="Arial" w:cs="Arial"/>
          <w:color w:val="040C28"/>
          <w:sz w:val="24"/>
          <w:szCs w:val="24"/>
        </w:rPr>
        <w:t>Using Enumeration, we can only read element during traversing element in the collections</w:t>
      </w:r>
      <w:r w:rsidRPr="00D03813">
        <w:rPr>
          <w:rFonts w:ascii="Arial" w:hAnsi="Arial" w:cs="Arial"/>
          <w:color w:val="202124"/>
          <w:sz w:val="24"/>
          <w:szCs w:val="24"/>
          <w:shd w:val="clear" w:color="auto" w:fill="FFFFFF"/>
        </w:rPr>
        <w:t>. 2. It can be used with any class of the </w:t>
      </w:r>
      <w:r w:rsidRPr="00D03813">
        <w:rPr>
          <w:rStyle w:val="jpfdse"/>
          <w:rFonts w:ascii="Arial" w:hAnsi="Arial" w:cs="Arial"/>
          <w:color w:val="202124"/>
          <w:sz w:val="24"/>
          <w:szCs w:val="24"/>
          <w:shd w:val="clear" w:color="auto" w:fill="FFFFFF"/>
        </w:rPr>
        <w:t>collection framework</w:t>
      </w:r>
      <w:r w:rsidRPr="00D03813">
        <w:rPr>
          <w:rFonts w:ascii="Arial" w:hAnsi="Arial" w:cs="Arial"/>
          <w:color w:val="202124"/>
          <w:sz w:val="24"/>
          <w:szCs w:val="24"/>
          <w:shd w:val="clear" w:color="auto" w:fill="FFFFFF"/>
        </w:rPr>
        <w:t>.</w:t>
      </w:r>
    </w:p>
    <w:p w:rsidR="002A7915" w:rsidRDefault="002A7915" w:rsidP="0068641F">
      <w:pPr>
        <w:rPr>
          <w:rFonts w:ascii="Arial" w:hAnsi="Arial" w:cs="Arial"/>
          <w:color w:val="202124"/>
          <w:sz w:val="24"/>
          <w:szCs w:val="24"/>
          <w:shd w:val="clear" w:color="auto" w:fill="FFFFFF"/>
        </w:rPr>
      </w:pPr>
    </w:p>
    <w:p w:rsidR="002A7915" w:rsidRDefault="002A7915" w:rsidP="002A791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Collections synchronizedMap() Method</w:t>
      </w:r>
    </w:p>
    <w:p w:rsidR="002A7915" w:rsidRDefault="002A7915" w:rsidP="002A791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synchronizedMap()</w:t>
      </w:r>
      <w:r>
        <w:rPr>
          <w:rFonts w:ascii="Segoe UI" w:hAnsi="Segoe UI" w:cs="Segoe UI"/>
          <w:color w:val="333333"/>
        </w:rPr>
        <w:t> method of Java Collections class is used to get a synchronized (thread-safe) map backed by the specified map.</w:t>
      </w:r>
    </w:p>
    <w:p w:rsidR="002A7915" w:rsidRDefault="002A7915" w:rsidP="002A791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Syntax</w:t>
      </w:r>
    </w:p>
    <w:p w:rsidR="002A7915" w:rsidRDefault="002A7915" w:rsidP="002A7915">
      <w:pPr>
        <w:pStyle w:val="NormalWeb"/>
        <w:shd w:val="clear" w:color="auto" w:fill="FFFFFF"/>
        <w:jc w:val="both"/>
        <w:rPr>
          <w:rFonts w:ascii="Segoe UI" w:hAnsi="Segoe UI" w:cs="Segoe UI"/>
          <w:color w:val="333333"/>
        </w:rPr>
      </w:pPr>
      <w:r>
        <w:rPr>
          <w:rFonts w:ascii="Segoe UI" w:hAnsi="Segoe UI" w:cs="Segoe UI"/>
          <w:color w:val="333333"/>
        </w:rPr>
        <w:t>Following is the declaration of synchronizedMap() method:</w:t>
      </w:r>
    </w:p>
    <w:p w:rsidR="002A7915" w:rsidRDefault="002A7915" w:rsidP="002A7915">
      <w:pPr>
        <w:numPr>
          <w:ilvl w:val="0"/>
          <w:numId w:val="1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&lt;K,V&gt; Map&lt;K,V&gt; synchronizedMap(Map&lt;K,V&gt; m)  </w:t>
      </w:r>
    </w:p>
    <w:p w:rsidR="002A7915" w:rsidRDefault="002A7915" w:rsidP="002A791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Parameter</w:t>
      </w:r>
    </w:p>
    <w:tbl>
      <w:tblPr>
        <w:tblW w:w="1595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36"/>
        <w:gridCol w:w="9638"/>
        <w:gridCol w:w="3881"/>
      </w:tblGrid>
      <w:tr w:rsidR="002A7915" w:rsidTr="002A7915">
        <w:tc>
          <w:tcPr>
            <w:tcW w:w="0" w:type="auto"/>
            <w:shd w:val="clear" w:color="auto" w:fill="C7CCBE"/>
            <w:tcMar>
              <w:top w:w="180" w:type="dxa"/>
              <w:left w:w="180" w:type="dxa"/>
              <w:bottom w:w="180" w:type="dxa"/>
              <w:right w:w="180" w:type="dxa"/>
            </w:tcMar>
            <w:hideMark/>
          </w:tcPr>
          <w:p w:rsidR="002A7915" w:rsidRDefault="002A7915">
            <w:pPr>
              <w:rPr>
                <w:rFonts w:ascii="Times New Roman" w:hAnsi="Times New Roman" w:cs="Times New Roman"/>
                <w:b/>
                <w:bCs/>
                <w:color w:val="000000"/>
                <w:sz w:val="26"/>
                <w:szCs w:val="26"/>
              </w:rPr>
            </w:pPr>
            <w:r>
              <w:rPr>
                <w:b/>
                <w:bCs/>
                <w:color w:val="000000"/>
                <w:sz w:val="26"/>
                <w:szCs w:val="26"/>
              </w:rPr>
              <w:t>Parameter</w:t>
            </w:r>
          </w:p>
        </w:tc>
        <w:tc>
          <w:tcPr>
            <w:tcW w:w="0" w:type="auto"/>
            <w:shd w:val="clear" w:color="auto" w:fill="C7CCBE"/>
            <w:tcMar>
              <w:top w:w="180" w:type="dxa"/>
              <w:left w:w="180" w:type="dxa"/>
              <w:bottom w:w="180" w:type="dxa"/>
              <w:right w:w="180" w:type="dxa"/>
            </w:tcMar>
            <w:hideMark/>
          </w:tcPr>
          <w:p w:rsidR="002A7915" w:rsidRDefault="002A7915">
            <w:pPr>
              <w:rPr>
                <w:b/>
                <w:bCs/>
                <w:color w:val="000000"/>
                <w:sz w:val="26"/>
                <w:szCs w:val="26"/>
              </w:rPr>
            </w:pPr>
            <w:r>
              <w:rPr>
                <w:b/>
                <w:bCs/>
                <w:color w:val="000000"/>
                <w:sz w:val="26"/>
                <w:szCs w:val="26"/>
              </w:rPr>
              <w:t>Description</w:t>
            </w:r>
          </w:p>
        </w:tc>
        <w:tc>
          <w:tcPr>
            <w:tcW w:w="0" w:type="auto"/>
            <w:shd w:val="clear" w:color="auto" w:fill="C7CCBE"/>
            <w:tcMar>
              <w:top w:w="180" w:type="dxa"/>
              <w:left w:w="180" w:type="dxa"/>
              <w:bottom w:w="180" w:type="dxa"/>
              <w:right w:w="180" w:type="dxa"/>
            </w:tcMar>
            <w:hideMark/>
          </w:tcPr>
          <w:p w:rsidR="002A7915" w:rsidRDefault="002A7915">
            <w:pPr>
              <w:rPr>
                <w:b/>
                <w:bCs/>
                <w:color w:val="000000"/>
                <w:sz w:val="26"/>
                <w:szCs w:val="26"/>
              </w:rPr>
            </w:pPr>
            <w:r>
              <w:rPr>
                <w:b/>
                <w:bCs/>
                <w:color w:val="000000"/>
                <w:sz w:val="26"/>
                <w:szCs w:val="26"/>
              </w:rPr>
              <w:t>Required/Optional</w:t>
            </w:r>
          </w:p>
        </w:tc>
      </w:tr>
      <w:tr w:rsidR="002A7915" w:rsidTr="002A79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15" w:rsidRDefault="002A7915">
            <w:pPr>
              <w:jc w:val="both"/>
              <w:rPr>
                <w:rFonts w:ascii="Segoe UI" w:hAnsi="Segoe UI" w:cs="Segoe UI"/>
                <w:color w:val="333333"/>
                <w:sz w:val="24"/>
                <w:szCs w:val="24"/>
              </w:rPr>
            </w:pPr>
            <w:r>
              <w:rPr>
                <w:rFonts w:ascii="Segoe UI" w:hAnsi="Segoe UI" w:cs="Segoe UI"/>
                <w:color w:val="333333"/>
              </w:rPr>
              <w:t>m</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15" w:rsidRDefault="002A7915">
            <w:pPr>
              <w:jc w:val="both"/>
              <w:rPr>
                <w:rFonts w:ascii="Segoe UI" w:hAnsi="Segoe UI" w:cs="Segoe UI"/>
                <w:color w:val="333333"/>
              </w:rPr>
            </w:pPr>
            <w:r>
              <w:rPr>
                <w:rFonts w:ascii="Segoe UI" w:hAnsi="Segoe UI" w:cs="Segoe UI"/>
                <w:color w:val="333333"/>
              </w:rPr>
              <w:t>It is the map which will be wrapped in a synchronized map.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A7915" w:rsidRDefault="002A7915">
            <w:pPr>
              <w:jc w:val="both"/>
              <w:rPr>
                <w:rFonts w:ascii="Segoe UI" w:hAnsi="Segoe UI" w:cs="Segoe UI"/>
                <w:color w:val="333333"/>
              </w:rPr>
            </w:pPr>
            <w:r>
              <w:rPr>
                <w:rFonts w:ascii="Segoe UI" w:hAnsi="Segoe UI" w:cs="Segoe UI"/>
                <w:color w:val="333333"/>
              </w:rPr>
              <w:t>Required</w:t>
            </w:r>
          </w:p>
        </w:tc>
      </w:tr>
    </w:tbl>
    <w:p w:rsidR="002A7915" w:rsidRDefault="002A7915" w:rsidP="002A7915">
      <w:pPr>
        <w:pStyle w:val="Heading2"/>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Returns</w:t>
      </w:r>
    </w:p>
    <w:p w:rsidR="002A7915" w:rsidRDefault="002A7915" w:rsidP="002A791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synchronizedMap()</w:t>
      </w:r>
      <w:r>
        <w:rPr>
          <w:rFonts w:ascii="Segoe UI" w:hAnsi="Segoe UI" w:cs="Segoe UI"/>
          <w:color w:val="333333"/>
        </w:rPr>
        <w:t> method returns a synchronized view of the specified Map.</w:t>
      </w:r>
    </w:p>
    <w:p w:rsidR="002A7915" w:rsidRDefault="002A7915" w:rsidP="002A79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Example 1</w:t>
      </w:r>
    </w:p>
    <w:p w:rsidR="002A7915" w:rsidRDefault="002A7915" w:rsidP="002A7915">
      <w:pPr>
        <w:numPr>
          <w:ilvl w:val="0"/>
          <w:numId w:val="13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A7915" w:rsidRDefault="002A7915" w:rsidP="002A7915">
      <w:pPr>
        <w:numPr>
          <w:ilvl w:val="0"/>
          <w:numId w:val="13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CollectionsSynchronizedMapExample1 {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Map&lt;String, String&gt; 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HashMap&lt;String, String&gt;();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string"/>
          <w:rFonts w:ascii="Segoe UI" w:hAnsi="Segoe UI" w:cs="Segoe UI"/>
          <w:color w:val="0000FF"/>
          <w:bdr w:val="none" w:sz="0" w:space="0" w:color="auto" w:frame="1"/>
        </w:rPr>
        <w:t>"1"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"Rahul"</w:t>
      </w:r>
      <w:r>
        <w:rPr>
          <w:rFonts w:ascii="Segoe UI" w:hAnsi="Segoe UI" w:cs="Segoe UI"/>
          <w:color w:val="000000"/>
          <w:bdr w:val="none" w:sz="0" w:space="0" w:color="auto" w:frame="1"/>
        </w:rPr>
        <w:t>);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string"/>
          <w:rFonts w:ascii="Segoe UI" w:hAnsi="Segoe UI" w:cs="Segoe UI"/>
          <w:color w:val="0000FF"/>
          <w:bdr w:val="none" w:sz="0" w:space="0" w:color="auto" w:frame="1"/>
        </w:rPr>
        <w:t>"4"</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"Karan"</w:t>
      </w:r>
      <w:r>
        <w:rPr>
          <w:rFonts w:ascii="Segoe UI" w:hAnsi="Segoe UI" w:cs="Segoe UI"/>
          <w:color w:val="000000"/>
          <w:bdr w:val="none" w:sz="0" w:space="0" w:color="auto" w:frame="1"/>
        </w:rPr>
        <w:t>);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string"/>
          <w:rFonts w:ascii="Segoe UI" w:hAnsi="Segoe UI" w:cs="Segoe UI"/>
          <w:color w:val="0000FF"/>
          <w:bdr w:val="none" w:sz="0" w:space="0" w:color="auto" w:frame="1"/>
        </w:rPr>
        <w:t>"3"</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"Mohan"</w:t>
      </w:r>
      <w:r>
        <w:rPr>
          <w:rFonts w:ascii="Segoe UI" w:hAnsi="Segoe UI" w:cs="Segoe UI"/>
          <w:color w:val="000000"/>
          <w:bdr w:val="none" w:sz="0" w:space="0" w:color="auto" w:frame="1"/>
        </w:rPr>
        <w:t>);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Map&lt;String, String&gt; synmap = Collections.synchronizedMap(map);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"Synchronized map is :"</w:t>
      </w:r>
      <w:r>
        <w:rPr>
          <w:rFonts w:ascii="Segoe UI" w:hAnsi="Segoe UI" w:cs="Segoe UI"/>
          <w:color w:val="000000"/>
          <w:bdr w:val="none" w:sz="0" w:space="0" w:color="auto" w:frame="1"/>
        </w:rPr>
        <w:t> + synmap);                 </w:t>
      </w:r>
    </w:p>
    <w:p w:rsidR="002A7915" w:rsidRDefault="002A7915" w:rsidP="002A7915">
      <w:pPr>
        <w:numPr>
          <w:ilvl w:val="0"/>
          <w:numId w:val="1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Pr="002A7915" w:rsidRDefault="002A7915" w:rsidP="002A7915">
      <w:pPr>
        <w:numPr>
          <w:ilvl w:val="0"/>
          <w:numId w:val="133"/>
        </w:numPr>
        <w:spacing w:after="0" w:line="375" w:lineRule="atLeast"/>
        <w:ind w:left="0"/>
        <w:jc w:val="both"/>
        <w:rPr>
          <w:rStyle w:val="testit"/>
          <w:rFonts w:ascii="Segoe UI" w:hAnsi="Segoe UI" w:cs="Segoe UI"/>
          <w:color w:val="333333"/>
        </w:rPr>
      </w:pPr>
      <w:r>
        <w:rPr>
          <w:rFonts w:ascii="Segoe UI" w:hAnsi="Segoe UI" w:cs="Segoe UI"/>
          <w:color w:val="000000"/>
          <w:bdr w:val="none" w:sz="0" w:space="0" w:color="auto" w:frame="1"/>
        </w:rPr>
        <w:t>}  </w:t>
      </w:r>
    </w:p>
    <w:p w:rsidR="002A7915" w:rsidRDefault="002A7915" w:rsidP="002A7915">
      <w:pPr>
        <w:spacing w:after="0" w:line="375" w:lineRule="atLeast"/>
        <w:jc w:val="both"/>
        <w:rPr>
          <w:rFonts w:ascii="Segoe UI" w:hAnsi="Segoe UI" w:cs="Segoe UI"/>
          <w:color w:val="333333"/>
        </w:rPr>
      </w:pPr>
      <w:r>
        <w:rPr>
          <w:rStyle w:val="Strong"/>
          <w:rFonts w:ascii="Segoe UI" w:hAnsi="Segoe UI" w:cs="Segoe UI"/>
          <w:color w:val="333333"/>
        </w:rPr>
        <w:t>Output:</w:t>
      </w:r>
    </w:p>
    <w:p w:rsidR="002A7915" w:rsidRDefault="002A7915" w:rsidP="002A7915">
      <w:pPr>
        <w:pStyle w:val="HTMLPreformatted"/>
        <w:shd w:val="clear" w:color="auto" w:fill="1C1D1C"/>
        <w:jc w:val="both"/>
        <w:rPr>
          <w:color w:val="F9F9F9"/>
        </w:rPr>
      </w:pPr>
      <w:r>
        <w:rPr>
          <w:color w:val="F9F9F9"/>
        </w:rPr>
        <w:t>Synchronized map is :{1=Rahul, 3=Mohan, 4=Karan}</w:t>
      </w:r>
    </w:p>
    <w:p w:rsidR="002A7915" w:rsidRDefault="002A7915" w:rsidP="002A7915">
      <w:pPr>
        <w:pStyle w:val="Heading2"/>
        <w:shd w:val="clear" w:color="auto" w:fill="FFFFFF"/>
        <w:spacing w:line="312" w:lineRule="atLeast"/>
        <w:jc w:val="both"/>
        <w:rPr>
          <w:rFonts w:ascii="Helvetica" w:hAnsi="Helvetica" w:cs="Helvetica"/>
          <w:b/>
          <w:bCs/>
          <w:color w:val="610B38"/>
          <w:sz w:val="38"/>
          <w:szCs w:val="38"/>
        </w:rPr>
      </w:pPr>
    </w:p>
    <w:p w:rsidR="002A7915" w:rsidRDefault="002A7915" w:rsidP="002A79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Example 2</w:t>
      </w:r>
    </w:p>
    <w:p w:rsidR="002A7915" w:rsidRDefault="002A7915" w:rsidP="002A7915">
      <w:pPr>
        <w:numPr>
          <w:ilvl w:val="0"/>
          <w:numId w:val="13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A7915" w:rsidRDefault="002A7915" w:rsidP="002A7915">
      <w:pPr>
        <w:numPr>
          <w:ilvl w:val="0"/>
          <w:numId w:val="1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CollectionsSynchronizedMapExample2 {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 Integer&gt; 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HashMap&lt;&gt;();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1001</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1002</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1003</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1004</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map.put(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1005</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"Map before Synchronized map: "</w:t>
      </w:r>
      <w:r>
        <w:rPr>
          <w:rFonts w:ascii="Segoe UI" w:hAnsi="Segoe UI" w:cs="Segoe UI"/>
          <w:color w:val="000000"/>
          <w:bdr w:val="none" w:sz="0" w:space="0" w:color="auto" w:frame="1"/>
        </w:rPr>
        <w:t> + map);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Map&lt;Integer, Integer&gt; synmap = Collections.synchronizedMap(map);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map.remove(</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1004</w:t>
      </w:r>
      <w:r>
        <w:rPr>
          <w:rFonts w:ascii="Segoe UI" w:hAnsi="Segoe UI" w:cs="Segoe UI"/>
          <w:color w:val="000000"/>
          <w:bdr w:val="none" w:sz="0" w:space="0" w:color="auto" w:frame="1"/>
        </w:rPr>
        <w:t>);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"Synchronized map after remove(4, 1004):"</w:t>
      </w:r>
      <w:r>
        <w:rPr>
          <w:rFonts w:ascii="Segoe UI" w:hAnsi="Segoe UI" w:cs="Segoe UI"/>
          <w:color w:val="000000"/>
          <w:bdr w:val="none" w:sz="0" w:space="0" w:color="auto" w:frame="1"/>
        </w:rPr>
        <w:t> + synmap);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Default="002A7915" w:rsidP="002A7915">
      <w:pPr>
        <w:numPr>
          <w:ilvl w:val="0"/>
          <w:numId w:val="1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rsidR="002A7915" w:rsidRDefault="002A7915" w:rsidP="002A7915">
      <w:pPr>
        <w:pStyle w:val="HTMLPreformatted"/>
        <w:shd w:val="clear" w:color="auto" w:fill="1C1D1C"/>
        <w:jc w:val="both"/>
        <w:rPr>
          <w:color w:val="F9F9F9"/>
        </w:rPr>
      </w:pPr>
      <w:r>
        <w:rPr>
          <w:color w:val="F9F9F9"/>
        </w:rPr>
        <w:lastRenderedPageBreak/>
        <w:t>Map before Synchronized map: {1=1001, 2=1002, 3=1003, 4=1004, 5=1005}</w:t>
      </w:r>
    </w:p>
    <w:p w:rsidR="002A7915" w:rsidRDefault="002A7915" w:rsidP="002A7915">
      <w:pPr>
        <w:pStyle w:val="HTMLPreformatted"/>
        <w:shd w:val="clear" w:color="auto" w:fill="1C1D1C"/>
        <w:jc w:val="both"/>
        <w:rPr>
          <w:color w:val="F9F9F9"/>
        </w:rPr>
      </w:pPr>
      <w:r>
        <w:rPr>
          <w:color w:val="F9F9F9"/>
        </w:rPr>
        <w:t>Synchronized map after remove(4, 1004):{1=1001, 2=1002, 3=1003, 5=1005}</w:t>
      </w:r>
    </w:p>
    <w:p w:rsidR="002A7915" w:rsidRDefault="002A7915" w:rsidP="0068641F">
      <w:pPr>
        <w:rPr>
          <w:sz w:val="24"/>
          <w:szCs w:val="24"/>
        </w:rPr>
      </w:pPr>
    </w:p>
    <w:p w:rsidR="00121A3B" w:rsidRDefault="00121A3B" w:rsidP="00121A3B">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Lock in Java</w:t>
      </w:r>
    </w:p>
    <w:p w:rsidR="00121A3B" w:rsidRDefault="00121A3B" w:rsidP="00121A3B">
      <w:pPr>
        <w:pStyle w:val="NormalWeb"/>
        <w:shd w:val="clear" w:color="auto" w:fill="FFFFFF"/>
        <w:jc w:val="both"/>
        <w:rPr>
          <w:rFonts w:ascii="Segoe UI" w:hAnsi="Segoe UI" w:cs="Segoe UI"/>
          <w:color w:val="333333"/>
        </w:rPr>
      </w:pPr>
      <w:r>
        <w:rPr>
          <w:rFonts w:ascii="Segoe UI" w:hAnsi="Segoe UI" w:cs="Segoe UI"/>
          <w:color w:val="333333"/>
        </w:rPr>
        <w:t>In Java, </w:t>
      </w:r>
      <w:r>
        <w:rPr>
          <w:rStyle w:val="Strong"/>
          <w:rFonts w:ascii="Segoe UI" w:eastAsiaTheme="majorEastAsia" w:hAnsi="Segoe UI" w:cs="Segoe UI"/>
          <w:color w:val="333333"/>
        </w:rPr>
        <w:t>Lock</w:t>
      </w:r>
      <w:r>
        <w:rPr>
          <w:rFonts w:ascii="Segoe UI" w:hAnsi="Segoe UI" w:cs="Segoe UI"/>
          <w:color w:val="333333"/>
        </w:rPr>
        <w:t> is an interface available in the </w:t>
      </w:r>
      <w:r>
        <w:rPr>
          <w:rStyle w:val="Strong"/>
          <w:rFonts w:ascii="Segoe UI" w:eastAsiaTheme="majorEastAsia" w:hAnsi="Segoe UI" w:cs="Segoe UI"/>
          <w:color w:val="333333"/>
        </w:rPr>
        <w:t>Java.util.concurrent.locks</w:t>
      </w:r>
      <w:r>
        <w:rPr>
          <w:rFonts w:ascii="Segoe UI" w:hAnsi="Segoe UI" w:cs="Segoe UI"/>
          <w:color w:val="333333"/>
        </w:rPr>
        <w:t> package. Java lock acts as thread synchronization mechanisms that are similar to the synchronized blocks. After some time, a new locking mechanism was introduced. It is very flexible and provides more options in comparison to the Synchronized block.</w:t>
      </w:r>
    </w:p>
    <w:p w:rsidR="00121A3B" w:rsidRDefault="00121A3B" w:rsidP="00121A3B">
      <w:pPr>
        <w:pStyle w:val="NormalWeb"/>
        <w:shd w:val="clear" w:color="auto" w:fill="FFFFFF"/>
        <w:jc w:val="both"/>
        <w:rPr>
          <w:rFonts w:ascii="Segoe UI" w:hAnsi="Segoe UI" w:cs="Segoe UI"/>
          <w:color w:val="333333"/>
        </w:rPr>
      </w:pPr>
      <w:r>
        <w:rPr>
          <w:rFonts w:ascii="Segoe UI" w:hAnsi="Segoe UI" w:cs="Segoe UI"/>
          <w:color w:val="333333"/>
        </w:rPr>
        <w:t>These are some of the following differences between a Synchronized block and a Lock:</w:t>
      </w: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851"/>
        <w:gridCol w:w="1560"/>
        <w:gridCol w:w="4252"/>
        <w:gridCol w:w="10718"/>
      </w:tblGrid>
      <w:tr w:rsidR="00121A3B" w:rsidTr="00121A3B">
        <w:tc>
          <w:tcPr>
            <w:tcW w:w="851" w:type="dxa"/>
            <w:shd w:val="clear" w:color="auto" w:fill="C7CCBE"/>
            <w:tcMar>
              <w:top w:w="180" w:type="dxa"/>
              <w:left w:w="180" w:type="dxa"/>
              <w:bottom w:w="180" w:type="dxa"/>
              <w:right w:w="180" w:type="dxa"/>
            </w:tcMar>
            <w:hideMark/>
          </w:tcPr>
          <w:p w:rsidR="00121A3B" w:rsidRDefault="00121A3B">
            <w:pPr>
              <w:rPr>
                <w:rFonts w:ascii="Times New Roman" w:hAnsi="Times New Roman" w:cs="Times New Roman"/>
                <w:b/>
                <w:bCs/>
                <w:color w:val="000000"/>
                <w:sz w:val="26"/>
                <w:szCs w:val="26"/>
              </w:rPr>
            </w:pPr>
            <w:r>
              <w:rPr>
                <w:b/>
                <w:bCs/>
                <w:color w:val="000000"/>
                <w:sz w:val="26"/>
                <w:szCs w:val="26"/>
              </w:rPr>
              <w:t>S.N.</w:t>
            </w:r>
          </w:p>
        </w:tc>
        <w:tc>
          <w:tcPr>
            <w:tcW w:w="1560" w:type="dxa"/>
            <w:shd w:val="clear" w:color="auto" w:fill="C7CCBE"/>
            <w:tcMar>
              <w:top w:w="180" w:type="dxa"/>
              <w:left w:w="180" w:type="dxa"/>
              <w:bottom w:w="180" w:type="dxa"/>
              <w:right w:w="180" w:type="dxa"/>
            </w:tcMar>
            <w:hideMark/>
          </w:tcPr>
          <w:p w:rsidR="00121A3B" w:rsidRDefault="00121A3B">
            <w:pPr>
              <w:rPr>
                <w:b/>
                <w:bCs/>
                <w:color w:val="000000"/>
                <w:sz w:val="26"/>
                <w:szCs w:val="26"/>
              </w:rPr>
            </w:pPr>
            <w:r>
              <w:rPr>
                <w:b/>
                <w:bCs/>
                <w:color w:val="000000"/>
                <w:sz w:val="26"/>
                <w:szCs w:val="26"/>
              </w:rPr>
              <w:t>Factor</w:t>
            </w:r>
          </w:p>
        </w:tc>
        <w:tc>
          <w:tcPr>
            <w:tcW w:w="4252" w:type="dxa"/>
            <w:shd w:val="clear" w:color="auto" w:fill="C7CCBE"/>
            <w:tcMar>
              <w:top w:w="180" w:type="dxa"/>
              <w:left w:w="180" w:type="dxa"/>
              <w:bottom w:w="180" w:type="dxa"/>
              <w:right w:w="180" w:type="dxa"/>
            </w:tcMar>
            <w:hideMark/>
          </w:tcPr>
          <w:p w:rsidR="00121A3B" w:rsidRDefault="00121A3B">
            <w:pPr>
              <w:rPr>
                <w:b/>
                <w:bCs/>
                <w:color w:val="000000"/>
                <w:sz w:val="26"/>
                <w:szCs w:val="26"/>
              </w:rPr>
            </w:pPr>
            <w:r>
              <w:rPr>
                <w:b/>
                <w:bCs/>
                <w:color w:val="000000"/>
                <w:sz w:val="26"/>
                <w:szCs w:val="26"/>
              </w:rPr>
              <w:t>Synchronized block</w:t>
            </w:r>
          </w:p>
        </w:tc>
        <w:tc>
          <w:tcPr>
            <w:tcW w:w="10718" w:type="dxa"/>
            <w:shd w:val="clear" w:color="auto" w:fill="C7CCBE"/>
            <w:tcMar>
              <w:top w:w="180" w:type="dxa"/>
              <w:left w:w="180" w:type="dxa"/>
              <w:bottom w:w="180" w:type="dxa"/>
              <w:right w:w="180" w:type="dxa"/>
            </w:tcMar>
            <w:hideMark/>
          </w:tcPr>
          <w:p w:rsidR="00121A3B" w:rsidRDefault="00121A3B">
            <w:pPr>
              <w:rPr>
                <w:b/>
                <w:bCs/>
                <w:color w:val="000000"/>
                <w:sz w:val="26"/>
                <w:szCs w:val="26"/>
              </w:rPr>
            </w:pPr>
            <w:r>
              <w:rPr>
                <w:b/>
                <w:bCs/>
                <w:color w:val="000000"/>
                <w:sz w:val="26"/>
                <w:szCs w:val="26"/>
              </w:rPr>
              <w:t>Lock</w:t>
            </w:r>
          </w:p>
        </w:tc>
      </w:tr>
      <w:tr w:rsidR="00121A3B" w:rsidTr="00121A3B">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sz w:val="24"/>
                <w:szCs w:val="24"/>
              </w:rPr>
            </w:pPr>
            <w:r>
              <w:rPr>
                <w:rFonts w:ascii="Segoe UI" w:hAnsi="Segoe UI" w:cs="Segoe UI"/>
                <w:color w:val="333333"/>
              </w:rPr>
              <w:t>1.</w:t>
            </w:r>
          </w:p>
        </w:tc>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Sequence guarantee</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It doesn't provide any guarantee of sequence in which the waiting thread will be access.</w:t>
            </w:r>
          </w:p>
        </w:tc>
        <w:tc>
          <w:tcPr>
            <w:tcW w:w="10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 xml:space="preserve">Unlike Synchronized block, the Lock interface </w:t>
            </w:r>
          </w:p>
          <w:p w:rsidR="00121A3B" w:rsidRDefault="00121A3B">
            <w:pPr>
              <w:jc w:val="both"/>
              <w:rPr>
                <w:rFonts w:ascii="Segoe UI" w:hAnsi="Segoe UI" w:cs="Segoe UI"/>
                <w:color w:val="333333"/>
              </w:rPr>
            </w:pPr>
            <w:r>
              <w:rPr>
                <w:rFonts w:ascii="Segoe UI" w:hAnsi="Segoe UI" w:cs="Segoe UI"/>
                <w:color w:val="333333"/>
              </w:rPr>
              <w:t>handles it.</w:t>
            </w:r>
          </w:p>
        </w:tc>
      </w:tr>
      <w:tr w:rsidR="00121A3B" w:rsidTr="00121A3B">
        <w:tc>
          <w:tcPr>
            <w:tcW w:w="85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2.</w:t>
            </w:r>
          </w:p>
        </w:tc>
        <w:tc>
          <w:tcPr>
            <w:tcW w:w="156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No timeout</w:t>
            </w:r>
          </w:p>
        </w:tc>
        <w:tc>
          <w:tcPr>
            <w:tcW w:w="42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It doesn't have any options of time when the lock is not granted.</w:t>
            </w:r>
          </w:p>
        </w:tc>
        <w:tc>
          <w:tcPr>
            <w:tcW w:w="107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The Lock interface provides such options at the</w:t>
            </w:r>
          </w:p>
          <w:p w:rsidR="00121A3B" w:rsidRDefault="00121A3B">
            <w:pPr>
              <w:jc w:val="both"/>
              <w:rPr>
                <w:rFonts w:ascii="Segoe UI" w:hAnsi="Segoe UI" w:cs="Segoe UI"/>
                <w:color w:val="333333"/>
              </w:rPr>
            </w:pPr>
            <w:r>
              <w:rPr>
                <w:rFonts w:ascii="Segoe UI" w:hAnsi="Segoe UI" w:cs="Segoe UI"/>
                <w:color w:val="333333"/>
              </w:rPr>
              <w:t xml:space="preserve"> time of granting the lock.</w:t>
            </w:r>
          </w:p>
        </w:tc>
      </w:tr>
      <w:tr w:rsidR="00121A3B" w:rsidTr="00121A3B">
        <w:tc>
          <w:tcPr>
            <w:tcW w:w="85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3.</w:t>
            </w:r>
          </w:p>
        </w:tc>
        <w:tc>
          <w:tcPr>
            <w:tcW w:w="156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Single method</w:t>
            </w:r>
          </w:p>
        </w:tc>
        <w:tc>
          <w:tcPr>
            <w:tcW w:w="42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It can be contained within a single method.</w:t>
            </w:r>
          </w:p>
        </w:tc>
        <w:tc>
          <w:tcPr>
            <w:tcW w:w="107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21A3B" w:rsidRDefault="00121A3B">
            <w:pPr>
              <w:jc w:val="both"/>
              <w:rPr>
                <w:rFonts w:ascii="Segoe UI" w:hAnsi="Segoe UI" w:cs="Segoe UI"/>
                <w:color w:val="333333"/>
              </w:rPr>
            </w:pPr>
            <w:r>
              <w:rPr>
                <w:rFonts w:ascii="Segoe UI" w:hAnsi="Segoe UI" w:cs="Segoe UI"/>
                <w:color w:val="333333"/>
              </w:rPr>
              <w:t>The lock() and unlock() methods of the interface</w:t>
            </w:r>
          </w:p>
          <w:p w:rsidR="00121A3B" w:rsidRDefault="00121A3B">
            <w:pPr>
              <w:jc w:val="both"/>
              <w:rPr>
                <w:rFonts w:ascii="Segoe UI" w:hAnsi="Segoe UI" w:cs="Segoe UI"/>
                <w:color w:val="333333"/>
              </w:rPr>
            </w:pPr>
            <w:r>
              <w:rPr>
                <w:rFonts w:ascii="Segoe UI" w:hAnsi="Segoe UI" w:cs="Segoe UI"/>
                <w:color w:val="333333"/>
              </w:rPr>
              <w:t xml:space="preserve"> can be called in different methods.</w:t>
            </w:r>
          </w:p>
        </w:tc>
      </w:tr>
    </w:tbl>
    <w:p w:rsidR="00121A3B" w:rsidRDefault="00121A3B" w:rsidP="00121A3B">
      <w:pPr>
        <w:pStyle w:val="NormalWeb"/>
        <w:shd w:val="clear" w:color="auto" w:fill="FFFFFF"/>
        <w:jc w:val="both"/>
        <w:rPr>
          <w:rFonts w:ascii="Segoe UI" w:hAnsi="Segoe UI" w:cs="Segoe UI"/>
          <w:color w:val="333333"/>
        </w:rPr>
      </w:pPr>
      <w:r>
        <w:rPr>
          <w:rFonts w:ascii="Segoe UI" w:hAnsi="Segoe UI" w:cs="Segoe UI"/>
          <w:color w:val="333333"/>
        </w:rPr>
        <w:t>In Java, the Lock interface basically provides six methods which are as follows:</w:t>
      </w:r>
    </w:p>
    <w:p w:rsidR="00121A3B" w:rsidRDefault="00121A3B" w:rsidP="00121A3B">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The lock() method</w:t>
      </w:r>
    </w:p>
    <w:p w:rsidR="00121A3B" w:rsidRDefault="00121A3B" w:rsidP="00121A3B">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eastAsiaTheme="majorEastAsia" w:hAnsi="Segoe UI" w:cs="Segoe UI"/>
          <w:color w:val="333333"/>
        </w:rPr>
        <w:t>lock()</w:t>
      </w:r>
      <w:r>
        <w:rPr>
          <w:rFonts w:ascii="Segoe UI" w:hAnsi="Segoe UI" w:cs="Segoe UI"/>
          <w:color w:val="333333"/>
        </w:rPr>
        <w:t> method is one of the most important methods of the </w:t>
      </w:r>
      <w:r>
        <w:rPr>
          <w:rStyle w:val="Strong"/>
          <w:rFonts w:ascii="Segoe UI" w:eastAsiaTheme="majorEastAsia" w:hAnsi="Segoe UI" w:cs="Segoe UI"/>
          <w:color w:val="333333"/>
        </w:rPr>
        <w:t>Lock</w:t>
      </w:r>
      <w:r>
        <w:rPr>
          <w:rFonts w:ascii="Segoe UI" w:hAnsi="Segoe UI" w:cs="Segoe UI"/>
          <w:color w:val="333333"/>
        </w:rPr>
        <w:t> interface. It is used for acquiring the lock. For thread scheduling purposes, the current thread becomes disabled when the lock is not available. The lock() method is a public method that returns void.</w:t>
      </w:r>
    </w:p>
    <w:p w:rsidR="00121A3B" w:rsidRDefault="00121A3B" w:rsidP="00121A3B">
      <w:pPr>
        <w:pStyle w:val="Heading4"/>
        <w:shd w:val="clear" w:color="auto" w:fill="FFFFFF"/>
        <w:spacing w:before="600" w:after="450"/>
        <w:rPr>
          <w:rFonts w:ascii="Helvetica" w:hAnsi="Helvetica" w:cs="Helvetica"/>
          <w:color w:val="0C0C0C"/>
          <w:spacing w:val="-2"/>
          <w:sz w:val="33"/>
          <w:szCs w:val="33"/>
        </w:rPr>
      </w:pPr>
      <w:r>
        <w:rPr>
          <w:rFonts w:ascii="Helvetica" w:hAnsi="Helvetica" w:cs="Helvetica"/>
          <w:color w:val="0C0C0C"/>
          <w:spacing w:val="-2"/>
          <w:sz w:val="33"/>
          <w:szCs w:val="33"/>
        </w:rPr>
        <w:t>UnLock():</w:t>
      </w:r>
    </w:p>
    <w:p w:rsidR="00121A3B" w:rsidRDefault="00121A3B" w:rsidP="00121A3B">
      <w:pPr>
        <w:pStyle w:val="p1"/>
        <w:shd w:val="clear" w:color="auto" w:fill="FFFFFF"/>
        <w:spacing w:before="0" w:beforeAutospacing="0" w:after="420" w:afterAutospacing="0"/>
        <w:rPr>
          <w:rFonts w:ascii="Segoe UI" w:hAnsi="Segoe UI" w:cs="Segoe UI"/>
          <w:color w:val="111111"/>
          <w:spacing w:val="-2"/>
          <w:sz w:val="27"/>
          <w:szCs w:val="27"/>
        </w:rPr>
      </w:pPr>
      <w:r>
        <w:rPr>
          <w:rStyle w:val="s1"/>
          <w:rFonts w:ascii="Segoe UI" w:eastAsiaTheme="majorEastAsia" w:hAnsi="Segoe UI" w:cs="Segoe UI"/>
          <w:color w:val="111111"/>
          <w:spacing w:val="-2"/>
          <w:sz w:val="27"/>
          <w:szCs w:val="27"/>
        </w:rPr>
        <w:t>UnLock() releases the lock on </w:t>
      </w:r>
      <w:hyperlink r:id="rId102" w:tgtFrame="_blank" w:history="1">
        <w:r>
          <w:rPr>
            <w:rStyle w:val="Hyperlink"/>
            <w:rFonts w:ascii="Segoe UI" w:eastAsiaTheme="majorEastAsia" w:hAnsi="Segoe UI" w:cs="Segoe UI"/>
            <w:color w:val="B11F24"/>
            <w:spacing w:val="-2"/>
            <w:sz w:val="27"/>
            <w:szCs w:val="27"/>
          </w:rPr>
          <w:t>Object</w:t>
        </w:r>
      </w:hyperlink>
      <w:r>
        <w:rPr>
          <w:rStyle w:val="s1"/>
          <w:rFonts w:ascii="Segoe UI" w:eastAsiaTheme="majorEastAsia" w:hAnsi="Segoe UI" w:cs="Segoe UI"/>
          <w:color w:val="111111"/>
          <w:spacing w:val="-2"/>
          <w:sz w:val="27"/>
          <w:szCs w:val="27"/>
        </w:rPr>
        <w:t>.</w:t>
      </w:r>
    </w:p>
    <w:p w:rsidR="00121A3B" w:rsidRDefault="00121A3B" w:rsidP="002A7915">
      <w:pPr>
        <w:pStyle w:val="Heading1"/>
        <w:shd w:val="clear" w:color="auto" w:fill="FFFFFF"/>
        <w:spacing w:before="75" w:beforeAutospacing="0" w:line="312" w:lineRule="atLeast"/>
        <w:jc w:val="both"/>
        <w:rPr>
          <w:rFonts w:ascii="Helvetica" w:hAnsi="Helvetica" w:cs="Helvetica"/>
          <w:b w:val="0"/>
          <w:bCs w:val="0"/>
          <w:color w:val="610B38"/>
          <w:sz w:val="44"/>
          <w:szCs w:val="44"/>
        </w:rPr>
      </w:pPr>
    </w:p>
    <w:p w:rsidR="002A7915" w:rsidRDefault="002A7915" w:rsidP="002A7915">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ConcurrentHashMap class</w:t>
      </w:r>
    </w:p>
    <w:p w:rsidR="002A7915" w:rsidRDefault="002A7915" w:rsidP="002A7915">
      <w:pPr>
        <w:pStyle w:val="NormalWeb"/>
        <w:shd w:val="clear" w:color="auto" w:fill="FFFFFF"/>
        <w:jc w:val="both"/>
        <w:rPr>
          <w:rFonts w:ascii="Segoe UI" w:hAnsi="Segoe UI" w:cs="Segoe UI"/>
          <w:color w:val="333333"/>
        </w:rPr>
      </w:pPr>
      <w:r>
        <w:rPr>
          <w:rFonts w:ascii="Segoe UI" w:hAnsi="Segoe UI" w:cs="Segoe UI"/>
          <w:color w:val="333333"/>
        </w:rPr>
        <w:t xml:space="preserve">A hash table supporting full concurrency of retrievals and high expected concurrency for updates. This class obeys the same functional specification as Hashtable and includes versions of methods corresponding to each method of Hashtable. However, even though all operations are thread-safe, retrieval operations do not entail locking, and there is not any support for locking the entire table in a way that prevents all access. This class is fully interoperable with Hashtable in programs that rely on its thread safety but not </w:t>
      </w:r>
      <w:r w:rsidR="00876CC5">
        <w:rPr>
          <w:rFonts w:ascii="Segoe UI" w:hAnsi="Segoe UI" w:cs="Segoe UI"/>
          <w:color w:val="333333"/>
        </w:rPr>
        <w:t>on its synchronization details.</w:t>
      </w:r>
    </w:p>
    <w:tbl>
      <w:tblPr>
        <w:tblW w:w="15047" w:type="dxa"/>
        <w:tblInd w:w="-1284" w:type="dxa"/>
        <w:shd w:val="clear" w:color="auto" w:fill="FFFFFF"/>
        <w:tblCellMar>
          <w:top w:w="15" w:type="dxa"/>
          <w:left w:w="15" w:type="dxa"/>
          <w:bottom w:w="15" w:type="dxa"/>
          <w:right w:w="15" w:type="dxa"/>
        </w:tblCellMar>
        <w:tblLook w:val="04A0" w:firstRow="1" w:lastRow="0" w:firstColumn="1" w:lastColumn="0" w:noHBand="0" w:noVBand="1"/>
      </w:tblPr>
      <w:tblGrid>
        <w:gridCol w:w="611"/>
        <w:gridCol w:w="1799"/>
        <w:gridCol w:w="3261"/>
        <w:gridCol w:w="9376"/>
      </w:tblGrid>
      <w:tr w:rsidR="00876CC5" w:rsidRPr="00876CC5" w:rsidTr="00876CC5">
        <w:trPr>
          <w:tblHeader/>
        </w:trPr>
        <w:tc>
          <w:tcPr>
            <w:tcW w:w="61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CC5" w:rsidRPr="00876CC5" w:rsidRDefault="00876CC5" w:rsidP="00876CC5">
            <w:pPr>
              <w:spacing w:after="0" w:line="240" w:lineRule="auto"/>
              <w:jc w:val="center"/>
              <w:rPr>
                <w:rFonts w:ascii="Arial" w:eastAsia="Times New Roman" w:hAnsi="Arial" w:cs="Arial"/>
                <w:b/>
                <w:bCs/>
                <w:color w:val="212529"/>
                <w:sz w:val="23"/>
                <w:szCs w:val="23"/>
                <w:lang w:eastAsia="en-IN"/>
              </w:rPr>
            </w:pPr>
            <w:r w:rsidRPr="00876CC5">
              <w:rPr>
                <w:rFonts w:ascii="Arial" w:eastAsia="Times New Roman" w:hAnsi="Arial" w:cs="Arial"/>
                <w:b/>
                <w:bCs/>
                <w:color w:val="212529"/>
                <w:sz w:val="23"/>
                <w:szCs w:val="23"/>
                <w:lang w:eastAsia="en-IN"/>
              </w:rPr>
              <w:t>Sr. No.</w:t>
            </w:r>
          </w:p>
        </w:tc>
        <w:tc>
          <w:tcPr>
            <w:tcW w:w="179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CC5" w:rsidRPr="00876CC5" w:rsidRDefault="00876CC5" w:rsidP="00876CC5">
            <w:pPr>
              <w:spacing w:after="0" w:line="240" w:lineRule="auto"/>
              <w:jc w:val="center"/>
              <w:rPr>
                <w:rFonts w:ascii="Arial" w:eastAsia="Times New Roman" w:hAnsi="Arial" w:cs="Arial"/>
                <w:b/>
                <w:bCs/>
                <w:color w:val="212529"/>
                <w:sz w:val="23"/>
                <w:szCs w:val="23"/>
                <w:lang w:eastAsia="en-IN"/>
              </w:rPr>
            </w:pPr>
            <w:r w:rsidRPr="00876CC5">
              <w:rPr>
                <w:rFonts w:ascii="Arial" w:eastAsia="Times New Roman" w:hAnsi="Arial" w:cs="Arial"/>
                <w:b/>
                <w:bCs/>
                <w:color w:val="212529"/>
                <w:sz w:val="23"/>
                <w:szCs w:val="23"/>
                <w:lang w:eastAsia="en-IN"/>
              </w:rPr>
              <w:t>Key</w:t>
            </w:r>
          </w:p>
        </w:tc>
        <w:tc>
          <w:tcPr>
            <w:tcW w:w="32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CC5" w:rsidRPr="00876CC5" w:rsidRDefault="00876CC5" w:rsidP="00876CC5">
            <w:pPr>
              <w:spacing w:after="0" w:line="240" w:lineRule="auto"/>
              <w:jc w:val="center"/>
              <w:rPr>
                <w:rFonts w:ascii="Arial" w:eastAsia="Times New Roman" w:hAnsi="Arial" w:cs="Arial"/>
                <w:b/>
                <w:bCs/>
                <w:color w:val="212529"/>
                <w:sz w:val="23"/>
                <w:szCs w:val="23"/>
                <w:lang w:eastAsia="en-IN"/>
              </w:rPr>
            </w:pPr>
            <w:r w:rsidRPr="00876CC5">
              <w:rPr>
                <w:rFonts w:ascii="Arial" w:eastAsia="Times New Roman" w:hAnsi="Arial" w:cs="Arial"/>
                <w:b/>
                <w:bCs/>
                <w:color w:val="212529"/>
                <w:sz w:val="23"/>
                <w:szCs w:val="23"/>
                <w:lang w:eastAsia="en-IN"/>
              </w:rPr>
              <w:t>HashTable</w:t>
            </w:r>
          </w:p>
        </w:tc>
        <w:tc>
          <w:tcPr>
            <w:tcW w:w="93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76CC5" w:rsidRPr="00876CC5" w:rsidRDefault="00876CC5" w:rsidP="00876CC5">
            <w:pPr>
              <w:spacing w:after="0" w:line="240" w:lineRule="auto"/>
              <w:jc w:val="center"/>
              <w:rPr>
                <w:rFonts w:ascii="Arial" w:eastAsia="Times New Roman" w:hAnsi="Arial" w:cs="Arial"/>
                <w:b/>
                <w:bCs/>
                <w:color w:val="212529"/>
                <w:sz w:val="23"/>
                <w:szCs w:val="23"/>
                <w:lang w:eastAsia="en-IN"/>
              </w:rPr>
            </w:pPr>
            <w:r w:rsidRPr="00876CC5">
              <w:rPr>
                <w:rFonts w:ascii="Arial" w:eastAsia="Times New Roman" w:hAnsi="Arial" w:cs="Arial"/>
                <w:b/>
                <w:bCs/>
                <w:color w:val="212529"/>
                <w:sz w:val="23"/>
                <w:szCs w:val="23"/>
                <w:lang w:eastAsia="en-IN"/>
              </w:rPr>
              <w:t>ConcurrentHashMap</w:t>
            </w:r>
          </w:p>
        </w:tc>
      </w:tr>
      <w:tr w:rsidR="00876CC5" w:rsidRPr="00876CC5" w:rsidTr="00876CC5">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1</w:t>
            </w:r>
          </w:p>
        </w:tc>
        <w:tc>
          <w:tcPr>
            <w:tcW w:w="17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Basic </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after="0" w:line="240" w:lineRule="auto"/>
              <w:rPr>
                <w:rFonts w:ascii="Arial" w:eastAsia="Times New Roman" w:hAnsi="Arial" w:cs="Arial"/>
                <w:color w:val="212529"/>
                <w:sz w:val="23"/>
                <w:szCs w:val="23"/>
                <w:lang w:eastAsia="en-IN"/>
              </w:rPr>
            </w:pPr>
            <w:r w:rsidRPr="00876CC5">
              <w:rPr>
                <w:rFonts w:ascii="Arial" w:eastAsia="Times New Roman" w:hAnsi="Arial" w:cs="Arial"/>
                <w:color w:val="212529"/>
                <w:sz w:val="23"/>
                <w:szCs w:val="23"/>
                <w:lang w:eastAsia="en-IN"/>
              </w:rPr>
              <w:t>HashTable is a thread-safe legacy class introduced in the Jdk1.1</w:t>
            </w:r>
          </w:p>
        </w:tc>
        <w:tc>
          <w:tcPr>
            <w:tcW w:w="9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 xml:space="preserve"> ConcurrentHashmap is a class that was introduced in </w:t>
            </w:r>
          </w:p>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jdk1.5</w:t>
            </w:r>
          </w:p>
        </w:tc>
      </w:tr>
      <w:tr w:rsidR="00876CC5" w:rsidRPr="00876CC5" w:rsidTr="00876CC5">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2</w:t>
            </w:r>
          </w:p>
        </w:tc>
        <w:tc>
          <w:tcPr>
            <w:tcW w:w="17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Locking</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It applies lock on the entire collection </w:t>
            </w:r>
          </w:p>
        </w:tc>
        <w:tc>
          <w:tcPr>
            <w:tcW w:w="9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ConcurrentHashMap apply locks only at bucket level</w:t>
            </w:r>
          </w:p>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 xml:space="preserve"> called fragment  while adding or updating the map</w:t>
            </w:r>
          </w:p>
        </w:tc>
      </w:tr>
      <w:tr w:rsidR="00876CC5" w:rsidRPr="00876CC5" w:rsidTr="00876CC5">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3</w:t>
            </w:r>
          </w:p>
        </w:tc>
        <w:tc>
          <w:tcPr>
            <w:tcW w:w="17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Performance </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after="0" w:line="240" w:lineRule="auto"/>
              <w:rPr>
                <w:rFonts w:ascii="Arial" w:eastAsia="Times New Roman" w:hAnsi="Arial" w:cs="Arial"/>
                <w:color w:val="212529"/>
                <w:sz w:val="23"/>
                <w:szCs w:val="23"/>
                <w:lang w:eastAsia="en-IN"/>
              </w:rPr>
            </w:pPr>
            <w:r w:rsidRPr="00876CC5">
              <w:rPr>
                <w:rFonts w:ascii="Arial" w:eastAsia="Times New Roman" w:hAnsi="Arial" w:cs="Arial"/>
                <w:color w:val="212529"/>
                <w:sz w:val="23"/>
                <w:szCs w:val="23"/>
                <w:lang w:eastAsia="en-IN"/>
              </w:rPr>
              <w:t>It is slower than  ConcurrentHashMap</w:t>
            </w:r>
          </w:p>
        </w:tc>
        <w:tc>
          <w:tcPr>
            <w:tcW w:w="9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It is better than HashTable</w:t>
            </w:r>
          </w:p>
        </w:tc>
      </w:tr>
      <w:tr w:rsidR="00876CC5" w:rsidRPr="00876CC5" w:rsidTr="00876CC5">
        <w:tc>
          <w:tcPr>
            <w:tcW w:w="61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4.</w:t>
            </w:r>
          </w:p>
        </w:tc>
        <w:tc>
          <w:tcPr>
            <w:tcW w:w="1799"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Null</w:t>
            </w:r>
          </w:p>
        </w:tc>
        <w:tc>
          <w:tcPr>
            <w:tcW w:w="3261"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It doesn't allow null key and value</w:t>
            </w:r>
          </w:p>
        </w:tc>
        <w:tc>
          <w:tcPr>
            <w:tcW w:w="9376"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76CC5" w:rsidRPr="00876CC5" w:rsidRDefault="00876CC5" w:rsidP="00876CC5">
            <w:pPr>
              <w:spacing w:before="30" w:after="150" w:line="240" w:lineRule="auto"/>
              <w:ind w:left="30" w:right="30"/>
              <w:jc w:val="both"/>
              <w:rPr>
                <w:rFonts w:ascii="Arial" w:eastAsia="Times New Roman" w:hAnsi="Arial" w:cs="Arial"/>
                <w:color w:val="000000"/>
                <w:sz w:val="24"/>
                <w:szCs w:val="24"/>
                <w:lang w:eastAsia="en-IN"/>
              </w:rPr>
            </w:pPr>
            <w:r w:rsidRPr="00876CC5">
              <w:rPr>
                <w:rFonts w:ascii="Arial" w:eastAsia="Times New Roman" w:hAnsi="Arial" w:cs="Arial"/>
                <w:color w:val="000000"/>
                <w:sz w:val="24"/>
                <w:szCs w:val="24"/>
                <w:lang w:eastAsia="en-IN"/>
              </w:rPr>
              <w:t>It allows null key and value</w:t>
            </w:r>
          </w:p>
        </w:tc>
      </w:tr>
    </w:tbl>
    <w:p w:rsidR="00876CC5" w:rsidRDefault="00876CC5" w:rsidP="002A7915">
      <w:pPr>
        <w:pStyle w:val="NormalWeb"/>
        <w:shd w:val="clear" w:color="auto" w:fill="FFFFFF"/>
        <w:jc w:val="both"/>
        <w:rPr>
          <w:rFonts w:ascii="Segoe UI" w:hAnsi="Segoe UI" w:cs="Segoe UI"/>
          <w:color w:val="333333"/>
        </w:rPr>
      </w:pPr>
    </w:p>
    <w:p w:rsidR="002A7915" w:rsidRDefault="002A7915" w:rsidP="002A79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ConcurrentHashMap class declaration</w:t>
      </w:r>
    </w:p>
    <w:p w:rsidR="002A7915" w:rsidRDefault="002A7915" w:rsidP="002A7915">
      <w:pPr>
        <w:numPr>
          <w:ilvl w:val="0"/>
          <w:numId w:val="135"/>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ConcurrentHashMap&lt;K,V&gt;  </w:t>
      </w:r>
    </w:p>
    <w:p w:rsidR="002A7915" w:rsidRDefault="002A7915" w:rsidP="002A7915">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AbstractMap&lt;K,V&gt;  </w:t>
      </w:r>
    </w:p>
    <w:p w:rsidR="002A7915" w:rsidRDefault="002A7915" w:rsidP="002A7915">
      <w:pPr>
        <w:numPr>
          <w:ilvl w:val="0"/>
          <w:numId w:val="13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ConcurrentMap&lt;K,V&gt;, Serializable  </w:t>
      </w:r>
    </w:p>
    <w:p w:rsidR="002A7915" w:rsidRDefault="002A7915" w:rsidP="0068641F">
      <w:pPr>
        <w:rPr>
          <w:sz w:val="24"/>
          <w:szCs w:val="24"/>
        </w:rPr>
      </w:pPr>
    </w:p>
    <w:p w:rsidR="00876CC5" w:rsidRDefault="00876CC5" w:rsidP="002A7915">
      <w:pPr>
        <w:pStyle w:val="Heading2"/>
        <w:shd w:val="clear" w:color="auto" w:fill="FFFFFF"/>
        <w:spacing w:line="312" w:lineRule="atLeast"/>
        <w:jc w:val="both"/>
        <w:rPr>
          <w:rFonts w:ascii="Helvetica" w:hAnsi="Helvetica" w:cs="Helvetica"/>
          <w:b/>
          <w:bCs/>
          <w:color w:val="610B38"/>
          <w:sz w:val="38"/>
          <w:szCs w:val="38"/>
        </w:rPr>
      </w:pPr>
    </w:p>
    <w:p w:rsidR="00876CC5" w:rsidRDefault="00876CC5" w:rsidP="002A7915">
      <w:pPr>
        <w:pStyle w:val="Heading2"/>
        <w:shd w:val="clear" w:color="auto" w:fill="FFFFFF"/>
        <w:spacing w:line="312" w:lineRule="atLeast"/>
        <w:jc w:val="both"/>
        <w:rPr>
          <w:rFonts w:ascii="Helvetica" w:hAnsi="Helvetica" w:cs="Helvetica"/>
          <w:b/>
          <w:bCs/>
          <w:color w:val="610B38"/>
          <w:sz w:val="38"/>
          <w:szCs w:val="38"/>
        </w:rPr>
      </w:pPr>
    </w:p>
    <w:p w:rsidR="002A7915" w:rsidRDefault="002A7915" w:rsidP="002A7915">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ConcurrentHashMap class Example: computeIfAbsent()</w:t>
      </w:r>
    </w:p>
    <w:p w:rsidR="002A7915" w:rsidRDefault="002A7915" w:rsidP="002A7915">
      <w:pPr>
        <w:numPr>
          <w:ilvl w:val="0"/>
          <w:numId w:val="136"/>
        </w:numPr>
        <w:spacing w:after="0" w:line="375" w:lineRule="atLeast"/>
        <w:ind w:left="0"/>
        <w:jc w:val="both"/>
        <w:rPr>
          <w:rFonts w:ascii="Segoe UI" w:hAnsi="Segoe UI" w:cs="Segoe UI"/>
          <w:color w:val="000000"/>
          <w:sz w:val="24"/>
          <w:szCs w:val="24"/>
        </w:rPr>
      </w:pPr>
      <w:r>
        <w:rPr>
          <w:rStyle w:val="comment"/>
          <w:rFonts w:ascii="Segoe UI" w:hAnsi="Segoe UI" w:cs="Segoe UI"/>
          <w:color w:val="008200"/>
          <w:bdr w:val="none" w:sz="0" w:space="0" w:color="auto" w:frame="1"/>
        </w:rPr>
        <w:t>//import statement</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java.util.concurrent.*;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ConcurrentHashMapcomputeIfAbsentExample1_1 {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crete a HashMap and add some values </w:t>
      </w:r>
      <w:r>
        <w:rPr>
          <w:rFonts w:ascii="Segoe UI" w:hAnsi="Segoe UI" w:cs="Segoe UI"/>
          <w:color w:val="000000"/>
          <w:bdr w:val="none" w:sz="0" w:space="0" w:color="auto" w:frame="1"/>
        </w:rPr>
        <w:t>  </w:t>
      </w:r>
    </w:p>
    <w:p w:rsidR="002A7915" w:rsidRPr="00B82DB7" w:rsidRDefault="002A7915" w:rsidP="00B82DB7">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HashMap&lt;String, Integer&gt; mapcon   </w:t>
      </w:r>
      <w:r w:rsidRPr="00B82DB7">
        <w:rPr>
          <w:rFonts w:ascii="Segoe UI" w:hAnsi="Segoe UI" w:cs="Segoe UI"/>
          <w:color w:val="000000"/>
          <w:bdr w:val="none" w:sz="0" w:space="0" w:color="auto" w:frame="1"/>
        </w:rPr>
        <w:t>= </w:t>
      </w:r>
      <w:r w:rsidRPr="00B82DB7">
        <w:rPr>
          <w:rStyle w:val="keyword"/>
          <w:rFonts w:ascii="Segoe UI" w:hAnsi="Segoe UI" w:cs="Segoe UI"/>
          <w:b/>
          <w:bCs/>
          <w:color w:val="006699"/>
          <w:bdr w:val="none" w:sz="0" w:space="0" w:color="auto" w:frame="1"/>
        </w:rPr>
        <w:t>new</w:t>
      </w:r>
      <w:r w:rsidRPr="00B82DB7">
        <w:rPr>
          <w:rFonts w:ascii="Segoe UI" w:hAnsi="Segoe UI" w:cs="Segoe UI"/>
          <w:color w:val="000000"/>
          <w:bdr w:val="none" w:sz="0" w:space="0" w:color="auto" w:frame="1"/>
        </w:rPr>
        <w:t> HashMap&lt;&gt;();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mapcon.put(</w:t>
      </w:r>
      <w:r>
        <w:rPr>
          <w:rStyle w:val="string"/>
          <w:rFonts w:ascii="Segoe UI" w:hAnsi="Segoe UI" w:cs="Segoe UI"/>
          <w:color w:val="0000FF"/>
          <w:bdr w:val="none" w:sz="0" w:space="0" w:color="auto" w:frame="1"/>
        </w:rPr>
        <w:t>"k1"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mapcon.put(</w:t>
      </w:r>
      <w:r>
        <w:rPr>
          <w:rStyle w:val="string"/>
          <w:rFonts w:ascii="Segoe UI" w:hAnsi="Segoe UI" w:cs="Segoe UI"/>
          <w:color w:val="0000FF"/>
          <w:bdr w:val="none" w:sz="0" w:space="0" w:color="auto" w:frame="1"/>
        </w:rPr>
        <w:t>"k2"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mapcon.put(</w:t>
      </w:r>
      <w:r>
        <w:rPr>
          <w:rStyle w:val="string"/>
          <w:rFonts w:ascii="Segoe UI" w:hAnsi="Segoe UI" w:cs="Segoe UI"/>
          <w:color w:val="0000FF"/>
          <w:bdr w:val="none" w:sz="0" w:space="0" w:color="auto" w:frame="1"/>
        </w:rPr>
        <w:t>"k3"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mapcon.put(</w:t>
      </w:r>
      <w:r>
        <w:rPr>
          <w:rStyle w:val="string"/>
          <w:rFonts w:ascii="Segoe UI" w:hAnsi="Segoe UI" w:cs="Segoe UI"/>
          <w:color w:val="0000FF"/>
          <w:bdr w:val="none" w:sz="0" w:space="0" w:color="auto" w:frame="1"/>
        </w:rPr>
        <w:t>"k4"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400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"HashMap values :\n "</w:t>
      </w:r>
      <w:r>
        <w:rPr>
          <w:rFonts w:ascii="Segoe UI" w:hAnsi="Segoe UI" w:cs="Segoe UI"/>
          <w:color w:val="000000"/>
          <w:bdr w:val="none" w:sz="0" w:space="0" w:color="auto" w:frame="1"/>
        </w:rPr>
        <w:t> + mapcon.toString());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mapcon.computeIfAbsent(</w:t>
      </w:r>
      <w:r>
        <w:rPr>
          <w:rStyle w:val="string"/>
          <w:rFonts w:ascii="Segoe UI" w:hAnsi="Segoe UI" w:cs="Segoe UI"/>
          <w:color w:val="0000FF"/>
          <w:bdr w:val="none" w:sz="0" w:space="0" w:color="auto" w:frame="1"/>
        </w:rPr>
        <w:t>"k5"</w:t>
      </w:r>
      <w:r>
        <w:rPr>
          <w:rFonts w:ascii="Segoe UI" w:hAnsi="Segoe UI" w:cs="Segoe UI"/>
          <w:color w:val="000000"/>
          <w:bdr w:val="none" w:sz="0" w:space="0" w:color="auto" w:frame="1"/>
        </w:rPr>
        <w:t>, k -&gt; </w:t>
      </w:r>
      <w:r>
        <w:rPr>
          <w:rStyle w:val="number"/>
          <w:rFonts w:ascii="Segoe UI" w:hAnsi="Segoe UI" w:cs="Segoe UI"/>
          <w:color w:val="C00000"/>
          <w:bdr w:val="none" w:sz="0" w:space="0" w:color="auto" w:frame="1"/>
        </w:rPr>
        <w:t>200</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300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mapcon.computeIfAbsent(</w:t>
      </w:r>
      <w:r>
        <w:rPr>
          <w:rStyle w:val="string"/>
          <w:rFonts w:ascii="Segoe UI" w:hAnsi="Segoe UI" w:cs="Segoe UI"/>
          <w:color w:val="0000FF"/>
          <w:bdr w:val="none" w:sz="0" w:space="0" w:color="auto" w:frame="1"/>
        </w:rPr>
        <w:t>"k6"</w:t>
      </w:r>
      <w:r>
        <w:rPr>
          <w:rFonts w:ascii="Segoe UI" w:hAnsi="Segoe UI" w:cs="Segoe UI"/>
          <w:color w:val="000000"/>
          <w:bdr w:val="none" w:sz="0" w:space="0" w:color="auto" w:frame="1"/>
        </w:rPr>
        <w:t>, k -&gt; </w:t>
      </w:r>
      <w:r>
        <w:rPr>
          <w:rStyle w:val="number"/>
          <w:rFonts w:ascii="Segoe UI" w:hAnsi="Segoe UI" w:cs="Segoe UI"/>
          <w:color w:val="C00000"/>
          <w:bdr w:val="none" w:sz="0" w:space="0" w:color="auto" w:frame="1"/>
        </w:rPr>
        <w:t>60</w:t>
      </w:r>
      <w:r>
        <w:rPr>
          <w:rFonts w:ascii="Segoe UI" w:hAnsi="Segoe UI" w:cs="Segoe UI"/>
          <w:color w:val="000000"/>
          <w:bdr w:val="none" w:sz="0" w:space="0" w:color="auto" w:frame="1"/>
        </w:rPr>
        <w:t> *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"New HashMap after computeIfAbsent :\n "</w:t>
      </w:r>
      <w:r>
        <w:rPr>
          <w:rFonts w:ascii="Segoe UI" w:hAnsi="Segoe UI" w:cs="Segoe UI"/>
          <w:color w:val="000000"/>
          <w:bdr w:val="none" w:sz="0" w:space="0" w:color="auto" w:frame="1"/>
        </w:rPr>
        <w:t>+ mapcon);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Default="002A7915" w:rsidP="002A7915">
      <w:pPr>
        <w:numPr>
          <w:ilvl w:val="0"/>
          <w:numId w:val="13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pStyle w:val="NormalWeb"/>
        <w:shd w:val="clear" w:color="auto" w:fill="FFFFFF"/>
        <w:jc w:val="both"/>
        <w:rPr>
          <w:rStyle w:val="Strong"/>
          <w:rFonts w:ascii="Segoe UI" w:hAnsi="Segoe UI" w:cs="Segoe UI"/>
          <w:color w:val="333333"/>
        </w:rPr>
      </w:pPr>
    </w:p>
    <w:p w:rsidR="002A7915" w:rsidRDefault="002A7915" w:rsidP="002A79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A7915" w:rsidRDefault="002A7915" w:rsidP="002A7915">
      <w:pPr>
        <w:pStyle w:val="HTMLPreformatted"/>
        <w:shd w:val="clear" w:color="auto" w:fill="1C1D1C"/>
        <w:jc w:val="both"/>
        <w:rPr>
          <w:color w:val="F9F9F9"/>
        </w:rPr>
      </w:pPr>
      <w:r>
        <w:rPr>
          <w:color w:val="F9F9F9"/>
        </w:rPr>
        <w:t>HashMap values :</w:t>
      </w:r>
    </w:p>
    <w:p w:rsidR="002A7915" w:rsidRDefault="002A7915" w:rsidP="002A7915">
      <w:pPr>
        <w:pStyle w:val="HTMLPreformatted"/>
        <w:shd w:val="clear" w:color="auto" w:fill="1C1D1C"/>
        <w:jc w:val="both"/>
        <w:rPr>
          <w:color w:val="F9F9F9"/>
        </w:rPr>
      </w:pPr>
      <w:r>
        <w:rPr>
          <w:color w:val="F9F9F9"/>
        </w:rPr>
        <w:t xml:space="preserve"> {k1=100, k2=200, k3=300, k4=400}</w:t>
      </w:r>
    </w:p>
    <w:p w:rsidR="002A7915" w:rsidRDefault="002A7915" w:rsidP="002A7915">
      <w:pPr>
        <w:pStyle w:val="HTMLPreformatted"/>
        <w:shd w:val="clear" w:color="auto" w:fill="1C1D1C"/>
        <w:jc w:val="both"/>
        <w:rPr>
          <w:color w:val="F9F9F9"/>
        </w:rPr>
      </w:pPr>
      <w:r>
        <w:rPr>
          <w:color w:val="F9F9F9"/>
        </w:rPr>
        <w:t>New HashMap after computeIfAbsent :</w:t>
      </w:r>
    </w:p>
    <w:p w:rsidR="002A7915" w:rsidRDefault="002A7915" w:rsidP="002A7915">
      <w:pPr>
        <w:pStyle w:val="HTMLPreformatted"/>
        <w:shd w:val="clear" w:color="auto" w:fill="1C1D1C"/>
        <w:jc w:val="both"/>
        <w:rPr>
          <w:color w:val="F9F9F9"/>
        </w:rPr>
      </w:pPr>
      <w:r>
        <w:rPr>
          <w:color w:val="F9F9F9"/>
        </w:rPr>
        <w:t xml:space="preserve"> {k1=100, k2=200, k3=300, k4=400, k5=500, k6=600}</w:t>
      </w:r>
    </w:p>
    <w:p w:rsidR="002A7915" w:rsidRDefault="002A7915" w:rsidP="002A7915">
      <w:pPr>
        <w:pStyle w:val="Heading2"/>
        <w:shd w:val="clear" w:color="auto" w:fill="FFFFFF"/>
        <w:spacing w:line="312" w:lineRule="atLeast"/>
        <w:jc w:val="both"/>
        <w:rPr>
          <w:rFonts w:ascii="Helvetica" w:hAnsi="Helvetica" w:cs="Helvetica"/>
          <w:b/>
          <w:bCs/>
          <w:color w:val="610B38"/>
          <w:sz w:val="38"/>
          <w:szCs w:val="38"/>
        </w:rPr>
      </w:pPr>
    </w:p>
    <w:p w:rsidR="002A7915" w:rsidRPr="002A7915" w:rsidRDefault="002A7915" w:rsidP="002A7915">
      <w:pPr>
        <w:pStyle w:val="Heading2"/>
        <w:shd w:val="clear" w:color="auto" w:fill="FFFFFF"/>
        <w:spacing w:line="312" w:lineRule="atLeast"/>
        <w:jc w:val="both"/>
        <w:rPr>
          <w:rFonts w:ascii="Helvetica" w:hAnsi="Helvetica" w:cs="Helvetica"/>
          <w:b/>
          <w:bCs/>
          <w:color w:val="610B38"/>
          <w:sz w:val="38"/>
          <w:szCs w:val="38"/>
        </w:rPr>
      </w:pPr>
      <w:r>
        <w:rPr>
          <w:rFonts w:ascii="Helvetica" w:hAnsi="Helvetica" w:cs="Helvetica"/>
          <w:b/>
          <w:bCs/>
          <w:color w:val="610B38"/>
          <w:sz w:val="38"/>
          <w:szCs w:val="38"/>
        </w:rPr>
        <w:t>Java ConcurrentHashMap Class Example: containsValue()</w:t>
      </w:r>
    </w:p>
    <w:p w:rsidR="002A7915" w:rsidRDefault="002A7915" w:rsidP="002A7915">
      <w:pPr>
        <w:numPr>
          <w:ilvl w:val="0"/>
          <w:numId w:val="13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2A7915" w:rsidRDefault="002A7915" w:rsidP="002A7915">
      <w:pPr>
        <w:numPr>
          <w:ilvl w:val="0"/>
          <w:numId w:val="1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java.util.concurrent.*;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ConcurrentHashMapcontainsValueExample1_1  {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ConcurrentHashMap&lt;String, Integer&gt;  mymap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ConcurrentHashMap&lt;String,  Integer&gt;();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mymap.put(</w:t>
      </w:r>
      <w:r>
        <w:rPr>
          <w:rStyle w:val="string"/>
          <w:rFonts w:ascii="Segoe UI" w:hAnsi="Segoe UI" w:cs="Segoe UI"/>
          <w:color w:val="0000FF"/>
          <w:bdr w:val="none" w:sz="0" w:space="0" w:color="auto" w:frame="1"/>
        </w:rPr>
        <w:t>"AAA"</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mymap.put(</w:t>
      </w:r>
      <w:r>
        <w:rPr>
          <w:rStyle w:val="string"/>
          <w:rFonts w:ascii="Segoe UI" w:hAnsi="Segoe UI" w:cs="Segoe UI"/>
          <w:color w:val="0000FF"/>
          <w:bdr w:val="none" w:sz="0" w:space="0" w:color="auto" w:frame="1"/>
        </w:rPr>
        <w:t>"BBB"</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15</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mymap.put(</w:t>
      </w:r>
      <w:r>
        <w:rPr>
          <w:rStyle w:val="string"/>
          <w:rFonts w:ascii="Segoe UI" w:hAnsi="Segoe UI" w:cs="Segoe UI"/>
          <w:color w:val="0000FF"/>
          <w:bdr w:val="none" w:sz="0" w:space="0" w:color="auto" w:frame="1"/>
        </w:rPr>
        <w:t>"CCC"</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25</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mymap.put(</w:t>
      </w:r>
      <w:r>
        <w:rPr>
          <w:rStyle w:val="string"/>
          <w:rFonts w:ascii="Segoe UI" w:hAnsi="Segoe UI" w:cs="Segoe UI"/>
          <w:color w:val="0000FF"/>
          <w:bdr w:val="none" w:sz="0" w:space="0" w:color="auto" w:frame="1"/>
        </w:rPr>
        <w:t>"DDD"</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255</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mymap.put(</w:t>
      </w:r>
      <w:r>
        <w:rPr>
          <w:rStyle w:val="string"/>
          <w:rFonts w:ascii="Segoe UI" w:hAnsi="Segoe UI" w:cs="Segoe UI"/>
          <w:color w:val="0000FF"/>
          <w:bdr w:val="none" w:sz="0" w:space="0" w:color="auto" w:frame="1"/>
        </w:rPr>
        <w:t>"EEE"</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30</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 Mappings are: "</w:t>
      </w:r>
      <w:r>
        <w:rPr>
          <w:rFonts w:ascii="Segoe UI" w:hAnsi="Segoe UI" w:cs="Segoe UI"/>
          <w:color w:val="000000"/>
          <w:bdr w:val="none" w:sz="0" w:space="0" w:color="auto" w:frame="1"/>
        </w:rPr>
        <w:t> +mymap);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"is 255  present? ::  "</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mymap.containsValue(</w:t>
      </w:r>
      <w:r>
        <w:rPr>
          <w:rStyle w:val="number"/>
          <w:rFonts w:ascii="Segoe UI" w:hAnsi="Segoe UI" w:cs="Segoe UI"/>
          <w:color w:val="C00000"/>
          <w:bdr w:val="none" w:sz="0" w:space="0" w:color="auto" w:frame="1"/>
        </w:rPr>
        <w:t>255</w:t>
      </w: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A7915" w:rsidRDefault="002A7915" w:rsidP="002A7915">
      <w:pPr>
        <w:numPr>
          <w:ilvl w:val="0"/>
          <w:numId w:val="13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A7915" w:rsidRDefault="002A7915" w:rsidP="002A7915">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2A7915" w:rsidRDefault="002A7915" w:rsidP="002A7915">
      <w:pPr>
        <w:pStyle w:val="HTMLPreformatted"/>
        <w:shd w:val="clear" w:color="auto" w:fill="1C1D1C"/>
        <w:jc w:val="both"/>
        <w:rPr>
          <w:color w:val="F9F9F9"/>
        </w:rPr>
      </w:pPr>
      <w:r>
        <w:rPr>
          <w:color w:val="F9F9F9"/>
        </w:rPr>
        <w:t>Mappings are: {AAA=10, CCC=25, BBB=15, EEE=30, DDD=255}</w:t>
      </w:r>
    </w:p>
    <w:p w:rsidR="002A7915" w:rsidRDefault="002A7915" w:rsidP="002A7915">
      <w:pPr>
        <w:pStyle w:val="HTMLPreformatted"/>
        <w:shd w:val="clear" w:color="auto" w:fill="1C1D1C"/>
        <w:jc w:val="both"/>
        <w:rPr>
          <w:color w:val="F9F9F9"/>
        </w:rPr>
      </w:pPr>
      <w:r>
        <w:rPr>
          <w:color w:val="F9F9F9"/>
        </w:rPr>
        <w:t>is 255  present? ::  true</w:t>
      </w:r>
    </w:p>
    <w:p w:rsidR="002A7915" w:rsidRDefault="002A7915" w:rsidP="0068641F">
      <w:pPr>
        <w:rPr>
          <w:sz w:val="24"/>
          <w:szCs w:val="24"/>
        </w:rPr>
      </w:pPr>
    </w:p>
    <w:p w:rsidR="00B82DB7" w:rsidRDefault="00B82DB7" w:rsidP="00757C19">
      <w:pPr>
        <w:pStyle w:val="Heading1"/>
        <w:shd w:val="clear" w:color="auto" w:fill="F9FAFC"/>
        <w:spacing w:before="0" w:beforeAutospacing="0" w:after="300" w:afterAutospacing="0" w:line="810" w:lineRule="atLeast"/>
        <w:rPr>
          <w:rFonts w:ascii="Arial" w:hAnsi="Arial" w:cs="Arial"/>
          <w:color w:val="25265E"/>
          <w:sz w:val="54"/>
          <w:szCs w:val="54"/>
        </w:rPr>
      </w:pPr>
    </w:p>
    <w:p w:rsidR="00B82DB7" w:rsidRDefault="00B82DB7" w:rsidP="00757C19">
      <w:pPr>
        <w:pStyle w:val="Heading1"/>
        <w:shd w:val="clear" w:color="auto" w:fill="F9FAFC"/>
        <w:spacing w:before="0" w:beforeAutospacing="0" w:after="300" w:afterAutospacing="0" w:line="810" w:lineRule="atLeast"/>
        <w:rPr>
          <w:rFonts w:ascii="Arial" w:hAnsi="Arial" w:cs="Arial"/>
          <w:color w:val="25265E"/>
          <w:sz w:val="54"/>
          <w:szCs w:val="54"/>
        </w:rPr>
      </w:pPr>
    </w:p>
    <w:p w:rsidR="00757C19" w:rsidRDefault="00757C19" w:rsidP="00757C19">
      <w:pPr>
        <w:pStyle w:val="Heading1"/>
        <w:shd w:val="clear" w:color="auto" w:fill="F9FAFC"/>
        <w:spacing w:before="0" w:beforeAutospacing="0" w:after="300" w:afterAutospacing="0" w:line="810" w:lineRule="atLeast"/>
        <w:rPr>
          <w:rFonts w:ascii="Arial" w:hAnsi="Arial" w:cs="Arial"/>
          <w:color w:val="25265E"/>
          <w:sz w:val="54"/>
          <w:szCs w:val="54"/>
        </w:rPr>
      </w:pPr>
      <w:r>
        <w:rPr>
          <w:rFonts w:ascii="Arial" w:hAnsi="Arial" w:cs="Arial"/>
          <w:color w:val="25265E"/>
          <w:sz w:val="54"/>
          <w:szCs w:val="54"/>
        </w:rPr>
        <w:lastRenderedPageBreak/>
        <w:t>Java WeakHashMap</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The </w:t>
      </w:r>
      <w:r>
        <w:rPr>
          <w:rStyle w:val="HTMLCode"/>
          <w:rFonts w:ascii="Consolas" w:eastAsiaTheme="majorEastAsia" w:hAnsi="Consolas"/>
          <w:color w:val="25265E"/>
          <w:sz w:val="21"/>
          <w:szCs w:val="21"/>
          <w:bdr w:val="single" w:sz="6" w:space="0" w:color="D3DCE6" w:frame="1"/>
        </w:rPr>
        <w:t>WeakHashMap</w:t>
      </w:r>
      <w:r>
        <w:rPr>
          <w:rFonts w:ascii="Arial" w:hAnsi="Arial" w:cs="Arial"/>
          <w:color w:val="25265E"/>
          <w:sz w:val="27"/>
          <w:szCs w:val="27"/>
        </w:rPr>
        <w:t> class of the Java collections framework provides the feature of the hash table data structure..</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It implements the </w:t>
      </w:r>
      <w:hyperlink r:id="rId103" w:tooltip="Java Map Interface" w:history="1">
        <w:r>
          <w:rPr>
            <w:rStyle w:val="Hyperlink"/>
            <w:rFonts w:ascii="Arial" w:hAnsi="Arial" w:cs="Arial"/>
            <w:color w:val="0556F3"/>
            <w:sz w:val="27"/>
            <w:szCs w:val="27"/>
          </w:rPr>
          <w:t>Map interface</w:t>
        </w:r>
      </w:hyperlink>
      <w:r>
        <w:rPr>
          <w:rFonts w:ascii="Arial" w:hAnsi="Arial" w:cs="Arial"/>
          <w:color w:val="25265E"/>
          <w:sz w:val="27"/>
          <w:szCs w:val="27"/>
        </w:rPr>
        <w:t>.</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noProof/>
          <w:color w:val="25265E"/>
          <w:sz w:val="27"/>
          <w:szCs w:val="27"/>
        </w:rPr>
        <w:drawing>
          <wp:inline distT="0" distB="0" distL="0" distR="0">
            <wp:extent cx="1905000" cy="2676525"/>
            <wp:effectExtent l="0" t="0" r="0" b="9525"/>
            <wp:docPr id="23" name="Picture 23" descr="Java WeakHashMap implements the Map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WeakHashMap implements the Map interface."/>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1905000" cy="2676525"/>
                    </a:xfrm>
                    <a:prstGeom prst="rect">
                      <a:avLst/>
                    </a:prstGeom>
                    <a:noFill/>
                    <a:ln>
                      <a:noFill/>
                    </a:ln>
                  </pic:spPr>
                </pic:pic>
              </a:graphicData>
            </a:graphic>
          </wp:inline>
        </w:drawing>
      </w:r>
    </w:p>
    <w:p w:rsidR="00757C19" w:rsidRDefault="00757C19" w:rsidP="00757C19">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Keys of the weak hashmap are of the </w:t>
      </w:r>
      <w:r>
        <w:rPr>
          <w:rStyle w:val="Strong"/>
          <w:rFonts w:ascii="Arial" w:hAnsi="Arial" w:cs="Arial"/>
          <w:color w:val="25265E"/>
          <w:sz w:val="27"/>
          <w:szCs w:val="27"/>
        </w:rPr>
        <w:t>WeakReference</w:t>
      </w:r>
      <w:r>
        <w:rPr>
          <w:rFonts w:ascii="Arial" w:hAnsi="Arial" w:cs="Arial"/>
          <w:color w:val="25265E"/>
          <w:sz w:val="27"/>
          <w:szCs w:val="27"/>
        </w:rPr>
        <w:t> type.</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The object of a weak reference type can be garbage collected in Java if the reference is no longer used in the program.</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 us learn to create a weak hash map first. Then, we will learn how it differs from a hashmap.</w:t>
      </w:r>
    </w:p>
    <w:p w:rsidR="00757C19" w:rsidRDefault="006906CF" w:rsidP="00757C19">
      <w:pPr>
        <w:shd w:val="clear" w:color="auto" w:fill="F9FAFC"/>
        <w:spacing w:before="600" w:after="600"/>
        <w:rPr>
          <w:rFonts w:ascii="Arial" w:hAnsi="Arial" w:cs="Arial"/>
          <w:color w:val="25265E"/>
          <w:sz w:val="24"/>
          <w:szCs w:val="24"/>
        </w:rPr>
      </w:pPr>
      <w:r>
        <w:rPr>
          <w:rFonts w:ascii="Arial" w:hAnsi="Arial" w:cs="Arial"/>
          <w:color w:val="25265E"/>
        </w:rPr>
        <w:pict>
          <v:rect id="_x0000_i1036" style="width:0;height:0" o:hralign="center" o:hrstd="t" o:hr="t" fillcolor="#a0a0a0" stroked="f"/>
        </w:pict>
      </w:r>
    </w:p>
    <w:p w:rsidR="00757C19" w:rsidRDefault="00757C19" w:rsidP="00757C19">
      <w:pPr>
        <w:pStyle w:val="Heading2"/>
        <w:shd w:val="clear" w:color="auto" w:fill="F9FAFC"/>
        <w:spacing w:before="0" w:after="180" w:line="540" w:lineRule="atLeast"/>
        <w:rPr>
          <w:rFonts w:ascii="Arial" w:hAnsi="Arial" w:cs="Arial"/>
          <w:color w:val="25265E"/>
        </w:rPr>
      </w:pPr>
      <w:r>
        <w:rPr>
          <w:rFonts w:ascii="Arial" w:hAnsi="Arial" w:cs="Arial"/>
          <w:color w:val="25265E"/>
        </w:rPr>
        <w:t>Create a WeakHashMap</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order to create a weak hashmap, we must import the </w:t>
      </w:r>
      <w:r>
        <w:rPr>
          <w:rStyle w:val="HTMLCode"/>
          <w:rFonts w:ascii="Consolas" w:eastAsiaTheme="majorEastAsia" w:hAnsi="Consolas"/>
          <w:color w:val="25265E"/>
          <w:sz w:val="21"/>
          <w:szCs w:val="21"/>
          <w:bdr w:val="single" w:sz="6" w:space="0" w:color="D3DCE6" w:frame="1"/>
        </w:rPr>
        <w:t>java.util.WeakHashMap</w:t>
      </w:r>
      <w:r>
        <w:rPr>
          <w:rFonts w:ascii="Arial" w:hAnsi="Arial" w:cs="Arial"/>
          <w:color w:val="25265E"/>
          <w:sz w:val="27"/>
          <w:szCs w:val="27"/>
        </w:rPr>
        <w:t> package first. Once we import the package, here is how we can create weak hashmaps in Java.</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lastRenderedPageBreak/>
        <w:t>//WeakHashMap creation with capacity 8 and load factor 0.6</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WeakHashMap&lt;Key, Value&gt; 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WeakHashMap&lt;&gt;(</w:t>
      </w:r>
      <w:r>
        <w:rPr>
          <w:rStyle w:val="hljs-number"/>
          <w:rFonts w:ascii="Consolas" w:hAnsi="Consolas"/>
          <w:color w:val="D19A66"/>
          <w:sz w:val="21"/>
          <w:szCs w:val="21"/>
          <w:bdr w:val="none" w:sz="0" w:space="0" w:color="auto" w:frame="1"/>
          <w:shd w:val="clear" w:color="auto" w:fill="383B40"/>
        </w:rPr>
        <w:t>8</w:t>
      </w:r>
      <w:r>
        <w:rPr>
          <w:rStyle w:val="HTMLCode"/>
          <w:rFonts w:ascii="Consolas" w:eastAsiaTheme="majorEastAsia"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0.6</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In the above code, we have created a weak hashmap named </w:t>
      </w:r>
      <w:r>
        <w:rPr>
          <w:rStyle w:val="HTMLVariable"/>
          <w:rFonts w:ascii="Consolas" w:hAnsi="Consolas" w:cs="Arial"/>
          <w:i w:val="0"/>
          <w:iCs w:val="0"/>
          <w:color w:val="25265E"/>
          <w:sz w:val="21"/>
          <w:szCs w:val="21"/>
          <w:bdr w:val="single" w:sz="6" w:space="0" w:color="D3DCE6" w:frame="1"/>
        </w:rPr>
        <w:t>numbers</w:t>
      </w:r>
      <w:r>
        <w:rPr>
          <w:rFonts w:ascii="Arial" w:hAnsi="Arial" w:cs="Arial"/>
          <w:color w:val="25265E"/>
          <w:sz w:val="27"/>
          <w:szCs w:val="27"/>
        </w:rPr>
        <w:t>.</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w:t>
      </w:r>
    </w:p>
    <w:p w:rsidR="00757C19" w:rsidRDefault="00757C19" w:rsidP="00757C19">
      <w:pPr>
        <w:numPr>
          <w:ilvl w:val="0"/>
          <w:numId w:val="138"/>
        </w:numPr>
        <w:shd w:val="clear" w:color="auto" w:fill="F9FAFC"/>
        <w:spacing w:after="0" w:line="450" w:lineRule="atLeast"/>
        <w:ind w:left="0"/>
        <w:rPr>
          <w:rFonts w:ascii="Arial" w:hAnsi="Arial" w:cs="Arial"/>
          <w:color w:val="25265E"/>
          <w:sz w:val="27"/>
          <w:szCs w:val="27"/>
        </w:rPr>
      </w:pPr>
      <w:r>
        <w:rPr>
          <w:rStyle w:val="HTMLVariable"/>
          <w:rFonts w:ascii="Consolas" w:hAnsi="Consolas" w:cs="Arial"/>
          <w:i w:val="0"/>
          <w:iCs w:val="0"/>
          <w:color w:val="25265E"/>
          <w:sz w:val="21"/>
          <w:szCs w:val="21"/>
          <w:bdr w:val="single" w:sz="6" w:space="0" w:color="D3DCE6" w:frame="1"/>
        </w:rPr>
        <w:t>Key</w:t>
      </w:r>
      <w:r>
        <w:rPr>
          <w:rFonts w:ascii="Arial" w:hAnsi="Arial" w:cs="Arial"/>
          <w:color w:val="25265E"/>
          <w:sz w:val="27"/>
          <w:szCs w:val="27"/>
        </w:rPr>
        <w:t> - a unique identifier used to associate each element (value) in a map</w:t>
      </w:r>
    </w:p>
    <w:p w:rsidR="00757C19" w:rsidRDefault="00757C19" w:rsidP="00757C19">
      <w:pPr>
        <w:numPr>
          <w:ilvl w:val="0"/>
          <w:numId w:val="138"/>
        </w:numPr>
        <w:shd w:val="clear" w:color="auto" w:fill="F9FAFC"/>
        <w:spacing w:after="0" w:line="450" w:lineRule="atLeast"/>
        <w:ind w:left="0"/>
        <w:rPr>
          <w:rFonts w:ascii="Arial" w:hAnsi="Arial" w:cs="Arial"/>
          <w:color w:val="25265E"/>
          <w:sz w:val="27"/>
          <w:szCs w:val="27"/>
        </w:rPr>
      </w:pPr>
      <w:r>
        <w:rPr>
          <w:rStyle w:val="HTMLVariable"/>
          <w:rFonts w:ascii="Consolas" w:hAnsi="Consolas" w:cs="Arial"/>
          <w:i w:val="0"/>
          <w:iCs w:val="0"/>
          <w:color w:val="25265E"/>
          <w:sz w:val="21"/>
          <w:szCs w:val="21"/>
          <w:bdr w:val="single" w:sz="6" w:space="0" w:color="D3DCE6" w:frame="1"/>
        </w:rPr>
        <w:t>Value</w:t>
      </w:r>
      <w:r>
        <w:rPr>
          <w:rFonts w:ascii="Arial" w:hAnsi="Arial" w:cs="Arial"/>
          <w:color w:val="25265E"/>
          <w:sz w:val="27"/>
          <w:szCs w:val="27"/>
        </w:rPr>
        <w:t> - elements associated by keys in a map</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Notice the part </w:t>
      </w:r>
      <w:r>
        <w:rPr>
          <w:rStyle w:val="HTMLCode"/>
          <w:rFonts w:ascii="Consolas" w:eastAsiaTheme="majorEastAsia" w:hAnsi="Consolas"/>
          <w:color w:val="25265E"/>
          <w:sz w:val="21"/>
          <w:szCs w:val="21"/>
          <w:bdr w:val="single" w:sz="6" w:space="0" w:color="D3DCE6" w:frame="1"/>
        </w:rPr>
        <w:t>new WeakHashMap&lt;&gt;(8, 0.6)</w:t>
      </w:r>
      <w:r>
        <w:rPr>
          <w:rFonts w:ascii="Arial" w:hAnsi="Arial" w:cs="Arial"/>
          <w:color w:val="25265E"/>
          <w:sz w:val="27"/>
          <w:szCs w:val="27"/>
        </w:rPr>
        <w:t>. Here, the first parameter is </w:t>
      </w:r>
      <w:r>
        <w:rPr>
          <w:rStyle w:val="Strong"/>
          <w:rFonts w:ascii="Arial" w:hAnsi="Arial" w:cs="Arial"/>
          <w:color w:val="25265E"/>
          <w:sz w:val="27"/>
          <w:szCs w:val="27"/>
        </w:rPr>
        <w:t>capacity</w:t>
      </w:r>
      <w:r>
        <w:rPr>
          <w:rFonts w:ascii="Arial" w:hAnsi="Arial" w:cs="Arial"/>
          <w:color w:val="25265E"/>
          <w:sz w:val="27"/>
          <w:szCs w:val="27"/>
        </w:rPr>
        <w:t> and the second parameter is </w:t>
      </w:r>
      <w:r>
        <w:rPr>
          <w:rStyle w:val="Strong"/>
          <w:rFonts w:ascii="Arial" w:hAnsi="Arial" w:cs="Arial"/>
          <w:color w:val="25265E"/>
          <w:sz w:val="27"/>
          <w:szCs w:val="27"/>
        </w:rPr>
        <w:t>loadFactor</w:t>
      </w:r>
      <w:r>
        <w:rPr>
          <w:rFonts w:ascii="Arial" w:hAnsi="Arial" w:cs="Arial"/>
          <w:color w:val="25265E"/>
          <w:sz w:val="27"/>
          <w:szCs w:val="27"/>
        </w:rPr>
        <w:t>.</w:t>
      </w:r>
    </w:p>
    <w:p w:rsidR="00757C19" w:rsidRDefault="00757C19" w:rsidP="00757C19">
      <w:pPr>
        <w:numPr>
          <w:ilvl w:val="0"/>
          <w:numId w:val="139"/>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capacity</w:t>
      </w:r>
      <w:r>
        <w:rPr>
          <w:rFonts w:ascii="Arial" w:hAnsi="Arial" w:cs="Arial"/>
          <w:color w:val="25265E"/>
          <w:sz w:val="27"/>
          <w:szCs w:val="27"/>
        </w:rPr>
        <w:t> - The capacity of this map is 8. Meaning, it can store 8 entries.</w:t>
      </w:r>
    </w:p>
    <w:p w:rsidR="00757C19" w:rsidRDefault="00757C19" w:rsidP="00757C19">
      <w:pPr>
        <w:numPr>
          <w:ilvl w:val="0"/>
          <w:numId w:val="139"/>
        </w:numPr>
        <w:shd w:val="clear" w:color="auto" w:fill="F9FAFC"/>
        <w:spacing w:after="0" w:line="450" w:lineRule="atLeast"/>
        <w:ind w:left="0"/>
        <w:rPr>
          <w:rFonts w:ascii="Arial" w:hAnsi="Arial" w:cs="Arial"/>
          <w:color w:val="25265E"/>
          <w:sz w:val="27"/>
          <w:szCs w:val="27"/>
        </w:rPr>
      </w:pPr>
      <w:r>
        <w:rPr>
          <w:rStyle w:val="Strong"/>
          <w:rFonts w:ascii="Arial" w:hAnsi="Arial" w:cs="Arial"/>
          <w:color w:val="25265E"/>
          <w:sz w:val="27"/>
          <w:szCs w:val="27"/>
        </w:rPr>
        <w:t>loadFactor</w:t>
      </w:r>
      <w:r>
        <w:rPr>
          <w:rFonts w:ascii="Arial" w:hAnsi="Arial" w:cs="Arial"/>
          <w:color w:val="25265E"/>
          <w:sz w:val="27"/>
          <w:szCs w:val="27"/>
        </w:rPr>
        <w:t> - The load factor of this map is 0.6. This means whenever our hash table is filled by 60%, the entries are moved to a new hash table of double the size of the original hash table.</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Default capacity and load factor</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It is possible to create a weak hashmap without defining its capacity and load factor. For example,</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WeakHashMap with default capacity and load factor</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WeakHashMap&lt;Key, Value&gt; numbers1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WeakHashMap&lt;&gt;();</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By default,</w:t>
      </w:r>
    </w:p>
    <w:p w:rsidR="00757C19" w:rsidRDefault="00757C19" w:rsidP="00757C19">
      <w:pPr>
        <w:numPr>
          <w:ilvl w:val="0"/>
          <w:numId w:val="140"/>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the capacity of the map will be 16</w:t>
      </w:r>
    </w:p>
    <w:p w:rsidR="00757C19" w:rsidRDefault="00757C19" w:rsidP="00757C19">
      <w:pPr>
        <w:numPr>
          <w:ilvl w:val="0"/>
          <w:numId w:val="140"/>
        </w:numPr>
        <w:shd w:val="clear" w:color="auto" w:fill="F9FAFC"/>
        <w:spacing w:after="180" w:line="450" w:lineRule="atLeast"/>
        <w:ind w:left="0"/>
        <w:rPr>
          <w:rFonts w:ascii="Arial" w:hAnsi="Arial" w:cs="Arial"/>
          <w:color w:val="25265E"/>
          <w:sz w:val="27"/>
          <w:szCs w:val="27"/>
        </w:rPr>
      </w:pPr>
      <w:r>
        <w:rPr>
          <w:rFonts w:ascii="Arial" w:hAnsi="Arial" w:cs="Arial"/>
          <w:color w:val="25265E"/>
          <w:sz w:val="27"/>
          <w:szCs w:val="27"/>
        </w:rPr>
        <w:t>the load factor will be 0.75</w:t>
      </w:r>
    </w:p>
    <w:p w:rsidR="00757C19" w:rsidRDefault="006906CF" w:rsidP="00757C19">
      <w:pPr>
        <w:shd w:val="clear" w:color="auto" w:fill="F9FAFC"/>
        <w:spacing w:before="600" w:after="600" w:line="240" w:lineRule="auto"/>
        <w:rPr>
          <w:rFonts w:ascii="Arial" w:hAnsi="Arial" w:cs="Arial"/>
          <w:color w:val="25265E"/>
          <w:sz w:val="24"/>
          <w:szCs w:val="24"/>
        </w:rPr>
      </w:pPr>
      <w:r>
        <w:rPr>
          <w:rFonts w:ascii="Arial" w:hAnsi="Arial" w:cs="Arial"/>
          <w:color w:val="25265E"/>
        </w:rPr>
        <w:pict>
          <v:rect id="_x0000_i1037" style="width:0;height:0" o:hralign="center" o:hrstd="t" o:hr="t" fillcolor="#a0a0a0" stroked="f"/>
        </w:pict>
      </w:r>
    </w:p>
    <w:p w:rsidR="00757C19" w:rsidRDefault="00757C19" w:rsidP="00757C19">
      <w:pPr>
        <w:pStyle w:val="Heading2"/>
        <w:shd w:val="clear" w:color="auto" w:fill="F9FAFC"/>
        <w:spacing w:before="0" w:after="180" w:line="540" w:lineRule="atLeast"/>
        <w:rPr>
          <w:rFonts w:ascii="Arial" w:hAnsi="Arial" w:cs="Arial"/>
          <w:color w:val="25265E"/>
        </w:rPr>
      </w:pPr>
      <w:r>
        <w:rPr>
          <w:rFonts w:ascii="Arial" w:hAnsi="Arial" w:cs="Arial"/>
          <w:color w:val="25265E"/>
        </w:rPr>
        <w:t>Differences Between HashMap and WeakHashMap</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Let us see the implementation of a weak hashmap in Java.</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java.util.WeakHashMap;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lastRenderedPageBreak/>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WeakHashMap of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WeakHashMap&lt;String, Integer&gt; 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WeakHashMap&lt;&gt;();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two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String(</w:t>
      </w:r>
      <w:r>
        <w:rPr>
          <w:rStyle w:val="hljs-string"/>
          <w:rFonts w:ascii="Consolas" w:hAnsi="Consolas"/>
          <w:color w:val="98C379"/>
          <w:sz w:val="21"/>
          <w:szCs w:val="21"/>
          <w:bdr w:val="none" w:sz="0" w:space="0" w:color="auto" w:frame="1"/>
          <w:shd w:val="clear" w:color="auto" w:fill="383B40"/>
        </w:rPr>
        <w:t>"Two"</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Integer twoValue = </w:t>
      </w:r>
      <w:r>
        <w:rPr>
          <w:rStyle w:val="hljs-number"/>
          <w:rFonts w:ascii="Consolas" w:hAnsi="Consolas"/>
          <w:color w:val="D19A66"/>
          <w:sz w:val="21"/>
          <w:szCs w:val="21"/>
          <w:bdr w:val="none" w:sz="0" w:space="0" w:color="auto" w:frame="1"/>
          <w:shd w:val="clear" w:color="auto" w:fill="383B40"/>
        </w:rPr>
        <w:t>2</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four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String(</w:t>
      </w:r>
      <w:r>
        <w:rPr>
          <w:rStyle w:val="hljs-string"/>
          <w:rFonts w:ascii="Consolas" w:hAnsi="Consolas"/>
          <w:color w:val="98C379"/>
          <w:sz w:val="21"/>
          <w:szCs w:val="21"/>
          <w:bdr w:val="none" w:sz="0" w:space="0" w:color="auto" w:frame="1"/>
          <w:shd w:val="clear" w:color="auto" w:fill="383B40"/>
        </w:rPr>
        <w:t>"Four"</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Integer fourValue = </w:t>
      </w:r>
      <w:r>
        <w:rPr>
          <w:rStyle w:val="hljs-number"/>
          <w:rFonts w:ascii="Consolas" w:hAnsi="Consolas"/>
          <w:color w:val="D19A66"/>
          <w:sz w:val="21"/>
          <w:szCs w:val="21"/>
          <w:bdr w:val="none" w:sz="0" w:space="0" w:color="auto" w:frame="1"/>
          <w:shd w:val="clear" w:color="auto" w:fill="383B40"/>
        </w:rPr>
        <w:t>4</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Inserting elements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numbers.put(two, twoValue);</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numbers.put(four, fourValue);</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"WeakHashMap: "</w:t>
      </w:r>
      <w:r>
        <w:rPr>
          <w:rStyle w:val="HTMLCode"/>
          <w:rFonts w:ascii="Consolas" w:eastAsiaTheme="majorEastAsia" w:hAnsi="Consolas"/>
          <w:color w:val="D3D3D3"/>
          <w:sz w:val="21"/>
          <w:szCs w:val="21"/>
          <w:bdr w:val="none" w:sz="0" w:space="0" w:color="auto" w:frame="1"/>
          <w:shd w:val="clear" w:color="auto" w:fill="383B40"/>
        </w:rPr>
        <w:t xml:space="preserve"> +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Make the reference null</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two = </w:t>
      </w:r>
      <w:r>
        <w:rPr>
          <w:rStyle w:val="hljs-keyword"/>
          <w:rFonts w:ascii="Consolas" w:hAnsi="Consolas"/>
          <w:color w:val="C678DD"/>
          <w:sz w:val="21"/>
          <w:szCs w:val="21"/>
          <w:bdr w:val="none" w:sz="0" w:space="0" w:color="auto" w:frame="1"/>
          <w:shd w:val="clear" w:color="auto" w:fill="383B40"/>
        </w:rPr>
        <w:t>null</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Perform garbage collection</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System.gc();</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"WeakHashMap after garbage collection: "</w:t>
      </w:r>
      <w:r>
        <w:rPr>
          <w:rStyle w:val="HTMLCode"/>
          <w:rFonts w:ascii="Consolas" w:eastAsiaTheme="majorEastAsia" w:hAnsi="Consolas"/>
          <w:color w:val="D3D3D3"/>
          <w:sz w:val="21"/>
          <w:szCs w:val="21"/>
          <w:bdr w:val="none" w:sz="0" w:space="0" w:color="auto" w:frame="1"/>
          <w:shd w:val="clear" w:color="auto" w:fill="383B40"/>
        </w:rPr>
        <w:t xml:space="preserve"> +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WeakHashMap: {Four=4, Two=2}</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WeakHashMap after garbage collection: {Four</w:t>
      </w:r>
      <w:r w:rsidR="00876CC5">
        <w:rPr>
          <w:rStyle w:val="HTMLSample"/>
          <w:rFonts w:ascii="Consolas" w:hAnsi="Consolas"/>
          <w:color w:val="D5D5D5"/>
          <w:sz w:val="21"/>
          <w:szCs w:val="21"/>
          <w:bdr w:val="none" w:sz="0" w:space="0" w:color="auto" w:frame="1"/>
        </w:rPr>
        <w:t>=4</w:t>
      </w:r>
      <w:r>
        <w:rPr>
          <w:rStyle w:val="HTMLSample"/>
          <w:rFonts w:ascii="Consolas" w:hAnsi="Consolas"/>
          <w:color w:val="D5D5D5"/>
          <w:sz w:val="21"/>
          <w:szCs w:val="21"/>
          <w:bdr w:val="none" w:sz="0" w:space="0" w:color="auto" w:frame="1"/>
        </w:rPr>
        <w:t>}</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As we can see, when the key </w:t>
      </w:r>
      <w:r>
        <w:rPr>
          <w:rStyle w:val="HTMLVariable"/>
          <w:rFonts w:ascii="Consolas" w:hAnsi="Consolas" w:cs="Arial"/>
          <w:i w:val="0"/>
          <w:iCs w:val="0"/>
          <w:color w:val="25265E"/>
          <w:sz w:val="21"/>
          <w:szCs w:val="21"/>
          <w:bdr w:val="single" w:sz="6" w:space="0" w:color="D3DCE6" w:frame="1"/>
        </w:rPr>
        <w:t>two</w:t>
      </w:r>
      <w:r>
        <w:rPr>
          <w:rFonts w:ascii="Arial" w:hAnsi="Arial" w:cs="Arial"/>
          <w:color w:val="25265E"/>
          <w:sz w:val="27"/>
          <w:szCs w:val="27"/>
        </w:rPr>
        <w:t> of a weak hashmap is set to </w:t>
      </w:r>
      <w:r>
        <w:rPr>
          <w:rStyle w:val="HTMLCode"/>
          <w:rFonts w:ascii="Consolas" w:eastAsiaTheme="majorEastAsia" w:hAnsi="Consolas"/>
          <w:color w:val="25265E"/>
          <w:sz w:val="21"/>
          <w:szCs w:val="21"/>
          <w:bdr w:val="single" w:sz="6" w:space="0" w:color="D3DCE6" w:frame="1"/>
        </w:rPr>
        <w:t>null</w:t>
      </w:r>
      <w:r>
        <w:rPr>
          <w:rFonts w:ascii="Arial" w:hAnsi="Arial" w:cs="Arial"/>
          <w:color w:val="25265E"/>
          <w:sz w:val="27"/>
          <w:szCs w:val="27"/>
        </w:rPr>
        <w:t> and perform garbage collection, the key is removed.</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It is because unlike hashmaps, keys of weak hashmaps are of </w:t>
      </w:r>
      <w:r>
        <w:rPr>
          <w:rStyle w:val="Strong"/>
          <w:rFonts w:ascii="Arial" w:hAnsi="Arial" w:cs="Arial"/>
          <w:color w:val="25265E"/>
          <w:sz w:val="27"/>
          <w:szCs w:val="27"/>
        </w:rPr>
        <w:t>weak reference</w:t>
      </w:r>
      <w:r>
        <w:rPr>
          <w:rFonts w:ascii="Arial" w:hAnsi="Arial" w:cs="Arial"/>
          <w:color w:val="25265E"/>
          <w:sz w:val="27"/>
          <w:szCs w:val="27"/>
        </w:rPr>
        <w:t> type. This means the entry of a map are removed by the garbage collector if the key to that entry is no longer used. This is useful to save resources.</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Now let us see the same implementation in a 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HashMap of even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lastRenderedPageBreak/>
        <w:t xml:space="preserve">        HashMap&lt;String, Integer&gt; 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HashMap&lt;&gt;();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two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String(</w:t>
      </w:r>
      <w:r>
        <w:rPr>
          <w:rStyle w:val="hljs-string"/>
          <w:rFonts w:ascii="Consolas" w:hAnsi="Consolas"/>
          <w:color w:val="98C379"/>
          <w:sz w:val="21"/>
          <w:szCs w:val="21"/>
          <w:bdr w:val="none" w:sz="0" w:space="0" w:color="auto" w:frame="1"/>
          <w:shd w:val="clear" w:color="auto" w:fill="383B40"/>
        </w:rPr>
        <w:t>"Two"</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Integer twoValue = </w:t>
      </w:r>
      <w:r>
        <w:rPr>
          <w:rStyle w:val="hljs-number"/>
          <w:rFonts w:ascii="Consolas" w:hAnsi="Consolas"/>
          <w:color w:val="D19A66"/>
          <w:sz w:val="21"/>
          <w:szCs w:val="21"/>
          <w:bdr w:val="none" w:sz="0" w:space="0" w:color="auto" w:frame="1"/>
          <w:shd w:val="clear" w:color="auto" w:fill="383B40"/>
        </w:rPr>
        <w:t>2</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four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String(</w:t>
      </w:r>
      <w:r>
        <w:rPr>
          <w:rStyle w:val="hljs-string"/>
          <w:rFonts w:ascii="Consolas" w:hAnsi="Consolas"/>
          <w:color w:val="98C379"/>
          <w:sz w:val="21"/>
          <w:szCs w:val="21"/>
          <w:bdr w:val="none" w:sz="0" w:space="0" w:color="auto" w:frame="1"/>
          <w:shd w:val="clear" w:color="auto" w:fill="383B40"/>
        </w:rPr>
        <w:t>"Four"</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Integer fourValue = </w:t>
      </w:r>
      <w:r>
        <w:rPr>
          <w:rStyle w:val="hljs-number"/>
          <w:rFonts w:ascii="Consolas" w:hAnsi="Consolas"/>
          <w:color w:val="D19A66"/>
          <w:sz w:val="21"/>
          <w:szCs w:val="21"/>
          <w:bdr w:val="none" w:sz="0" w:space="0" w:color="auto" w:frame="1"/>
          <w:shd w:val="clear" w:color="auto" w:fill="383B40"/>
        </w:rPr>
        <w:t>4</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Inserting elements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numbers.put(two, twoValue);</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numbers.put(four, fourValue);</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"HashMap: "</w:t>
      </w:r>
      <w:r>
        <w:rPr>
          <w:rStyle w:val="HTMLCode"/>
          <w:rFonts w:ascii="Consolas" w:eastAsiaTheme="majorEastAsia" w:hAnsi="Consolas"/>
          <w:color w:val="D3D3D3"/>
          <w:sz w:val="21"/>
          <w:szCs w:val="21"/>
          <w:bdr w:val="none" w:sz="0" w:space="0" w:color="auto" w:frame="1"/>
          <w:shd w:val="clear" w:color="auto" w:fill="383B40"/>
        </w:rPr>
        <w:t xml:space="preserve"> +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Make the reference null</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two = </w:t>
      </w:r>
      <w:r>
        <w:rPr>
          <w:rStyle w:val="hljs-keyword"/>
          <w:rFonts w:ascii="Consolas" w:hAnsi="Consolas"/>
          <w:color w:val="C678DD"/>
          <w:sz w:val="21"/>
          <w:szCs w:val="21"/>
          <w:bdr w:val="none" w:sz="0" w:space="0" w:color="auto" w:frame="1"/>
          <w:shd w:val="clear" w:color="auto" w:fill="383B40"/>
        </w:rPr>
        <w:t>null</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Perform garbage collection</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System.gc();</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"HashMap after garbage collection: "</w:t>
      </w:r>
      <w:r>
        <w:rPr>
          <w:rStyle w:val="HTMLCode"/>
          <w:rFonts w:ascii="Consolas" w:eastAsiaTheme="majorEastAsia" w:hAnsi="Consolas"/>
          <w:color w:val="D3D3D3"/>
          <w:sz w:val="21"/>
          <w:szCs w:val="21"/>
          <w:bdr w:val="none" w:sz="0" w:space="0" w:color="auto" w:frame="1"/>
          <w:shd w:val="clear" w:color="auto" w:fill="383B40"/>
        </w:rPr>
        <w:t xml:space="preserve"> +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HashMap: {Four=4, Two=2}</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HashMap after garbage collection: {Four=4, Two=2}</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Here, when the key </w:t>
      </w:r>
      <w:r>
        <w:rPr>
          <w:rStyle w:val="HTMLVariable"/>
          <w:rFonts w:ascii="Consolas" w:hAnsi="Consolas" w:cs="Arial"/>
          <w:i w:val="0"/>
          <w:iCs w:val="0"/>
          <w:color w:val="25265E"/>
          <w:sz w:val="21"/>
          <w:szCs w:val="21"/>
          <w:bdr w:val="single" w:sz="6" w:space="0" w:color="D3DCE6" w:frame="1"/>
        </w:rPr>
        <w:t>two</w:t>
      </w:r>
      <w:r>
        <w:rPr>
          <w:rFonts w:ascii="Arial" w:hAnsi="Arial" w:cs="Arial"/>
          <w:color w:val="25265E"/>
          <w:sz w:val="27"/>
          <w:szCs w:val="27"/>
        </w:rPr>
        <w:t> of the hashmap is set to </w:t>
      </w:r>
      <w:r>
        <w:rPr>
          <w:rStyle w:val="HTMLCode"/>
          <w:rFonts w:ascii="Consolas" w:eastAsiaTheme="majorEastAsia" w:hAnsi="Consolas"/>
          <w:color w:val="25265E"/>
          <w:sz w:val="21"/>
          <w:szCs w:val="21"/>
          <w:bdr w:val="single" w:sz="6" w:space="0" w:color="D3DCE6" w:frame="1"/>
        </w:rPr>
        <w:t>null</w:t>
      </w:r>
      <w:r>
        <w:rPr>
          <w:rFonts w:ascii="Arial" w:hAnsi="Arial" w:cs="Arial"/>
          <w:color w:val="25265E"/>
          <w:sz w:val="27"/>
          <w:szCs w:val="27"/>
        </w:rPr>
        <w:t> and perform garbage collection, the key is not removed.</w:t>
      </w: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Fonts w:ascii="Arial" w:hAnsi="Arial" w:cs="Arial"/>
          <w:color w:val="25265E"/>
          <w:sz w:val="27"/>
          <w:szCs w:val="27"/>
        </w:rPr>
        <w:t>This is because unlike weak hashmaps keys of hashmaps are of </w:t>
      </w:r>
      <w:r>
        <w:rPr>
          <w:rStyle w:val="Strong"/>
          <w:rFonts w:ascii="Arial" w:hAnsi="Arial" w:cs="Arial"/>
          <w:color w:val="25265E"/>
          <w:sz w:val="27"/>
          <w:szCs w:val="27"/>
        </w:rPr>
        <w:t>strong reference</w:t>
      </w:r>
      <w:r>
        <w:rPr>
          <w:rFonts w:ascii="Arial" w:hAnsi="Arial" w:cs="Arial"/>
          <w:color w:val="25265E"/>
          <w:sz w:val="27"/>
          <w:szCs w:val="27"/>
        </w:rPr>
        <w:t> type. This means the entry of a map is not removed by the garbage collector even though the key to that entry is no longer used.</w:t>
      </w:r>
    </w:p>
    <w:p w:rsidR="00757C19" w:rsidRDefault="00757C19" w:rsidP="00757C19">
      <w:pPr>
        <w:pStyle w:val="note-tip"/>
        <w:pBdr>
          <w:top w:val="single" w:sz="6" w:space="12" w:color="D3DCE6"/>
          <w:left w:val="single" w:sz="24" w:space="18" w:color="0556F3"/>
          <w:bottom w:val="single" w:sz="6" w:space="12" w:color="D3DCE6"/>
          <w:right w:val="single" w:sz="6" w:space="18" w:color="D3DCE6"/>
        </w:pBdr>
        <w:shd w:val="clear" w:color="auto" w:fill="F8FAFF"/>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Note</w:t>
      </w:r>
      <w:r>
        <w:rPr>
          <w:rFonts w:ascii="Arial" w:hAnsi="Arial" w:cs="Arial"/>
          <w:color w:val="25265E"/>
          <w:sz w:val="27"/>
          <w:szCs w:val="27"/>
        </w:rPr>
        <w:t>: All functionalities of hashmaps and weak hashmaps are similar except keys of a weak hashmap are of weak reference, whereas keys of a hashmap are of strong reference.</w:t>
      </w:r>
    </w:p>
    <w:p w:rsidR="00757C19" w:rsidRDefault="006906CF" w:rsidP="00757C19">
      <w:pPr>
        <w:shd w:val="clear" w:color="auto" w:fill="F9FAFC"/>
        <w:spacing w:before="600" w:after="600"/>
        <w:rPr>
          <w:rFonts w:ascii="Arial" w:hAnsi="Arial" w:cs="Arial"/>
          <w:color w:val="25265E"/>
          <w:sz w:val="24"/>
          <w:szCs w:val="24"/>
        </w:rPr>
      </w:pPr>
      <w:r>
        <w:rPr>
          <w:rFonts w:ascii="Arial" w:hAnsi="Arial" w:cs="Arial"/>
          <w:color w:val="25265E"/>
        </w:rPr>
        <w:pict>
          <v:rect id="_x0000_i1038" style="width:0;height:0" o:hralign="center" o:hrstd="t" o:hr="t" fillcolor="#a0a0a0" stroked="f"/>
        </w:pict>
      </w:r>
    </w:p>
    <w:p w:rsidR="00757C19" w:rsidRDefault="00757C19" w:rsidP="00757C19">
      <w:pPr>
        <w:pStyle w:val="Heading2"/>
        <w:shd w:val="clear" w:color="auto" w:fill="F9FAFC"/>
        <w:spacing w:before="0" w:after="180" w:line="540" w:lineRule="atLeast"/>
        <w:rPr>
          <w:rFonts w:ascii="Arial" w:hAnsi="Arial" w:cs="Arial"/>
          <w:color w:val="25265E"/>
        </w:rPr>
      </w:pPr>
      <w:r>
        <w:rPr>
          <w:rFonts w:ascii="Arial" w:hAnsi="Arial" w:cs="Arial"/>
          <w:color w:val="25265E"/>
        </w:rPr>
        <w:lastRenderedPageBreak/>
        <w:t>Creating WeakHashMap from Other Maps</w:t>
      </w:r>
    </w:p>
    <w:p w:rsidR="00757C19" w:rsidRDefault="00757C19" w:rsidP="00757C19">
      <w:pPr>
        <w:pStyle w:val="NormalWeb"/>
        <w:shd w:val="clear" w:color="auto" w:fill="F9FAFC"/>
        <w:spacing w:before="0" w:beforeAutospacing="0" w:after="240" w:afterAutospacing="0" w:line="450" w:lineRule="atLeast"/>
        <w:rPr>
          <w:rFonts w:ascii="Arial" w:hAnsi="Arial" w:cs="Arial"/>
          <w:color w:val="25265E"/>
          <w:sz w:val="27"/>
          <w:szCs w:val="27"/>
        </w:rPr>
      </w:pPr>
      <w:r>
        <w:rPr>
          <w:rFonts w:ascii="Arial" w:hAnsi="Arial" w:cs="Arial"/>
          <w:color w:val="25265E"/>
          <w:sz w:val="27"/>
          <w:szCs w:val="27"/>
        </w:rPr>
        <w:t>Here is how we can create a weak hashmap from other maps.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import</w:t>
      </w:r>
      <w:r>
        <w:rPr>
          <w:rStyle w:val="HTMLCode"/>
          <w:rFonts w:ascii="Consolas" w:eastAsiaTheme="majorEastAsia" w:hAnsi="Consolas"/>
          <w:color w:val="D3D3D3"/>
          <w:sz w:val="21"/>
          <w:szCs w:val="21"/>
          <w:bdr w:val="none" w:sz="0" w:space="0" w:color="auto" w:frame="1"/>
          <w:shd w:val="clear" w:color="auto" w:fill="383B40"/>
        </w:rPr>
        <w:t xml:space="preserve"> java.util.WeakHashMap;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ljs-keyword"/>
          <w:rFonts w:ascii="Consolas" w:hAnsi="Consolas"/>
          <w:color w:val="C678DD"/>
          <w:sz w:val="21"/>
          <w:szCs w:val="21"/>
          <w:bdr w:val="none" w:sz="0" w:space="0" w:color="auto" w:frame="1"/>
          <w:shd w:val="clear" w:color="auto" w:fill="383B40"/>
        </w:rPr>
        <w:t>class</w:t>
      </w:r>
      <w:r>
        <w:rPr>
          <w:rStyle w:val="hljs-class"/>
          <w:rFonts w:ascii="Consolas" w:hAnsi="Consolas"/>
          <w:color w:val="D3D3D3"/>
          <w:sz w:val="21"/>
          <w:szCs w:val="21"/>
          <w:bdr w:val="none" w:sz="0" w:space="0" w:color="auto" w:frame="1"/>
          <w:shd w:val="clear" w:color="auto" w:fill="383B40"/>
        </w:rPr>
        <w:t xml:space="preserve"> </w:t>
      </w:r>
      <w:r>
        <w:rPr>
          <w:rStyle w:val="hljs-title"/>
          <w:rFonts w:ascii="Consolas" w:hAnsi="Consolas"/>
          <w:color w:val="E6C07B"/>
          <w:sz w:val="21"/>
          <w:szCs w:val="21"/>
          <w:bdr w:val="none" w:sz="0" w:space="0" w:color="auto" w:frame="1"/>
          <w:shd w:val="clear" w:color="auto" w:fill="383B40"/>
        </w:rPr>
        <w:t>Main</w:t>
      </w:r>
      <w:r>
        <w:rPr>
          <w:rStyle w:val="hljs-class"/>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public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static</w:t>
      </w:r>
      <w:r>
        <w:rPr>
          <w:rStyle w:val="hljs-function"/>
          <w:rFonts w:ascii="Consolas" w:hAnsi="Consolas"/>
          <w:color w:val="D3D3D3"/>
          <w:sz w:val="21"/>
          <w:szCs w:val="21"/>
          <w:bdr w:val="none" w:sz="0" w:space="0" w:color="auto" w:frame="1"/>
          <w:shd w:val="clear" w:color="auto" w:fill="383B40"/>
        </w:rPr>
        <w:t xml:space="preserve"> </w:t>
      </w:r>
      <w:r>
        <w:rPr>
          <w:rStyle w:val="hljs-keyword"/>
          <w:rFonts w:ascii="Consolas" w:hAnsi="Consolas"/>
          <w:color w:val="C678DD"/>
          <w:sz w:val="21"/>
          <w:szCs w:val="21"/>
          <w:bdr w:val="none" w:sz="0" w:space="0" w:color="auto" w:frame="1"/>
          <w:shd w:val="clear" w:color="auto" w:fill="383B40"/>
        </w:rPr>
        <w:t>void</w:t>
      </w:r>
      <w:r>
        <w:rPr>
          <w:rStyle w:val="hljs-function"/>
          <w:rFonts w:ascii="Consolas" w:hAnsi="Consolas"/>
          <w:color w:val="D3D3D3"/>
          <w:sz w:val="21"/>
          <w:szCs w:val="21"/>
          <w:bdr w:val="none" w:sz="0" w:space="0" w:color="auto" w:frame="1"/>
          <w:shd w:val="clear" w:color="auto" w:fill="383B40"/>
        </w:rPr>
        <w:t xml:space="preserve"> </w:t>
      </w:r>
      <w:r>
        <w:rPr>
          <w:rStyle w:val="hljs-title"/>
          <w:rFonts w:ascii="Consolas" w:hAnsi="Consolas"/>
          <w:color w:val="61AEEE"/>
          <w:sz w:val="21"/>
          <w:szCs w:val="21"/>
          <w:bdr w:val="none" w:sz="0" w:space="0" w:color="auto" w:frame="1"/>
          <w:shd w:val="clear" w:color="auto" w:fill="383B40"/>
        </w:rPr>
        <w:t>main</w:t>
      </w:r>
      <w:r>
        <w:rPr>
          <w:rStyle w:val="hljs-params"/>
          <w:rFonts w:ascii="Consolas" w:hAnsi="Consolas"/>
          <w:color w:val="D3D3D3"/>
          <w:sz w:val="21"/>
          <w:szCs w:val="21"/>
          <w:bdr w:val="none" w:sz="0" w:space="0" w:color="auto" w:frame="1"/>
          <w:shd w:val="clear" w:color="auto" w:fill="383B40"/>
        </w:rPr>
        <w:t>(String[] args)</w:t>
      </w:r>
      <w:r>
        <w:rPr>
          <w:rStyle w:val="hljs-function"/>
          <w:rFonts w:ascii="Consolas" w:hAnsi="Consolas"/>
          <w:color w:val="D3D3D3"/>
          <w:sz w:val="21"/>
          <w:szCs w:val="21"/>
          <w:bdr w:val="none" w:sz="0" w:space="0" w:color="auto" w:frame="1"/>
          <w:shd w:val="clear" w:color="auto" w:fill="383B40"/>
        </w:rPr>
        <w:t xml:space="preserve"> </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a hashmap of even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HashMap&lt;String, Integer&gt; evenNumbers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HashMap&lt;&gt;();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String two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String(</w:t>
      </w:r>
      <w:r>
        <w:rPr>
          <w:rStyle w:val="hljs-string"/>
          <w:rFonts w:ascii="Consolas" w:hAnsi="Consolas"/>
          <w:color w:val="98C379"/>
          <w:sz w:val="21"/>
          <w:szCs w:val="21"/>
          <w:bdr w:val="none" w:sz="0" w:space="0" w:color="auto" w:frame="1"/>
          <w:shd w:val="clear" w:color="auto" w:fill="383B40"/>
        </w:rPr>
        <w:t>"Two"</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Integer twoValue = </w:t>
      </w:r>
      <w:r>
        <w:rPr>
          <w:rStyle w:val="hljs-number"/>
          <w:rFonts w:ascii="Consolas" w:hAnsi="Consolas"/>
          <w:color w:val="D19A66"/>
          <w:sz w:val="21"/>
          <w:szCs w:val="21"/>
          <w:bdr w:val="none" w:sz="0" w:space="0" w:color="auto" w:frame="1"/>
          <w:shd w:val="clear" w:color="auto" w:fill="383B40"/>
        </w:rPr>
        <w:t>2</w:t>
      </w: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evenNumbers.put(two, twoValue);</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"HashMap: "</w:t>
      </w:r>
      <w:r>
        <w:rPr>
          <w:rStyle w:val="HTMLCode"/>
          <w:rFonts w:ascii="Consolas" w:eastAsiaTheme="majorEastAsia" w:hAnsi="Consolas"/>
          <w:color w:val="D3D3D3"/>
          <w:sz w:val="21"/>
          <w:szCs w:val="21"/>
          <w:bdr w:val="none" w:sz="0" w:space="0" w:color="auto" w:frame="1"/>
          <w:shd w:val="clear" w:color="auto" w:fill="383B40"/>
        </w:rPr>
        <w:t xml:space="preserve"> + evenNumbers);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r>
        <w:rPr>
          <w:rStyle w:val="hljs-comment"/>
          <w:rFonts w:ascii="Consolas" w:hAnsi="Consolas"/>
          <w:color w:val="FFDDBE"/>
          <w:sz w:val="21"/>
          <w:szCs w:val="21"/>
          <w:bdr w:val="none" w:sz="0" w:space="0" w:color="auto" w:frame="1"/>
          <w:shd w:val="clear" w:color="auto" w:fill="383B40"/>
        </w:rPr>
        <w:t>// Creating a weak hash map from other hashmap</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WeakHashMap&lt;String, Integer&gt; numbers = </w:t>
      </w:r>
      <w:r>
        <w:rPr>
          <w:rStyle w:val="hljs-keyword"/>
          <w:rFonts w:ascii="Consolas" w:hAnsi="Consolas"/>
          <w:color w:val="C678DD"/>
          <w:sz w:val="21"/>
          <w:szCs w:val="21"/>
          <w:bdr w:val="none" w:sz="0" w:space="0" w:color="auto" w:frame="1"/>
          <w:shd w:val="clear" w:color="auto" w:fill="383B40"/>
        </w:rPr>
        <w:t>new</w:t>
      </w:r>
      <w:r>
        <w:rPr>
          <w:rStyle w:val="HTMLCode"/>
          <w:rFonts w:ascii="Consolas" w:eastAsiaTheme="majorEastAsia" w:hAnsi="Consolas"/>
          <w:color w:val="D3D3D3"/>
          <w:sz w:val="21"/>
          <w:szCs w:val="21"/>
          <w:bdr w:val="none" w:sz="0" w:space="0" w:color="auto" w:frame="1"/>
          <w:shd w:val="clear" w:color="auto" w:fill="383B40"/>
        </w:rPr>
        <w:t xml:space="preserve"> WeakHashMap&lt;&gt;(evenNumbers);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System.out.println(</w:t>
      </w:r>
      <w:r>
        <w:rPr>
          <w:rStyle w:val="hljs-string"/>
          <w:rFonts w:ascii="Consolas" w:hAnsi="Consolas"/>
          <w:color w:val="98C379"/>
          <w:sz w:val="21"/>
          <w:szCs w:val="21"/>
          <w:bdr w:val="none" w:sz="0" w:space="0" w:color="auto" w:frame="1"/>
          <w:shd w:val="clear" w:color="auto" w:fill="383B40"/>
        </w:rPr>
        <w:t>"WeakHashMap: "</w:t>
      </w:r>
      <w:r>
        <w:rPr>
          <w:rStyle w:val="HTMLCode"/>
          <w:rFonts w:ascii="Consolas" w:eastAsiaTheme="majorEastAsia" w:hAnsi="Consolas"/>
          <w:color w:val="D3D3D3"/>
          <w:sz w:val="21"/>
          <w:szCs w:val="21"/>
          <w:bdr w:val="none" w:sz="0" w:space="0" w:color="auto" w:frame="1"/>
          <w:shd w:val="clear" w:color="auto" w:fill="383B40"/>
        </w:rPr>
        <w:t xml:space="preserve"> + numbers);</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 xml:space="preserve">    }</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r>
        <w:rPr>
          <w:rStyle w:val="HTMLCode"/>
          <w:rFonts w:ascii="Consolas" w:eastAsiaTheme="majorEastAsia" w:hAnsi="Consolas"/>
          <w:color w:val="D3D3D3"/>
          <w:sz w:val="21"/>
          <w:szCs w:val="21"/>
          <w:bdr w:val="none" w:sz="0" w:space="0" w:color="auto" w:frame="1"/>
          <w:shd w:val="clear" w:color="auto" w:fill="383B40"/>
        </w:rPr>
        <w:t>}</w:t>
      </w:r>
    </w:p>
    <w:p w:rsidR="00757C19" w:rsidRDefault="00757C19" w:rsidP="00757C19">
      <w:pPr>
        <w:pStyle w:val="HTMLPreformatted"/>
        <w:shd w:val="clear" w:color="auto" w:fill="383B40"/>
        <w:spacing w:line="300" w:lineRule="atLeast"/>
        <w:rPr>
          <w:rStyle w:val="HTMLCode"/>
          <w:rFonts w:ascii="Consolas" w:eastAsiaTheme="majorEastAsia" w:hAnsi="Consolas"/>
          <w:color w:val="D3D3D3"/>
          <w:sz w:val="21"/>
          <w:szCs w:val="21"/>
          <w:bdr w:val="none" w:sz="0" w:space="0" w:color="auto" w:frame="1"/>
          <w:shd w:val="clear" w:color="auto" w:fill="383B40"/>
        </w:rPr>
      </w:pPr>
    </w:p>
    <w:p w:rsidR="00757C19" w:rsidRDefault="00757C19" w:rsidP="00757C19">
      <w:pPr>
        <w:pStyle w:val="NormalWeb"/>
        <w:shd w:val="clear" w:color="auto" w:fill="F9FAFC"/>
        <w:spacing w:before="0" w:beforeAutospacing="0" w:after="0" w:afterAutospacing="0" w:line="450" w:lineRule="atLeast"/>
        <w:rPr>
          <w:rFonts w:ascii="Arial" w:hAnsi="Arial" w:cs="Arial"/>
          <w:color w:val="25265E"/>
          <w:sz w:val="27"/>
          <w:szCs w:val="27"/>
        </w:rPr>
      </w:pPr>
      <w:r>
        <w:rPr>
          <w:rStyle w:val="Strong"/>
          <w:rFonts w:ascii="Arial" w:hAnsi="Arial" w:cs="Arial"/>
          <w:color w:val="25265E"/>
          <w:sz w:val="27"/>
          <w:szCs w:val="27"/>
        </w:rPr>
        <w:t>Output</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Sample"/>
          <w:rFonts w:ascii="Consolas" w:hAnsi="Consolas"/>
          <w:color w:val="D5D5D5"/>
          <w:sz w:val="21"/>
          <w:szCs w:val="21"/>
          <w:bdr w:val="none" w:sz="0" w:space="0" w:color="auto" w:frame="1"/>
        </w:rPr>
      </w:pPr>
      <w:r>
        <w:rPr>
          <w:rStyle w:val="HTMLSample"/>
          <w:rFonts w:ascii="Consolas" w:hAnsi="Consolas"/>
          <w:color w:val="D5D5D5"/>
          <w:sz w:val="21"/>
          <w:szCs w:val="21"/>
          <w:bdr w:val="none" w:sz="0" w:space="0" w:color="auto" w:frame="1"/>
        </w:rPr>
        <w:t>HashMap: {Two=2}</w:t>
      </w:r>
    </w:p>
    <w:p w:rsidR="00757C19" w:rsidRDefault="00757C19" w:rsidP="00757C19">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WeakHashMap: {Two=2}</w:t>
      </w:r>
    </w:p>
    <w:p w:rsidR="00757C19" w:rsidRDefault="00757C19" w:rsidP="0068641F">
      <w:pPr>
        <w:rPr>
          <w:sz w:val="24"/>
          <w:szCs w:val="24"/>
        </w:rPr>
      </w:pPr>
    </w:p>
    <w:p w:rsidR="00C97B3E" w:rsidRDefault="00C97B3E" w:rsidP="00C97B3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Difference between Comparable and Comparator</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Comparable and Comparator both are interfaces and can be used to sort collection elements.</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However, there are many differences between Comparable and Comparator interfaces that are given below.</w:t>
      </w:r>
    </w:p>
    <w:p w:rsidR="00C97B3E" w:rsidRDefault="00C97B3E" w:rsidP="00C97B3E">
      <w:pPr>
        <w:pStyle w:val="NormalWeb"/>
        <w:shd w:val="clear" w:color="auto" w:fill="FFFFFF"/>
        <w:jc w:val="both"/>
        <w:rPr>
          <w:rFonts w:ascii="Segoe UI" w:hAnsi="Segoe UI" w:cs="Segoe UI"/>
          <w:color w:val="333333"/>
        </w:rPr>
      </w:pPr>
    </w:p>
    <w:tbl>
      <w:tblPr>
        <w:tblW w:w="17381" w:type="dxa"/>
        <w:tblInd w:w="-1426"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246"/>
        <w:gridCol w:w="12135"/>
      </w:tblGrid>
      <w:tr w:rsidR="00C97B3E" w:rsidTr="00C97B3E">
        <w:tc>
          <w:tcPr>
            <w:tcW w:w="5246" w:type="dxa"/>
            <w:shd w:val="clear" w:color="auto" w:fill="C7CCBE"/>
            <w:tcMar>
              <w:top w:w="180" w:type="dxa"/>
              <w:left w:w="180" w:type="dxa"/>
              <w:bottom w:w="180" w:type="dxa"/>
              <w:right w:w="180" w:type="dxa"/>
            </w:tcMar>
            <w:hideMark/>
          </w:tcPr>
          <w:p w:rsidR="00C97B3E" w:rsidRDefault="00C97B3E">
            <w:pPr>
              <w:rPr>
                <w:rFonts w:ascii="Times New Roman" w:hAnsi="Times New Roman" w:cs="Times New Roman"/>
                <w:b/>
                <w:bCs/>
                <w:color w:val="000000"/>
                <w:sz w:val="26"/>
                <w:szCs w:val="26"/>
              </w:rPr>
            </w:pPr>
            <w:r>
              <w:rPr>
                <w:b/>
                <w:bCs/>
                <w:color w:val="000000"/>
                <w:sz w:val="26"/>
                <w:szCs w:val="26"/>
              </w:rPr>
              <w:lastRenderedPageBreak/>
              <w:t>Comparable</w:t>
            </w:r>
          </w:p>
        </w:tc>
        <w:tc>
          <w:tcPr>
            <w:tcW w:w="12135" w:type="dxa"/>
            <w:shd w:val="clear" w:color="auto" w:fill="C7CCBE"/>
            <w:tcMar>
              <w:top w:w="180" w:type="dxa"/>
              <w:left w:w="180" w:type="dxa"/>
              <w:bottom w:w="180" w:type="dxa"/>
              <w:right w:w="180" w:type="dxa"/>
            </w:tcMar>
            <w:hideMark/>
          </w:tcPr>
          <w:p w:rsidR="00C97B3E" w:rsidRDefault="00C97B3E">
            <w:pPr>
              <w:rPr>
                <w:b/>
                <w:bCs/>
                <w:color w:val="000000"/>
                <w:sz w:val="26"/>
                <w:szCs w:val="26"/>
              </w:rPr>
            </w:pPr>
            <w:r>
              <w:rPr>
                <w:b/>
                <w:bCs/>
                <w:color w:val="000000"/>
                <w:sz w:val="26"/>
                <w:szCs w:val="26"/>
              </w:rPr>
              <w:t>Comparator</w:t>
            </w:r>
          </w:p>
        </w:tc>
      </w:tr>
      <w:tr w:rsidR="00C97B3E" w:rsidTr="00C97B3E">
        <w:tc>
          <w:tcPr>
            <w:tcW w:w="52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sz w:val="24"/>
                <w:szCs w:val="24"/>
              </w:rPr>
            </w:pPr>
            <w:r>
              <w:rPr>
                <w:rFonts w:ascii="Segoe UI" w:hAnsi="Segoe UI" w:cs="Segoe UI"/>
                <w:color w:val="333333"/>
              </w:rPr>
              <w:t>1) Comparable provides a </w:t>
            </w:r>
            <w:r>
              <w:rPr>
                <w:rStyle w:val="Strong"/>
                <w:rFonts w:ascii="Segoe UI" w:hAnsi="Segoe UI" w:cs="Segoe UI"/>
                <w:color w:val="333333"/>
              </w:rPr>
              <w:t>single sorting sequence</w:t>
            </w:r>
            <w:r>
              <w:rPr>
                <w:rFonts w:ascii="Segoe UI" w:hAnsi="Segoe UI" w:cs="Segoe UI"/>
                <w:color w:val="333333"/>
              </w:rPr>
              <w:t>. In other words, we can sort the collection on the basis of a single element such as id, name, and price.</w:t>
            </w:r>
          </w:p>
        </w:tc>
        <w:tc>
          <w:tcPr>
            <w:tcW w:w="121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The Comparator provides </w:t>
            </w:r>
            <w:r>
              <w:rPr>
                <w:rStyle w:val="Strong"/>
                <w:rFonts w:ascii="Segoe UI" w:hAnsi="Segoe UI" w:cs="Segoe UI"/>
                <w:color w:val="333333"/>
              </w:rPr>
              <w:t>multiple sorting sequences</w:t>
            </w:r>
            <w:r>
              <w:rPr>
                <w:rFonts w:ascii="Segoe UI" w:hAnsi="Segoe UI" w:cs="Segoe UI"/>
                <w:color w:val="333333"/>
              </w:rPr>
              <w:t>. In other</w:t>
            </w:r>
          </w:p>
          <w:p w:rsidR="00C97B3E" w:rsidRDefault="00C97B3E">
            <w:pPr>
              <w:jc w:val="both"/>
              <w:rPr>
                <w:rFonts w:ascii="Segoe UI" w:hAnsi="Segoe UI" w:cs="Segoe UI"/>
                <w:color w:val="333333"/>
              </w:rPr>
            </w:pPr>
            <w:r>
              <w:rPr>
                <w:rFonts w:ascii="Segoe UI" w:hAnsi="Segoe UI" w:cs="Segoe UI"/>
                <w:color w:val="333333"/>
              </w:rPr>
              <w:t xml:space="preserve"> words, we can sort the collection on the basis of multiple </w:t>
            </w:r>
          </w:p>
          <w:p w:rsidR="00C97B3E" w:rsidRDefault="00C97B3E">
            <w:pPr>
              <w:jc w:val="both"/>
              <w:rPr>
                <w:rFonts w:ascii="Segoe UI" w:hAnsi="Segoe UI" w:cs="Segoe UI"/>
                <w:color w:val="333333"/>
              </w:rPr>
            </w:pPr>
            <w:r>
              <w:rPr>
                <w:rFonts w:ascii="Segoe UI" w:hAnsi="Segoe UI" w:cs="Segoe UI"/>
                <w:color w:val="333333"/>
              </w:rPr>
              <w:t>elements such as id, name, and price etc.</w:t>
            </w:r>
          </w:p>
        </w:tc>
      </w:tr>
      <w:tr w:rsidR="00C97B3E" w:rsidTr="00C97B3E">
        <w:tc>
          <w:tcPr>
            <w:tcW w:w="52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2) Comparable </w:t>
            </w:r>
            <w:r>
              <w:rPr>
                <w:rStyle w:val="Strong"/>
                <w:rFonts w:ascii="Segoe UI" w:hAnsi="Segoe UI" w:cs="Segoe UI"/>
                <w:color w:val="333333"/>
              </w:rPr>
              <w:t>affects the original class</w:t>
            </w:r>
            <w:r>
              <w:rPr>
                <w:rFonts w:ascii="Segoe UI" w:hAnsi="Segoe UI" w:cs="Segoe UI"/>
                <w:color w:val="333333"/>
              </w:rPr>
              <w:t>, i.e., the actual class is modified.</w:t>
            </w:r>
          </w:p>
        </w:tc>
        <w:tc>
          <w:tcPr>
            <w:tcW w:w="121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Comparator </w:t>
            </w:r>
            <w:r>
              <w:rPr>
                <w:rStyle w:val="Strong"/>
                <w:rFonts w:ascii="Segoe UI" w:hAnsi="Segoe UI" w:cs="Segoe UI"/>
                <w:color w:val="333333"/>
              </w:rPr>
              <w:t>doesn't affect the original class</w:t>
            </w:r>
            <w:r>
              <w:rPr>
                <w:rFonts w:ascii="Segoe UI" w:hAnsi="Segoe UI" w:cs="Segoe UI"/>
                <w:color w:val="333333"/>
              </w:rPr>
              <w:t xml:space="preserve">, i.e., the actual </w:t>
            </w:r>
          </w:p>
          <w:p w:rsidR="00C97B3E" w:rsidRDefault="00C97B3E">
            <w:pPr>
              <w:jc w:val="both"/>
              <w:rPr>
                <w:rFonts w:ascii="Segoe UI" w:hAnsi="Segoe UI" w:cs="Segoe UI"/>
                <w:color w:val="333333"/>
              </w:rPr>
            </w:pPr>
            <w:r>
              <w:rPr>
                <w:rFonts w:ascii="Segoe UI" w:hAnsi="Segoe UI" w:cs="Segoe UI"/>
                <w:color w:val="333333"/>
              </w:rPr>
              <w:t>class is not modified.</w:t>
            </w:r>
          </w:p>
        </w:tc>
      </w:tr>
      <w:tr w:rsidR="00C97B3E" w:rsidTr="00C97B3E">
        <w:tc>
          <w:tcPr>
            <w:tcW w:w="52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3) Comparable provides </w:t>
            </w:r>
            <w:r>
              <w:rPr>
                <w:rStyle w:val="Strong"/>
                <w:rFonts w:ascii="Segoe UI" w:hAnsi="Segoe UI" w:cs="Segoe UI"/>
                <w:color w:val="333333"/>
              </w:rPr>
              <w:t>compareTo() method</w:t>
            </w:r>
            <w:r>
              <w:rPr>
                <w:rFonts w:ascii="Segoe UI" w:hAnsi="Segoe UI" w:cs="Segoe UI"/>
                <w:color w:val="333333"/>
              </w:rPr>
              <w:t> to sort elements.</w:t>
            </w:r>
          </w:p>
        </w:tc>
        <w:tc>
          <w:tcPr>
            <w:tcW w:w="121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Comparator provides </w:t>
            </w:r>
            <w:r>
              <w:rPr>
                <w:rStyle w:val="Strong"/>
                <w:rFonts w:ascii="Segoe UI" w:hAnsi="Segoe UI" w:cs="Segoe UI"/>
                <w:color w:val="333333"/>
              </w:rPr>
              <w:t>compare() method</w:t>
            </w:r>
            <w:r>
              <w:rPr>
                <w:rFonts w:ascii="Segoe UI" w:hAnsi="Segoe UI" w:cs="Segoe UI"/>
                <w:color w:val="333333"/>
              </w:rPr>
              <w:t> to sort elements.</w:t>
            </w:r>
          </w:p>
        </w:tc>
      </w:tr>
      <w:tr w:rsidR="00C97B3E" w:rsidTr="00C97B3E">
        <w:tc>
          <w:tcPr>
            <w:tcW w:w="52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4) Comparable is present in </w:t>
            </w:r>
            <w:r>
              <w:rPr>
                <w:rStyle w:val="Strong"/>
                <w:rFonts w:ascii="Segoe UI" w:hAnsi="Segoe UI" w:cs="Segoe UI"/>
                <w:color w:val="333333"/>
              </w:rPr>
              <w:t>java.lang</w:t>
            </w:r>
            <w:r>
              <w:rPr>
                <w:rFonts w:ascii="Segoe UI" w:hAnsi="Segoe UI" w:cs="Segoe UI"/>
                <w:color w:val="333333"/>
              </w:rPr>
              <w:t> package.</w:t>
            </w:r>
          </w:p>
        </w:tc>
        <w:tc>
          <w:tcPr>
            <w:tcW w:w="1213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A Comparator is present in the </w:t>
            </w:r>
            <w:r>
              <w:rPr>
                <w:rStyle w:val="Strong"/>
                <w:rFonts w:ascii="Segoe UI" w:hAnsi="Segoe UI" w:cs="Segoe UI"/>
                <w:color w:val="333333"/>
              </w:rPr>
              <w:t>java.util</w:t>
            </w:r>
            <w:r>
              <w:rPr>
                <w:rFonts w:ascii="Segoe UI" w:hAnsi="Segoe UI" w:cs="Segoe UI"/>
                <w:color w:val="333333"/>
              </w:rPr>
              <w:t> package.</w:t>
            </w:r>
          </w:p>
        </w:tc>
      </w:tr>
      <w:tr w:rsidR="00C97B3E" w:rsidTr="00C97B3E">
        <w:tc>
          <w:tcPr>
            <w:tcW w:w="52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5) We can sort the list elements of Comparable type by </w:t>
            </w:r>
            <w:r>
              <w:rPr>
                <w:rStyle w:val="Strong"/>
                <w:rFonts w:ascii="Segoe UI" w:hAnsi="Segoe UI" w:cs="Segoe UI"/>
                <w:color w:val="333333"/>
              </w:rPr>
              <w:t>Collections.sort(List)</w:t>
            </w:r>
            <w:r>
              <w:rPr>
                <w:rFonts w:ascii="Segoe UI" w:hAnsi="Segoe UI" w:cs="Segoe UI"/>
                <w:color w:val="333333"/>
              </w:rPr>
              <w:t> method.</w:t>
            </w:r>
          </w:p>
        </w:tc>
        <w:tc>
          <w:tcPr>
            <w:tcW w:w="1213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C97B3E" w:rsidRDefault="00C97B3E">
            <w:pPr>
              <w:jc w:val="both"/>
              <w:rPr>
                <w:rFonts w:ascii="Segoe UI" w:hAnsi="Segoe UI" w:cs="Segoe UI"/>
                <w:color w:val="333333"/>
              </w:rPr>
            </w:pPr>
            <w:r>
              <w:rPr>
                <w:rFonts w:ascii="Segoe UI" w:hAnsi="Segoe UI" w:cs="Segoe UI"/>
                <w:color w:val="333333"/>
              </w:rPr>
              <w:t>We can sort the list elements of Comparator type by</w:t>
            </w:r>
          </w:p>
          <w:p w:rsidR="00C97B3E" w:rsidRDefault="00C97B3E">
            <w:pPr>
              <w:jc w:val="both"/>
              <w:rPr>
                <w:rFonts w:ascii="Segoe UI" w:hAnsi="Segoe UI" w:cs="Segoe UI"/>
                <w:color w:val="333333"/>
              </w:rPr>
            </w:pPr>
            <w:r>
              <w:rPr>
                <w:rFonts w:ascii="Segoe UI" w:hAnsi="Segoe UI" w:cs="Segoe UI"/>
                <w:color w:val="333333"/>
              </w:rPr>
              <w:t> </w:t>
            </w:r>
            <w:r>
              <w:rPr>
                <w:rStyle w:val="Strong"/>
                <w:rFonts w:ascii="Segoe UI" w:hAnsi="Segoe UI" w:cs="Segoe UI"/>
                <w:color w:val="333333"/>
              </w:rPr>
              <w:t>Collections.sort(List, Comparator)</w:t>
            </w:r>
            <w:r>
              <w:rPr>
                <w:rFonts w:ascii="Segoe UI" w:hAnsi="Segoe UI" w:cs="Segoe UI"/>
                <w:color w:val="333333"/>
              </w:rPr>
              <w:t> method.</w:t>
            </w:r>
          </w:p>
        </w:tc>
      </w:tr>
    </w:tbl>
    <w:p w:rsidR="00C97B3E" w:rsidRDefault="00C97B3E" w:rsidP="00C97B3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Comparable Example</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Let's see the example of a Comparable interface that sorts the list elements on the basis of age.</w:t>
      </w:r>
    </w:p>
    <w:p w:rsidR="00C97B3E" w:rsidRDefault="00C97B3E" w:rsidP="00C97B3E">
      <w:pPr>
        <w:pStyle w:val="filename"/>
        <w:shd w:val="clear" w:color="auto" w:fill="FFFFFF"/>
        <w:jc w:val="both"/>
        <w:rPr>
          <w:rStyle w:val="vjs-control-text"/>
          <w:rFonts w:asciiTheme="minorHAnsi" w:eastAsiaTheme="minorHAnsi" w:hAnsiTheme="minorHAnsi" w:cstheme="minorBidi"/>
          <w:color w:val="FFFFFF"/>
          <w:sz w:val="21"/>
          <w:szCs w:val="21"/>
          <w:bdr w:val="none" w:sz="0" w:space="0" w:color="auto" w:frame="1"/>
          <w:lang w:val="en" w:eastAsia="en-US"/>
        </w:rPr>
      </w:pPr>
      <w:r>
        <w:rPr>
          <w:rFonts w:ascii="Segoe UI" w:hAnsi="Segoe UI" w:cs="Segoe UI"/>
          <w:i/>
          <w:iCs/>
          <w:color w:val="333333"/>
          <w:sz w:val="21"/>
          <w:szCs w:val="21"/>
        </w:rPr>
        <w:t>File: TestSort3.java</w:t>
      </w:r>
    </w:p>
    <w:p w:rsidR="00C97B3E" w:rsidRDefault="00C97B3E" w:rsidP="00C97B3E">
      <w:pPr>
        <w:pStyle w:val="filename"/>
        <w:shd w:val="clear" w:color="auto" w:fill="FFFFFF"/>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Java Comparable.</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class which implements Comparable Interface</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Comparable&lt;Student&gt;{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compareTo(Student st){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(age==st.age)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(age&gt;st.age)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test class to sort the elements</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TestSort3{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  </w:t>
      </w:r>
    </w:p>
    <w:p w:rsidR="00C97B3E" w:rsidRDefault="00C97B3E" w:rsidP="00C97B3E">
      <w:pPr>
        <w:numPr>
          <w:ilvl w:val="0"/>
          <w:numId w:val="14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st:al){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Output:</w:t>
      </w:r>
    </w:p>
    <w:p w:rsidR="00C97B3E" w:rsidRDefault="00C97B3E" w:rsidP="00C97B3E">
      <w:pPr>
        <w:pStyle w:val="HTMLPreformatted"/>
        <w:shd w:val="clear" w:color="auto" w:fill="1C1D1C"/>
        <w:jc w:val="both"/>
        <w:rPr>
          <w:color w:val="F9F9F9"/>
        </w:rPr>
      </w:pPr>
      <w:r>
        <w:rPr>
          <w:color w:val="F9F9F9"/>
        </w:rPr>
        <w:t>105 Jai 21</w:t>
      </w:r>
    </w:p>
    <w:p w:rsidR="00C97B3E" w:rsidRDefault="00C97B3E" w:rsidP="00C97B3E">
      <w:pPr>
        <w:pStyle w:val="HTMLPreformatted"/>
        <w:shd w:val="clear" w:color="auto" w:fill="1C1D1C"/>
        <w:jc w:val="both"/>
        <w:rPr>
          <w:color w:val="F9F9F9"/>
        </w:rPr>
      </w:pPr>
      <w:r>
        <w:rPr>
          <w:color w:val="F9F9F9"/>
        </w:rPr>
        <w:t>101 Vijay 23</w:t>
      </w:r>
    </w:p>
    <w:p w:rsidR="00C97B3E" w:rsidRDefault="00C97B3E" w:rsidP="00C97B3E">
      <w:pPr>
        <w:pStyle w:val="HTMLPreformatted"/>
        <w:shd w:val="clear" w:color="auto" w:fill="1C1D1C"/>
        <w:jc w:val="both"/>
        <w:rPr>
          <w:color w:val="F9F9F9"/>
        </w:rPr>
      </w:pPr>
      <w:r>
        <w:rPr>
          <w:color w:val="F9F9F9"/>
        </w:rPr>
        <w:t>106 Ajay 27</w:t>
      </w:r>
    </w:p>
    <w:p w:rsidR="00C97B3E" w:rsidRDefault="00C97B3E" w:rsidP="00C97B3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Java Comparator Example</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Let's see an example of the Java Comparator interface where we are sorting the elements of a list using different comparators.</w:t>
      </w:r>
    </w:p>
    <w:p w:rsidR="00C97B3E" w:rsidRDefault="00C97B3E" w:rsidP="00C97B3E">
      <w:pPr>
        <w:rPr>
          <w:rFonts w:ascii="Times New Roman" w:hAnsi="Times New Roman" w:cs="Times New Roman"/>
        </w:rPr>
      </w:pPr>
      <w:r>
        <w:rPr>
          <w:rStyle w:val="Strong"/>
          <w:rFonts w:ascii="Segoe UI" w:hAnsi="Segoe UI" w:cs="Segoe UI"/>
          <w:color w:val="333333"/>
          <w:shd w:val="clear" w:color="auto" w:fill="FFFFFF"/>
        </w:rPr>
        <w:t>Student.java</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Student{  </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  </w:t>
      </w:r>
    </w:p>
    <w:p w:rsidR="00C97B3E" w:rsidRDefault="00C97B3E" w:rsidP="00C97B3E">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String name;  </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int</w:t>
      </w:r>
      <w:r>
        <w:rPr>
          <w:rFonts w:ascii="Segoe UI" w:hAnsi="Segoe UI" w:cs="Segoe UI"/>
          <w:color w:val="000000"/>
          <w:bdr w:val="none" w:sz="0" w:space="0" w:color="auto" w:frame="1"/>
        </w:rPr>
        <w:t> age;  </w:t>
      </w:r>
    </w:p>
    <w:p w:rsidR="00C97B3E" w:rsidRDefault="00C97B3E" w:rsidP="00C97B3E">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Student(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rollno,String name,</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age){  </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.rollno=rollno;  </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.name=name;  </w:t>
      </w:r>
    </w:p>
    <w:p w:rsidR="00C97B3E" w:rsidRDefault="00C97B3E" w:rsidP="00C97B3E">
      <w:pPr>
        <w:numPr>
          <w:ilvl w:val="0"/>
          <w:numId w:val="14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.age=age;  </w:t>
      </w:r>
    </w:p>
    <w:p w:rsidR="00C97B3E" w:rsidRDefault="00C97B3E" w:rsidP="00C97B3E">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spacing w:line="240" w:lineRule="auto"/>
        <w:rPr>
          <w:rFonts w:ascii="Times New Roman" w:hAnsi="Times New Roman" w:cs="Times New Roman"/>
        </w:rPr>
      </w:pPr>
      <w:r>
        <w:rPr>
          <w:rStyle w:val="Strong"/>
          <w:rFonts w:ascii="Segoe UI" w:hAnsi="Segoe UI" w:cs="Segoe UI"/>
          <w:color w:val="333333"/>
          <w:shd w:val="clear" w:color="auto" w:fill="FFFFFF"/>
        </w:rPr>
        <w:t>AgeComparator.java</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AgeComparator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Comparator&lt;Student&gt;{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compare(Student s1,Student s2){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(s1.age==s2.age)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(s1.age&gt;s2.age)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C97B3E" w:rsidRDefault="00C97B3E" w:rsidP="00C97B3E">
      <w:pPr>
        <w:numPr>
          <w:ilvl w:val="0"/>
          <w:numId w:val="14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rsidR="00C97B3E" w:rsidRDefault="00C97B3E" w:rsidP="00C97B3E">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spacing w:line="240" w:lineRule="auto"/>
        <w:rPr>
          <w:rFonts w:ascii="Times New Roman" w:hAnsi="Times New Roman" w:cs="Times New Roman"/>
        </w:rPr>
      </w:pPr>
      <w:r>
        <w:rPr>
          <w:rStyle w:val="Strong"/>
          <w:rFonts w:ascii="Segoe UI" w:hAnsi="Segoe UI" w:cs="Segoe UI"/>
          <w:color w:val="333333"/>
          <w:shd w:val="clear" w:color="auto" w:fill="FFFFFF"/>
        </w:rPr>
        <w:t>NameComparator.java</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This class provides comparison logic based on the name. In such case, we are using the compareTo() method of String class, which internally provides the comparison logic.</w:t>
      </w:r>
    </w:p>
    <w:p w:rsidR="00C97B3E" w:rsidRDefault="00C97B3E" w:rsidP="00C97B3E">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97B3E" w:rsidRDefault="00C97B3E" w:rsidP="00C97B3E">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NameComparator </w:t>
      </w:r>
      <w:r>
        <w:rPr>
          <w:rStyle w:val="keyword"/>
          <w:rFonts w:ascii="Segoe UI" w:hAnsi="Segoe UI" w:cs="Segoe UI"/>
          <w:b/>
          <w:bCs/>
          <w:color w:val="006699"/>
          <w:bdr w:val="none" w:sz="0" w:space="0" w:color="auto" w:frame="1"/>
        </w:rPr>
        <w:t>implements</w:t>
      </w:r>
      <w:r>
        <w:rPr>
          <w:rFonts w:ascii="Segoe UI" w:hAnsi="Segoe UI" w:cs="Segoe UI"/>
          <w:color w:val="000000"/>
          <w:bdr w:val="none" w:sz="0" w:space="0" w:color="auto" w:frame="1"/>
        </w:rPr>
        <w:t> Comparator&lt;Student&gt;{  </w:t>
      </w:r>
    </w:p>
    <w:p w:rsidR="00C97B3E" w:rsidRDefault="00C97B3E" w:rsidP="00C97B3E">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compare(Student s1,Student s2){  </w:t>
      </w:r>
    </w:p>
    <w:p w:rsidR="00C97B3E" w:rsidRDefault="00C97B3E" w:rsidP="00C97B3E">
      <w:pPr>
        <w:numPr>
          <w:ilvl w:val="0"/>
          <w:numId w:val="14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s1.name.compareTo(s2.name);  </w:t>
      </w:r>
    </w:p>
    <w:p w:rsidR="00C97B3E" w:rsidRDefault="00C97B3E" w:rsidP="00C97B3E">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spacing w:line="240" w:lineRule="auto"/>
        <w:rPr>
          <w:rFonts w:ascii="Times New Roman" w:hAnsi="Times New Roman" w:cs="Times New Roman"/>
        </w:rPr>
      </w:pPr>
      <w:r>
        <w:rPr>
          <w:rStyle w:val="Strong"/>
          <w:rFonts w:ascii="Segoe UI" w:hAnsi="Segoe UI" w:cs="Segoe UI"/>
          <w:color w:val="333333"/>
          <w:shd w:val="clear" w:color="auto" w:fill="FFFFFF"/>
        </w:rPr>
        <w:t>TestComparator.java</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In this class, we are printing the values of the object by sorting on the basis of name and age.</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//Java Program to demonstrate the use of Java Comparator</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java.io.*;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class</w:t>
      </w:r>
      <w:r>
        <w:rPr>
          <w:rFonts w:ascii="Segoe UI" w:hAnsi="Segoe UI" w:cs="Segoe UI"/>
          <w:color w:val="000000"/>
          <w:bdr w:val="none" w:sz="0" w:space="0" w:color="auto" w:frame="1"/>
        </w:rPr>
        <w:t> TestComparator{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//Creating a list of students</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ArrayList&lt;Student&gt;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ArrayList&lt;Student&gt;();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101</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23</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106</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27</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al.add(</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Student(</w:t>
      </w:r>
      <w:r>
        <w:rPr>
          <w:rStyle w:val="number"/>
          <w:rFonts w:ascii="Segoe UI" w:hAnsi="Segoe UI" w:cs="Segoe UI"/>
          <w:color w:val="C00000"/>
          <w:bdr w:val="none" w:sz="0" w:space="0" w:color="auto" w:frame="1"/>
        </w:rPr>
        <w:t>105</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"Jai"</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21</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Name"</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NameComparator to sort the elements</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NameComparator());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//Traversing the elements of list</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 al){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w:t>
      </w:r>
      <w:r>
        <w:rPr>
          <w:rStyle w:val="string"/>
          <w:rFonts w:ascii="Segoe UI" w:hAnsi="Segoe UI" w:cs="Segoe UI"/>
          <w:color w:val="0000FF"/>
          <w:bdr w:val="none" w:sz="0" w:space="0" w:color="auto" w:frame="1"/>
        </w:rPr>
        <w:t>"sorting by Age"</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//Using AgeComparator to sort the elements</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Collections.sort(al,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AgeComparator());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comment"/>
          <w:rFonts w:ascii="Segoe UI" w:hAnsi="Segoe UI" w:cs="Segoe UI"/>
          <w:color w:val="008200"/>
          <w:bdr w:val="none" w:sz="0" w:space="0" w:color="auto" w:frame="1"/>
        </w:rPr>
        <w:t>//Travering the list again</w:t>
      </w: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(Student st: al){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System.out.println(st.rollno+</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+st.age);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numPr>
          <w:ilvl w:val="0"/>
          <w:numId w:val="14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C97B3E" w:rsidRDefault="00C97B3E" w:rsidP="00C97B3E">
      <w:pPr>
        <w:pStyle w:val="NormalWeb"/>
        <w:shd w:val="clear" w:color="auto" w:fill="FFFFFF"/>
        <w:jc w:val="both"/>
        <w:rPr>
          <w:rFonts w:ascii="Segoe UI" w:hAnsi="Segoe UI" w:cs="Segoe UI"/>
          <w:color w:val="333333"/>
        </w:rPr>
      </w:pPr>
      <w:r>
        <w:rPr>
          <w:rFonts w:ascii="Segoe UI" w:hAnsi="Segoe UI" w:cs="Segoe UI"/>
          <w:color w:val="333333"/>
        </w:rPr>
        <w:t>Output:</w:t>
      </w:r>
    </w:p>
    <w:p w:rsidR="00C97B3E" w:rsidRDefault="00C97B3E" w:rsidP="00C97B3E">
      <w:pPr>
        <w:pStyle w:val="HTMLPreformatted"/>
        <w:shd w:val="clear" w:color="auto" w:fill="1C1D1C"/>
        <w:jc w:val="both"/>
        <w:rPr>
          <w:color w:val="F9F9F9"/>
        </w:rPr>
      </w:pPr>
      <w:r>
        <w:rPr>
          <w:color w:val="F9F9F9"/>
        </w:rPr>
        <w:t>Sorting by Name</w:t>
      </w:r>
    </w:p>
    <w:p w:rsidR="00C97B3E" w:rsidRDefault="00C97B3E" w:rsidP="00C97B3E">
      <w:pPr>
        <w:pStyle w:val="HTMLPreformatted"/>
        <w:shd w:val="clear" w:color="auto" w:fill="1C1D1C"/>
        <w:jc w:val="both"/>
        <w:rPr>
          <w:color w:val="F9F9F9"/>
        </w:rPr>
      </w:pPr>
      <w:r>
        <w:rPr>
          <w:color w:val="F9F9F9"/>
        </w:rPr>
        <w:t>106 Ajay 27</w:t>
      </w:r>
    </w:p>
    <w:p w:rsidR="00C97B3E" w:rsidRDefault="00C97B3E" w:rsidP="00C97B3E">
      <w:pPr>
        <w:pStyle w:val="HTMLPreformatted"/>
        <w:shd w:val="clear" w:color="auto" w:fill="1C1D1C"/>
        <w:jc w:val="both"/>
        <w:rPr>
          <w:color w:val="F9F9F9"/>
        </w:rPr>
      </w:pPr>
      <w:r>
        <w:rPr>
          <w:color w:val="F9F9F9"/>
        </w:rPr>
        <w:t>105 Jai 21</w:t>
      </w:r>
    </w:p>
    <w:p w:rsidR="00C97B3E" w:rsidRDefault="00C97B3E" w:rsidP="00C97B3E">
      <w:pPr>
        <w:pStyle w:val="HTMLPreformatted"/>
        <w:shd w:val="clear" w:color="auto" w:fill="1C1D1C"/>
        <w:jc w:val="both"/>
        <w:rPr>
          <w:color w:val="F9F9F9"/>
        </w:rPr>
      </w:pPr>
      <w:r>
        <w:rPr>
          <w:color w:val="F9F9F9"/>
        </w:rPr>
        <w:t>101 Vijay 23</w:t>
      </w:r>
    </w:p>
    <w:p w:rsidR="00C97B3E" w:rsidRDefault="00C97B3E" w:rsidP="00C97B3E">
      <w:pPr>
        <w:pStyle w:val="HTMLPreformatted"/>
        <w:shd w:val="clear" w:color="auto" w:fill="1C1D1C"/>
        <w:jc w:val="both"/>
        <w:rPr>
          <w:color w:val="F9F9F9"/>
        </w:rPr>
      </w:pPr>
    </w:p>
    <w:p w:rsidR="00C97B3E" w:rsidRDefault="00C97B3E" w:rsidP="00C97B3E">
      <w:pPr>
        <w:pStyle w:val="HTMLPreformatted"/>
        <w:shd w:val="clear" w:color="auto" w:fill="1C1D1C"/>
        <w:jc w:val="both"/>
        <w:rPr>
          <w:color w:val="F9F9F9"/>
        </w:rPr>
      </w:pPr>
      <w:r>
        <w:rPr>
          <w:color w:val="F9F9F9"/>
        </w:rPr>
        <w:t xml:space="preserve">Sorting by Age       </w:t>
      </w:r>
    </w:p>
    <w:p w:rsidR="00C97B3E" w:rsidRDefault="00C97B3E" w:rsidP="00C97B3E">
      <w:pPr>
        <w:pStyle w:val="HTMLPreformatted"/>
        <w:shd w:val="clear" w:color="auto" w:fill="1C1D1C"/>
        <w:jc w:val="both"/>
        <w:rPr>
          <w:color w:val="F9F9F9"/>
        </w:rPr>
      </w:pPr>
      <w:r>
        <w:rPr>
          <w:color w:val="F9F9F9"/>
        </w:rPr>
        <w:t>105 Jai 21</w:t>
      </w:r>
    </w:p>
    <w:p w:rsidR="00C97B3E" w:rsidRDefault="00C97B3E" w:rsidP="00C97B3E">
      <w:pPr>
        <w:pStyle w:val="HTMLPreformatted"/>
        <w:shd w:val="clear" w:color="auto" w:fill="1C1D1C"/>
        <w:jc w:val="both"/>
        <w:rPr>
          <w:color w:val="F9F9F9"/>
        </w:rPr>
      </w:pPr>
      <w:r>
        <w:rPr>
          <w:color w:val="F9F9F9"/>
        </w:rPr>
        <w:t>101 Vijay 23</w:t>
      </w:r>
    </w:p>
    <w:p w:rsidR="00C97B3E" w:rsidRDefault="00C97B3E" w:rsidP="00C97B3E">
      <w:pPr>
        <w:pStyle w:val="HTMLPreformatted"/>
        <w:shd w:val="clear" w:color="auto" w:fill="1C1D1C"/>
        <w:jc w:val="both"/>
        <w:rPr>
          <w:color w:val="F9F9F9"/>
        </w:rPr>
      </w:pPr>
      <w:r>
        <w:rPr>
          <w:color w:val="F9F9F9"/>
        </w:rPr>
        <w:t>106 Ajay 27</w:t>
      </w:r>
    </w:p>
    <w:p w:rsidR="00757C19" w:rsidRDefault="00757C19" w:rsidP="0068641F">
      <w:pPr>
        <w:rPr>
          <w:sz w:val="24"/>
          <w:szCs w:val="24"/>
        </w:rPr>
      </w:pPr>
    </w:p>
    <w:p w:rsidR="00C97B3E" w:rsidRPr="00C97B3E" w:rsidRDefault="00C97B3E" w:rsidP="00C97B3E">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lang w:eastAsia="en-IN"/>
        </w:rPr>
        <w:t>Student.java</w:t>
      </w:r>
    </w:p>
    <w:p w:rsidR="00C97B3E" w:rsidRPr="00C97B3E" w:rsidRDefault="00C97B3E" w:rsidP="00C97B3E">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lang w:eastAsia="en-IN"/>
        </w:rPr>
        <w:t>AgeComparator.java</w:t>
      </w:r>
    </w:p>
    <w:p w:rsidR="00C97B3E" w:rsidRPr="00C97B3E" w:rsidRDefault="00C97B3E" w:rsidP="00C97B3E">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lang w:eastAsia="en-IN"/>
        </w:rPr>
        <w:lastRenderedPageBreak/>
        <w:t>NameComparator.java</w:t>
      </w:r>
    </w:p>
    <w:p w:rsidR="00C97B3E" w:rsidRPr="00C97B3E" w:rsidRDefault="00C97B3E" w:rsidP="00C97B3E">
      <w:pPr>
        <w:numPr>
          <w:ilvl w:val="0"/>
          <w:numId w:val="1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lang w:eastAsia="en-IN"/>
        </w:rPr>
        <w:t>Simple.java</w:t>
      </w:r>
    </w:p>
    <w:p w:rsidR="00C97B3E" w:rsidRPr="00C97B3E" w:rsidRDefault="00C97B3E" w:rsidP="00C97B3E">
      <w:pPr>
        <w:spacing w:after="0" w:line="240" w:lineRule="auto"/>
        <w:rPr>
          <w:rFonts w:ascii="Times New Roman" w:eastAsia="Times New Roman" w:hAnsi="Times New Roman" w:cs="Times New Roman"/>
          <w:sz w:val="24"/>
          <w:szCs w:val="24"/>
          <w:lang w:eastAsia="en-IN"/>
        </w:rPr>
      </w:pPr>
      <w:r w:rsidRPr="00C97B3E">
        <w:rPr>
          <w:rFonts w:ascii="Segoe UI" w:eastAsia="Times New Roman" w:hAnsi="Segoe UI" w:cs="Segoe UI"/>
          <w:b/>
          <w:bCs/>
          <w:color w:val="333333"/>
          <w:sz w:val="24"/>
          <w:szCs w:val="24"/>
          <w:shd w:val="clear" w:color="auto" w:fill="FFFFFF"/>
          <w:lang w:eastAsia="en-IN"/>
        </w:rPr>
        <w:t>Student.java</w:t>
      </w:r>
    </w:p>
    <w:p w:rsidR="00C97B3E" w:rsidRPr="00C97B3E" w:rsidRDefault="00C97B3E" w:rsidP="00C97B3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7B3E">
        <w:rPr>
          <w:rFonts w:ascii="Segoe UI" w:eastAsia="Times New Roman" w:hAnsi="Segoe UI" w:cs="Segoe UI"/>
          <w:color w:val="333333"/>
          <w:sz w:val="24"/>
          <w:szCs w:val="24"/>
          <w:lang w:eastAsia="en-IN"/>
        </w:rPr>
        <w:t>This class contains three fields rollno, name and age and a parameterized constructor.</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class</w:t>
      </w:r>
      <w:r w:rsidRPr="00C97B3E">
        <w:rPr>
          <w:rFonts w:ascii="Segoe UI" w:eastAsia="Times New Roman" w:hAnsi="Segoe UI" w:cs="Segoe UI"/>
          <w:color w:val="000000"/>
          <w:sz w:val="24"/>
          <w:szCs w:val="24"/>
          <w:bdr w:val="none" w:sz="0" w:space="0" w:color="auto" w:frame="1"/>
          <w:lang w:eastAsia="en-IN"/>
        </w:rPr>
        <w:t> Student{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rollno;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String name;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age;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w:t>
      </w: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rollno,String name,</w:t>
      </w: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age){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this</w:t>
      </w:r>
      <w:r w:rsidRPr="00C97B3E">
        <w:rPr>
          <w:rFonts w:ascii="Segoe UI" w:eastAsia="Times New Roman" w:hAnsi="Segoe UI" w:cs="Segoe UI"/>
          <w:color w:val="000000"/>
          <w:sz w:val="24"/>
          <w:szCs w:val="24"/>
          <w:bdr w:val="none" w:sz="0" w:space="0" w:color="auto" w:frame="1"/>
          <w:lang w:eastAsia="en-IN"/>
        </w:rPr>
        <w:t>.rollno=rollno;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this</w:t>
      </w:r>
      <w:r w:rsidRPr="00C97B3E">
        <w:rPr>
          <w:rFonts w:ascii="Segoe UI" w:eastAsia="Times New Roman" w:hAnsi="Segoe UI" w:cs="Segoe UI"/>
          <w:color w:val="000000"/>
          <w:sz w:val="24"/>
          <w:szCs w:val="24"/>
          <w:bdr w:val="none" w:sz="0" w:space="0" w:color="auto" w:frame="1"/>
          <w:lang w:eastAsia="en-IN"/>
        </w:rPr>
        <w:t>.name=name;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this</w:t>
      </w:r>
      <w:r w:rsidRPr="00C97B3E">
        <w:rPr>
          <w:rFonts w:ascii="Segoe UI" w:eastAsia="Times New Roman" w:hAnsi="Segoe UI" w:cs="Segoe UI"/>
          <w:color w:val="000000"/>
          <w:sz w:val="24"/>
          <w:szCs w:val="24"/>
          <w:bdr w:val="none" w:sz="0" w:space="0" w:color="auto" w:frame="1"/>
          <w:lang w:eastAsia="en-IN"/>
        </w:rPr>
        <w:t>.age=age;  </w:t>
      </w:r>
    </w:p>
    <w:p w:rsidR="00C97B3E" w:rsidRPr="00C97B3E" w:rsidRDefault="00C97B3E" w:rsidP="00C97B3E">
      <w:pPr>
        <w:numPr>
          <w:ilvl w:val="0"/>
          <w:numId w:val="147"/>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7"/>
        </w:numPr>
        <w:spacing w:after="12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spacing w:after="0" w:line="240" w:lineRule="auto"/>
        <w:rPr>
          <w:rFonts w:ascii="Times New Roman" w:eastAsia="Times New Roman" w:hAnsi="Times New Roman" w:cs="Times New Roman"/>
          <w:sz w:val="24"/>
          <w:szCs w:val="24"/>
          <w:lang w:eastAsia="en-IN"/>
        </w:rPr>
      </w:pPr>
      <w:r w:rsidRPr="00C97B3E">
        <w:rPr>
          <w:rFonts w:ascii="Segoe UI" w:eastAsia="Times New Roman" w:hAnsi="Segoe UI" w:cs="Segoe UI"/>
          <w:b/>
          <w:bCs/>
          <w:color w:val="333333"/>
          <w:sz w:val="24"/>
          <w:szCs w:val="24"/>
          <w:shd w:val="clear" w:color="auto" w:fill="FFFFFF"/>
          <w:lang w:eastAsia="en-IN"/>
        </w:rPr>
        <w:t>AgeComparator.java</w:t>
      </w:r>
    </w:p>
    <w:p w:rsidR="00C97B3E" w:rsidRPr="00C97B3E" w:rsidRDefault="00C97B3E" w:rsidP="00C97B3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7B3E">
        <w:rPr>
          <w:rFonts w:ascii="Segoe UI" w:eastAsia="Times New Roman" w:hAnsi="Segoe UI" w:cs="Segoe UI"/>
          <w:color w:val="333333"/>
          <w:sz w:val="24"/>
          <w:szCs w:val="24"/>
          <w:lang w:eastAsia="en-IN"/>
        </w:rPr>
        <w:t>This class defines comparison logic based on the age. If the age of the first object is greater than the second, we are returning a positive value. It can be anyone such as 1, 2, 10. If the age of the first object is less than the second object, we are returning a negative value, it can be any negative value, and if the age of both objects is equal, we are returning 0.</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import</w:t>
      </w:r>
      <w:r w:rsidRPr="00C97B3E">
        <w:rPr>
          <w:rFonts w:ascii="Segoe UI" w:eastAsia="Times New Roman" w:hAnsi="Segoe UI" w:cs="Segoe UI"/>
          <w:color w:val="000000"/>
          <w:sz w:val="24"/>
          <w:szCs w:val="24"/>
          <w:bdr w:val="none" w:sz="0" w:space="0" w:color="auto" w:frame="1"/>
          <w:lang w:eastAsia="en-IN"/>
        </w:rPr>
        <w:t> java.util.*;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class</w:t>
      </w:r>
      <w:r w:rsidRPr="00C97B3E">
        <w:rPr>
          <w:rFonts w:ascii="Segoe UI" w:eastAsia="Times New Roman" w:hAnsi="Segoe UI" w:cs="Segoe UI"/>
          <w:color w:val="000000"/>
          <w:sz w:val="24"/>
          <w:szCs w:val="24"/>
          <w:bdr w:val="none" w:sz="0" w:space="0" w:color="auto" w:frame="1"/>
          <w:lang w:eastAsia="en-IN"/>
        </w:rPr>
        <w:t> AgeComparator </w:t>
      </w:r>
      <w:r w:rsidRPr="00C97B3E">
        <w:rPr>
          <w:rFonts w:ascii="Segoe UI" w:eastAsia="Times New Roman" w:hAnsi="Segoe UI" w:cs="Segoe UI"/>
          <w:b/>
          <w:bCs/>
          <w:color w:val="006699"/>
          <w:sz w:val="24"/>
          <w:szCs w:val="24"/>
          <w:bdr w:val="none" w:sz="0" w:space="0" w:color="auto" w:frame="1"/>
          <w:lang w:eastAsia="en-IN"/>
        </w:rPr>
        <w:t>implements</w:t>
      </w:r>
      <w:r w:rsidRPr="00C97B3E">
        <w:rPr>
          <w:rFonts w:ascii="Segoe UI" w:eastAsia="Times New Roman" w:hAnsi="Segoe UI" w:cs="Segoe UI"/>
          <w:color w:val="000000"/>
          <w:sz w:val="24"/>
          <w:szCs w:val="24"/>
          <w:bdr w:val="none" w:sz="0" w:space="0" w:color="auto" w:frame="1"/>
          <w:lang w:eastAsia="en-IN"/>
        </w:rPr>
        <w:t> Comparator{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public</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compare(Object o1,Object o2){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s1=(Student)o1;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s2=(Student)o2;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if</w:t>
      </w:r>
      <w:r w:rsidRPr="00C97B3E">
        <w:rPr>
          <w:rFonts w:ascii="Segoe UI" w:eastAsia="Times New Roman" w:hAnsi="Segoe UI" w:cs="Segoe UI"/>
          <w:color w:val="000000"/>
          <w:sz w:val="24"/>
          <w:szCs w:val="24"/>
          <w:bdr w:val="none" w:sz="0" w:space="0" w:color="auto" w:frame="1"/>
          <w:lang w:eastAsia="en-IN"/>
        </w:rPr>
        <w:t>(s1.age==s2.age)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return</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color w:val="C00000"/>
          <w:sz w:val="24"/>
          <w:szCs w:val="24"/>
          <w:bdr w:val="none" w:sz="0" w:space="0" w:color="auto" w:frame="1"/>
          <w:lang w:eastAsia="en-IN"/>
        </w:rPr>
        <w:t>0</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else</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b/>
          <w:bCs/>
          <w:color w:val="006699"/>
          <w:sz w:val="24"/>
          <w:szCs w:val="24"/>
          <w:bdr w:val="none" w:sz="0" w:space="0" w:color="auto" w:frame="1"/>
          <w:lang w:eastAsia="en-IN"/>
        </w:rPr>
        <w:t>if</w:t>
      </w:r>
      <w:r w:rsidRPr="00C97B3E">
        <w:rPr>
          <w:rFonts w:ascii="Segoe UI" w:eastAsia="Times New Roman" w:hAnsi="Segoe UI" w:cs="Segoe UI"/>
          <w:color w:val="000000"/>
          <w:sz w:val="24"/>
          <w:szCs w:val="24"/>
          <w:bdr w:val="none" w:sz="0" w:space="0" w:color="auto" w:frame="1"/>
          <w:lang w:eastAsia="en-IN"/>
        </w:rPr>
        <w:t>(s1.age&gt;s2.age)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return</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color w:val="C00000"/>
          <w:sz w:val="24"/>
          <w:szCs w:val="24"/>
          <w:bdr w:val="none" w:sz="0" w:space="0" w:color="auto" w:frame="1"/>
          <w:lang w:eastAsia="en-IN"/>
        </w:rPr>
        <w:t>1</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else</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return</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color w:val="C00000"/>
          <w:sz w:val="24"/>
          <w:szCs w:val="24"/>
          <w:bdr w:val="none" w:sz="0" w:space="0" w:color="auto" w:frame="1"/>
          <w:lang w:eastAsia="en-IN"/>
        </w:rPr>
        <w:t>1</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8"/>
        </w:numPr>
        <w:spacing w:after="12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lastRenderedPageBreak/>
        <w:t>}  </w:t>
      </w:r>
    </w:p>
    <w:p w:rsidR="00C97B3E" w:rsidRPr="00C97B3E" w:rsidRDefault="00C97B3E" w:rsidP="00C97B3E">
      <w:pPr>
        <w:spacing w:after="0" w:line="240" w:lineRule="auto"/>
        <w:rPr>
          <w:rFonts w:ascii="Times New Roman" w:eastAsia="Times New Roman" w:hAnsi="Times New Roman" w:cs="Times New Roman"/>
          <w:sz w:val="24"/>
          <w:szCs w:val="24"/>
          <w:lang w:eastAsia="en-IN"/>
        </w:rPr>
      </w:pPr>
      <w:r w:rsidRPr="00C97B3E">
        <w:rPr>
          <w:rFonts w:ascii="Segoe UI" w:eastAsia="Times New Roman" w:hAnsi="Segoe UI" w:cs="Segoe UI"/>
          <w:b/>
          <w:bCs/>
          <w:color w:val="333333"/>
          <w:sz w:val="24"/>
          <w:szCs w:val="24"/>
          <w:shd w:val="clear" w:color="auto" w:fill="FFFFFF"/>
          <w:lang w:eastAsia="en-IN"/>
        </w:rPr>
        <w:t>NameComparator.java</w:t>
      </w:r>
    </w:p>
    <w:p w:rsidR="00C97B3E" w:rsidRPr="00C97B3E" w:rsidRDefault="00C97B3E" w:rsidP="00C97B3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7B3E">
        <w:rPr>
          <w:rFonts w:ascii="Segoe UI" w:eastAsia="Times New Roman" w:hAnsi="Segoe UI" w:cs="Segoe UI"/>
          <w:color w:val="333333"/>
          <w:sz w:val="24"/>
          <w:szCs w:val="24"/>
          <w:lang w:eastAsia="en-IN"/>
        </w:rPr>
        <w:t>This class provides comparison logic based on the name. In such case, we are using the compareTo() method of String class, which internally provides the comparison logic.</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import</w:t>
      </w:r>
      <w:r w:rsidRPr="00C97B3E">
        <w:rPr>
          <w:rFonts w:ascii="Segoe UI" w:eastAsia="Times New Roman" w:hAnsi="Segoe UI" w:cs="Segoe UI"/>
          <w:color w:val="000000"/>
          <w:sz w:val="24"/>
          <w:szCs w:val="24"/>
          <w:bdr w:val="none" w:sz="0" w:space="0" w:color="auto" w:frame="1"/>
          <w:lang w:eastAsia="en-IN"/>
        </w:rPr>
        <w:t> java.util.*;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class</w:t>
      </w:r>
      <w:r w:rsidRPr="00C97B3E">
        <w:rPr>
          <w:rFonts w:ascii="Segoe UI" w:eastAsia="Times New Roman" w:hAnsi="Segoe UI" w:cs="Segoe UI"/>
          <w:color w:val="000000"/>
          <w:sz w:val="24"/>
          <w:szCs w:val="24"/>
          <w:bdr w:val="none" w:sz="0" w:space="0" w:color="auto" w:frame="1"/>
          <w:lang w:eastAsia="en-IN"/>
        </w:rPr>
        <w:t> NameComparator </w:t>
      </w:r>
      <w:r w:rsidRPr="00C97B3E">
        <w:rPr>
          <w:rFonts w:ascii="Segoe UI" w:eastAsia="Times New Roman" w:hAnsi="Segoe UI" w:cs="Segoe UI"/>
          <w:b/>
          <w:bCs/>
          <w:color w:val="006699"/>
          <w:sz w:val="24"/>
          <w:szCs w:val="24"/>
          <w:bdr w:val="none" w:sz="0" w:space="0" w:color="auto" w:frame="1"/>
          <w:lang w:eastAsia="en-IN"/>
        </w:rPr>
        <w:t>implements</w:t>
      </w:r>
      <w:r w:rsidRPr="00C97B3E">
        <w:rPr>
          <w:rFonts w:ascii="Segoe UI" w:eastAsia="Times New Roman" w:hAnsi="Segoe UI" w:cs="Segoe UI"/>
          <w:color w:val="000000"/>
          <w:sz w:val="24"/>
          <w:szCs w:val="24"/>
          <w:bdr w:val="none" w:sz="0" w:space="0" w:color="auto" w:frame="1"/>
          <w:lang w:eastAsia="en-IN"/>
        </w:rPr>
        <w:t> Comparator{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public</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b/>
          <w:bCs/>
          <w:color w:val="006699"/>
          <w:sz w:val="24"/>
          <w:szCs w:val="24"/>
          <w:bdr w:val="none" w:sz="0" w:space="0" w:color="auto" w:frame="1"/>
          <w:lang w:eastAsia="en-IN"/>
        </w:rPr>
        <w:t>int</w:t>
      </w:r>
      <w:r w:rsidRPr="00C97B3E">
        <w:rPr>
          <w:rFonts w:ascii="Segoe UI" w:eastAsia="Times New Roman" w:hAnsi="Segoe UI" w:cs="Segoe UI"/>
          <w:color w:val="000000"/>
          <w:sz w:val="24"/>
          <w:szCs w:val="24"/>
          <w:bdr w:val="none" w:sz="0" w:space="0" w:color="auto" w:frame="1"/>
          <w:lang w:eastAsia="en-IN"/>
        </w:rPr>
        <w:t> compare(Object o1,Object o2){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s1=(Student)o1;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s2=(Student)o2;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return</w:t>
      </w:r>
      <w:r w:rsidRPr="00C97B3E">
        <w:rPr>
          <w:rFonts w:ascii="Segoe UI" w:eastAsia="Times New Roman" w:hAnsi="Segoe UI" w:cs="Segoe UI"/>
          <w:color w:val="000000"/>
          <w:sz w:val="24"/>
          <w:szCs w:val="24"/>
          <w:bdr w:val="none" w:sz="0" w:space="0" w:color="auto" w:frame="1"/>
          <w:lang w:eastAsia="en-IN"/>
        </w:rPr>
        <w:t> s1.name.compareTo(s2.name);  </w:t>
      </w:r>
    </w:p>
    <w:p w:rsidR="00C97B3E" w:rsidRPr="00C97B3E" w:rsidRDefault="00C97B3E" w:rsidP="00C97B3E">
      <w:pPr>
        <w:numPr>
          <w:ilvl w:val="0"/>
          <w:numId w:val="149"/>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49"/>
        </w:numPr>
        <w:spacing w:after="12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spacing w:after="0" w:line="240" w:lineRule="auto"/>
        <w:rPr>
          <w:rFonts w:ascii="Times New Roman" w:eastAsia="Times New Roman" w:hAnsi="Times New Roman" w:cs="Times New Roman"/>
          <w:sz w:val="24"/>
          <w:szCs w:val="24"/>
          <w:lang w:eastAsia="en-IN"/>
        </w:rPr>
      </w:pPr>
      <w:r w:rsidRPr="00C97B3E">
        <w:rPr>
          <w:rFonts w:ascii="Segoe UI" w:eastAsia="Times New Roman" w:hAnsi="Segoe UI" w:cs="Segoe UI"/>
          <w:b/>
          <w:bCs/>
          <w:color w:val="333333"/>
          <w:sz w:val="24"/>
          <w:szCs w:val="24"/>
          <w:shd w:val="clear" w:color="auto" w:fill="FFFFFF"/>
          <w:lang w:eastAsia="en-IN"/>
        </w:rPr>
        <w:t>Simple.java</w:t>
      </w:r>
    </w:p>
    <w:p w:rsidR="00C97B3E" w:rsidRPr="00C97B3E" w:rsidRDefault="00C97B3E" w:rsidP="00C97B3E">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97B3E">
        <w:rPr>
          <w:rFonts w:ascii="Segoe UI" w:eastAsia="Times New Roman" w:hAnsi="Segoe UI" w:cs="Segoe UI"/>
          <w:color w:val="333333"/>
          <w:sz w:val="24"/>
          <w:szCs w:val="24"/>
          <w:lang w:eastAsia="en-IN"/>
        </w:rPr>
        <w:t>In this class, we are printing the values of the object by sorting on the basis of name and age.</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import</w:t>
      </w:r>
      <w:r w:rsidRPr="00C97B3E">
        <w:rPr>
          <w:rFonts w:ascii="Segoe UI" w:eastAsia="Times New Roman" w:hAnsi="Segoe UI" w:cs="Segoe UI"/>
          <w:color w:val="000000"/>
          <w:sz w:val="24"/>
          <w:szCs w:val="24"/>
          <w:bdr w:val="none" w:sz="0" w:space="0" w:color="auto" w:frame="1"/>
          <w:lang w:eastAsia="en-IN"/>
        </w:rPr>
        <w:t> java.util.*;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import</w:t>
      </w:r>
      <w:r w:rsidRPr="00C97B3E">
        <w:rPr>
          <w:rFonts w:ascii="Segoe UI" w:eastAsia="Times New Roman" w:hAnsi="Segoe UI" w:cs="Segoe UI"/>
          <w:color w:val="000000"/>
          <w:sz w:val="24"/>
          <w:szCs w:val="24"/>
          <w:bdr w:val="none" w:sz="0" w:space="0" w:color="auto" w:frame="1"/>
          <w:lang w:eastAsia="en-IN"/>
        </w:rPr>
        <w:t> java.io.*;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class</w:t>
      </w:r>
      <w:r w:rsidRPr="00C97B3E">
        <w:rPr>
          <w:rFonts w:ascii="Segoe UI" w:eastAsia="Times New Roman" w:hAnsi="Segoe UI" w:cs="Segoe UI"/>
          <w:color w:val="000000"/>
          <w:sz w:val="24"/>
          <w:szCs w:val="24"/>
          <w:bdr w:val="none" w:sz="0" w:space="0" w:color="auto" w:frame="1"/>
          <w:lang w:eastAsia="en-IN"/>
        </w:rPr>
        <w:t> Simple{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public</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b/>
          <w:bCs/>
          <w:color w:val="006699"/>
          <w:sz w:val="24"/>
          <w:szCs w:val="24"/>
          <w:bdr w:val="none" w:sz="0" w:space="0" w:color="auto" w:frame="1"/>
          <w:lang w:eastAsia="en-IN"/>
        </w:rPr>
        <w:t>static</w:t>
      </w:r>
      <w:r w:rsidRPr="00C97B3E">
        <w:rPr>
          <w:rFonts w:ascii="Segoe UI" w:eastAsia="Times New Roman" w:hAnsi="Segoe UI" w:cs="Segoe UI"/>
          <w:color w:val="000000"/>
          <w:sz w:val="24"/>
          <w:szCs w:val="24"/>
          <w:bdr w:val="none" w:sz="0" w:space="0" w:color="auto" w:frame="1"/>
          <w:lang w:eastAsia="en-IN"/>
        </w:rPr>
        <w:t> </w:t>
      </w:r>
      <w:r w:rsidRPr="00C97B3E">
        <w:rPr>
          <w:rFonts w:ascii="Segoe UI" w:eastAsia="Times New Roman" w:hAnsi="Segoe UI" w:cs="Segoe UI"/>
          <w:b/>
          <w:bCs/>
          <w:color w:val="006699"/>
          <w:sz w:val="24"/>
          <w:szCs w:val="24"/>
          <w:bdr w:val="none" w:sz="0" w:space="0" w:color="auto" w:frame="1"/>
          <w:lang w:eastAsia="en-IN"/>
        </w:rPr>
        <w:t>void</w:t>
      </w:r>
      <w:r w:rsidRPr="00C97B3E">
        <w:rPr>
          <w:rFonts w:ascii="Segoe UI" w:eastAsia="Times New Roman" w:hAnsi="Segoe UI" w:cs="Segoe UI"/>
          <w:color w:val="000000"/>
          <w:sz w:val="24"/>
          <w:szCs w:val="24"/>
          <w:bdr w:val="none" w:sz="0" w:space="0" w:color="auto" w:frame="1"/>
          <w:lang w:eastAsia="en-IN"/>
        </w:rPr>
        <w:t> main(String args[]){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ArrayList al=</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ArrayList();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al.add(</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Student(</w:t>
      </w:r>
      <w:r w:rsidRPr="00C97B3E">
        <w:rPr>
          <w:rFonts w:ascii="Segoe UI" w:eastAsia="Times New Roman" w:hAnsi="Segoe UI" w:cs="Segoe UI"/>
          <w:color w:val="C00000"/>
          <w:sz w:val="24"/>
          <w:szCs w:val="24"/>
          <w:bdr w:val="none" w:sz="0" w:space="0" w:color="auto" w:frame="1"/>
          <w:lang w:eastAsia="en-IN"/>
        </w:rPr>
        <w:t>101</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0000FF"/>
          <w:sz w:val="24"/>
          <w:szCs w:val="24"/>
          <w:bdr w:val="none" w:sz="0" w:space="0" w:color="auto" w:frame="1"/>
          <w:lang w:eastAsia="en-IN"/>
        </w:rPr>
        <w:t>"Vijay"</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C00000"/>
          <w:sz w:val="24"/>
          <w:szCs w:val="24"/>
          <w:bdr w:val="none" w:sz="0" w:space="0" w:color="auto" w:frame="1"/>
          <w:lang w:eastAsia="en-IN"/>
        </w:rPr>
        <w:t>23</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al.add(</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Student(</w:t>
      </w:r>
      <w:r w:rsidRPr="00C97B3E">
        <w:rPr>
          <w:rFonts w:ascii="Segoe UI" w:eastAsia="Times New Roman" w:hAnsi="Segoe UI" w:cs="Segoe UI"/>
          <w:color w:val="C00000"/>
          <w:sz w:val="24"/>
          <w:szCs w:val="24"/>
          <w:bdr w:val="none" w:sz="0" w:space="0" w:color="auto" w:frame="1"/>
          <w:lang w:eastAsia="en-IN"/>
        </w:rPr>
        <w:t>106</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0000FF"/>
          <w:sz w:val="24"/>
          <w:szCs w:val="24"/>
          <w:bdr w:val="none" w:sz="0" w:space="0" w:color="auto" w:frame="1"/>
          <w:lang w:eastAsia="en-IN"/>
        </w:rPr>
        <w:t>"Ajay"</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C00000"/>
          <w:sz w:val="24"/>
          <w:szCs w:val="24"/>
          <w:bdr w:val="none" w:sz="0" w:space="0" w:color="auto" w:frame="1"/>
          <w:lang w:eastAsia="en-IN"/>
        </w:rPr>
        <w:t>27</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al.add(</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Student(</w:t>
      </w:r>
      <w:r w:rsidRPr="00C97B3E">
        <w:rPr>
          <w:rFonts w:ascii="Segoe UI" w:eastAsia="Times New Roman" w:hAnsi="Segoe UI" w:cs="Segoe UI"/>
          <w:color w:val="C00000"/>
          <w:sz w:val="24"/>
          <w:szCs w:val="24"/>
          <w:bdr w:val="none" w:sz="0" w:space="0" w:color="auto" w:frame="1"/>
          <w:lang w:eastAsia="en-IN"/>
        </w:rPr>
        <w:t>105</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0000FF"/>
          <w:sz w:val="24"/>
          <w:szCs w:val="24"/>
          <w:bdr w:val="none" w:sz="0" w:space="0" w:color="auto" w:frame="1"/>
          <w:lang w:eastAsia="en-IN"/>
        </w:rPr>
        <w:t>"Jai"</w:t>
      </w:r>
      <w:r w:rsidRPr="00C97B3E">
        <w:rPr>
          <w:rFonts w:ascii="Segoe UI" w:eastAsia="Times New Roman" w:hAnsi="Segoe UI" w:cs="Segoe UI"/>
          <w:color w:val="000000"/>
          <w:sz w:val="24"/>
          <w:szCs w:val="24"/>
          <w:bdr w:val="none" w:sz="0" w:space="0" w:color="auto" w:frame="1"/>
          <w:lang w:eastAsia="en-IN"/>
        </w:rPr>
        <w:t>,</w:t>
      </w:r>
      <w:r w:rsidRPr="00C97B3E">
        <w:rPr>
          <w:rFonts w:ascii="Segoe UI" w:eastAsia="Times New Roman" w:hAnsi="Segoe UI" w:cs="Segoe UI"/>
          <w:color w:val="C00000"/>
          <w:sz w:val="24"/>
          <w:szCs w:val="24"/>
          <w:bdr w:val="none" w:sz="0" w:space="0" w:color="auto" w:frame="1"/>
          <w:lang w:eastAsia="en-IN"/>
        </w:rPr>
        <w:t>21</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System.out.println(</w:t>
      </w:r>
      <w:r w:rsidRPr="00C97B3E">
        <w:rPr>
          <w:rFonts w:ascii="Segoe UI" w:eastAsia="Times New Roman" w:hAnsi="Segoe UI" w:cs="Segoe UI"/>
          <w:color w:val="0000FF"/>
          <w:sz w:val="24"/>
          <w:szCs w:val="24"/>
          <w:bdr w:val="none" w:sz="0" w:space="0" w:color="auto" w:frame="1"/>
          <w:lang w:eastAsia="en-IN"/>
        </w:rPr>
        <w:t>"Sorting by Name"</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Collections.sort(al,</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NameComparator());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Iterator itr=al.iterator();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while</w:t>
      </w:r>
      <w:r w:rsidRPr="00C97B3E">
        <w:rPr>
          <w:rFonts w:ascii="Segoe UI" w:eastAsia="Times New Roman" w:hAnsi="Segoe UI" w:cs="Segoe UI"/>
          <w:color w:val="000000"/>
          <w:sz w:val="24"/>
          <w:szCs w:val="24"/>
          <w:bdr w:val="none" w:sz="0" w:space="0" w:color="auto" w:frame="1"/>
          <w:lang w:eastAsia="en-IN"/>
        </w:rPr>
        <w:t>(itr.hasNext()){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st=(Student)itr.next();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lastRenderedPageBreak/>
        <w:t>System.out.println(st.rollno+</w:t>
      </w:r>
      <w:r w:rsidRPr="00C97B3E">
        <w:rPr>
          <w:rFonts w:ascii="Segoe UI" w:eastAsia="Times New Roman" w:hAnsi="Segoe UI" w:cs="Segoe UI"/>
          <w:color w:val="0000FF"/>
          <w:sz w:val="24"/>
          <w:szCs w:val="24"/>
          <w:bdr w:val="none" w:sz="0" w:space="0" w:color="auto" w:frame="1"/>
          <w:lang w:eastAsia="en-IN"/>
        </w:rPr>
        <w:t>" "</w:t>
      </w:r>
      <w:r w:rsidRPr="00C97B3E">
        <w:rPr>
          <w:rFonts w:ascii="Segoe UI" w:eastAsia="Times New Roman" w:hAnsi="Segoe UI" w:cs="Segoe UI"/>
          <w:color w:val="000000"/>
          <w:sz w:val="24"/>
          <w:szCs w:val="24"/>
          <w:bdr w:val="none" w:sz="0" w:space="0" w:color="auto" w:frame="1"/>
          <w:lang w:eastAsia="en-IN"/>
        </w:rPr>
        <w:t>+st.name+</w:t>
      </w:r>
      <w:r w:rsidRPr="00C97B3E">
        <w:rPr>
          <w:rFonts w:ascii="Segoe UI" w:eastAsia="Times New Roman" w:hAnsi="Segoe UI" w:cs="Segoe UI"/>
          <w:color w:val="0000FF"/>
          <w:sz w:val="24"/>
          <w:szCs w:val="24"/>
          <w:bdr w:val="none" w:sz="0" w:space="0" w:color="auto" w:frame="1"/>
          <w:lang w:eastAsia="en-IN"/>
        </w:rPr>
        <w:t>" "</w:t>
      </w:r>
      <w:r w:rsidRPr="00C97B3E">
        <w:rPr>
          <w:rFonts w:ascii="Segoe UI" w:eastAsia="Times New Roman" w:hAnsi="Segoe UI" w:cs="Segoe UI"/>
          <w:color w:val="000000"/>
          <w:sz w:val="24"/>
          <w:szCs w:val="24"/>
          <w:bdr w:val="none" w:sz="0" w:space="0" w:color="auto" w:frame="1"/>
          <w:lang w:eastAsia="en-IN"/>
        </w:rPr>
        <w:t>+st.age);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System.out.println(</w:t>
      </w:r>
      <w:r w:rsidRPr="00C97B3E">
        <w:rPr>
          <w:rFonts w:ascii="Segoe UI" w:eastAsia="Times New Roman" w:hAnsi="Segoe UI" w:cs="Segoe UI"/>
          <w:color w:val="0000FF"/>
          <w:sz w:val="24"/>
          <w:szCs w:val="24"/>
          <w:bdr w:val="none" w:sz="0" w:space="0" w:color="auto" w:frame="1"/>
          <w:lang w:eastAsia="en-IN"/>
        </w:rPr>
        <w:t>"Sorting by age"</w:t>
      </w: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Collections.sort(al,</w:t>
      </w:r>
      <w:r w:rsidRPr="00C97B3E">
        <w:rPr>
          <w:rFonts w:ascii="Segoe UI" w:eastAsia="Times New Roman" w:hAnsi="Segoe UI" w:cs="Segoe UI"/>
          <w:b/>
          <w:bCs/>
          <w:color w:val="006699"/>
          <w:sz w:val="24"/>
          <w:szCs w:val="24"/>
          <w:bdr w:val="none" w:sz="0" w:space="0" w:color="auto" w:frame="1"/>
          <w:lang w:eastAsia="en-IN"/>
        </w:rPr>
        <w:t>new</w:t>
      </w:r>
      <w:r w:rsidRPr="00C97B3E">
        <w:rPr>
          <w:rFonts w:ascii="Segoe UI" w:eastAsia="Times New Roman" w:hAnsi="Segoe UI" w:cs="Segoe UI"/>
          <w:color w:val="000000"/>
          <w:sz w:val="24"/>
          <w:szCs w:val="24"/>
          <w:bdr w:val="none" w:sz="0" w:space="0" w:color="auto" w:frame="1"/>
          <w:lang w:eastAsia="en-IN"/>
        </w:rPr>
        <w:t> AgeComparator());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Iterator itr2=al.iterator();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b/>
          <w:bCs/>
          <w:color w:val="006699"/>
          <w:sz w:val="24"/>
          <w:szCs w:val="24"/>
          <w:bdr w:val="none" w:sz="0" w:space="0" w:color="auto" w:frame="1"/>
          <w:lang w:eastAsia="en-IN"/>
        </w:rPr>
        <w:t>while</w:t>
      </w:r>
      <w:r w:rsidRPr="00C97B3E">
        <w:rPr>
          <w:rFonts w:ascii="Segoe UI" w:eastAsia="Times New Roman" w:hAnsi="Segoe UI" w:cs="Segoe UI"/>
          <w:color w:val="000000"/>
          <w:sz w:val="24"/>
          <w:szCs w:val="24"/>
          <w:bdr w:val="none" w:sz="0" w:space="0" w:color="auto" w:frame="1"/>
          <w:lang w:eastAsia="en-IN"/>
        </w:rPr>
        <w:t>(itr2.hasNext()){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Student st=(Student)itr2.next();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System.out.println(st.rollno+</w:t>
      </w:r>
      <w:r w:rsidRPr="00C97B3E">
        <w:rPr>
          <w:rFonts w:ascii="Segoe UI" w:eastAsia="Times New Roman" w:hAnsi="Segoe UI" w:cs="Segoe UI"/>
          <w:color w:val="0000FF"/>
          <w:sz w:val="24"/>
          <w:szCs w:val="24"/>
          <w:bdr w:val="none" w:sz="0" w:space="0" w:color="auto" w:frame="1"/>
          <w:lang w:eastAsia="en-IN"/>
        </w:rPr>
        <w:t>" "</w:t>
      </w:r>
      <w:r w:rsidRPr="00C97B3E">
        <w:rPr>
          <w:rFonts w:ascii="Segoe UI" w:eastAsia="Times New Roman" w:hAnsi="Segoe UI" w:cs="Segoe UI"/>
          <w:color w:val="000000"/>
          <w:sz w:val="24"/>
          <w:szCs w:val="24"/>
          <w:bdr w:val="none" w:sz="0" w:space="0" w:color="auto" w:frame="1"/>
          <w:lang w:eastAsia="en-IN"/>
        </w:rPr>
        <w:t>+st.name+</w:t>
      </w:r>
      <w:r w:rsidRPr="00C97B3E">
        <w:rPr>
          <w:rFonts w:ascii="Segoe UI" w:eastAsia="Times New Roman" w:hAnsi="Segoe UI" w:cs="Segoe UI"/>
          <w:color w:val="0000FF"/>
          <w:sz w:val="24"/>
          <w:szCs w:val="24"/>
          <w:bdr w:val="none" w:sz="0" w:space="0" w:color="auto" w:frame="1"/>
          <w:lang w:eastAsia="en-IN"/>
        </w:rPr>
        <w:t>" "</w:t>
      </w:r>
      <w:r w:rsidRPr="00C97B3E">
        <w:rPr>
          <w:rFonts w:ascii="Segoe UI" w:eastAsia="Times New Roman" w:hAnsi="Segoe UI" w:cs="Segoe UI"/>
          <w:color w:val="000000"/>
          <w:sz w:val="24"/>
          <w:szCs w:val="24"/>
          <w:bdr w:val="none" w:sz="0" w:space="0" w:color="auto" w:frame="1"/>
          <w:lang w:eastAsia="en-IN"/>
        </w:rPr>
        <w:t>+st.age);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numPr>
          <w:ilvl w:val="0"/>
          <w:numId w:val="150"/>
        </w:numPr>
        <w:spacing w:after="120" w:line="375" w:lineRule="atLeast"/>
        <w:ind w:left="0"/>
        <w:jc w:val="both"/>
        <w:rPr>
          <w:rFonts w:ascii="Segoe UI" w:eastAsia="Times New Roman" w:hAnsi="Segoe UI" w:cs="Segoe UI"/>
          <w:color w:val="000000"/>
          <w:sz w:val="24"/>
          <w:szCs w:val="24"/>
          <w:lang w:eastAsia="en-IN"/>
        </w:rPr>
      </w:pPr>
      <w:r w:rsidRPr="00C97B3E">
        <w:rPr>
          <w:rFonts w:ascii="Segoe UI" w:eastAsia="Times New Roman" w:hAnsi="Segoe UI" w:cs="Segoe UI"/>
          <w:color w:val="000000"/>
          <w:sz w:val="24"/>
          <w:szCs w:val="24"/>
          <w:bdr w:val="none" w:sz="0" w:space="0" w:color="auto" w:frame="1"/>
          <w:lang w:eastAsia="en-IN"/>
        </w:rPr>
        <w:t>}  </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Sorting by Name</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106 Ajay 27</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105 Jai 21</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101 Vijay 23</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Sorting by age       </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105 Jai 21</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101 Vijay 23</w:t>
      </w:r>
    </w:p>
    <w:p w:rsidR="00C97B3E" w:rsidRPr="00C97B3E" w:rsidRDefault="00C97B3E" w:rsidP="00C97B3E">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C97B3E">
        <w:rPr>
          <w:rFonts w:ascii="Courier New" w:eastAsia="Times New Roman" w:hAnsi="Courier New" w:cs="Courier New"/>
          <w:color w:val="F9F9F9"/>
          <w:sz w:val="20"/>
          <w:szCs w:val="20"/>
          <w:lang w:eastAsia="en-IN"/>
        </w:rPr>
        <w:t xml:space="preserve">       106 Ajay 27</w:t>
      </w:r>
    </w:p>
    <w:p w:rsidR="00C97B3E" w:rsidRPr="00D03813" w:rsidRDefault="00C97B3E" w:rsidP="0068641F">
      <w:pPr>
        <w:rPr>
          <w:sz w:val="24"/>
          <w:szCs w:val="24"/>
        </w:rPr>
      </w:pPr>
    </w:p>
    <w:sectPr w:rsidR="00C97B3E" w:rsidRPr="00D038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6CF" w:rsidRDefault="006906CF" w:rsidP="00F850B3">
      <w:pPr>
        <w:spacing w:after="0" w:line="240" w:lineRule="auto"/>
      </w:pPr>
      <w:r>
        <w:separator/>
      </w:r>
    </w:p>
  </w:endnote>
  <w:endnote w:type="continuationSeparator" w:id="0">
    <w:p w:rsidR="006906CF" w:rsidRDefault="006906CF" w:rsidP="00F85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Poppi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6CF" w:rsidRDefault="006906CF" w:rsidP="00F850B3">
      <w:pPr>
        <w:spacing w:after="0" w:line="240" w:lineRule="auto"/>
      </w:pPr>
      <w:r>
        <w:separator/>
      </w:r>
    </w:p>
  </w:footnote>
  <w:footnote w:type="continuationSeparator" w:id="0">
    <w:p w:rsidR="006906CF" w:rsidRDefault="006906CF" w:rsidP="00F850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7F3D"/>
    <w:multiLevelType w:val="multilevel"/>
    <w:tmpl w:val="172A2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676D3F"/>
    <w:multiLevelType w:val="multilevel"/>
    <w:tmpl w:val="BAAC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312EF5"/>
    <w:multiLevelType w:val="multilevel"/>
    <w:tmpl w:val="5A6A0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6044FB"/>
    <w:multiLevelType w:val="multilevel"/>
    <w:tmpl w:val="2E363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2DE3C2D"/>
    <w:multiLevelType w:val="multilevel"/>
    <w:tmpl w:val="AA96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2814B4"/>
    <w:multiLevelType w:val="multilevel"/>
    <w:tmpl w:val="CD04B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5441F6B"/>
    <w:multiLevelType w:val="multilevel"/>
    <w:tmpl w:val="1F9C0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6092D8C"/>
    <w:multiLevelType w:val="multilevel"/>
    <w:tmpl w:val="3B9A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70E4890"/>
    <w:multiLevelType w:val="multilevel"/>
    <w:tmpl w:val="249E4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816764B"/>
    <w:multiLevelType w:val="multilevel"/>
    <w:tmpl w:val="E8826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81A77D3"/>
    <w:multiLevelType w:val="multilevel"/>
    <w:tmpl w:val="609E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A76378"/>
    <w:multiLevelType w:val="multilevel"/>
    <w:tmpl w:val="5CD01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0F78D3"/>
    <w:multiLevelType w:val="multilevel"/>
    <w:tmpl w:val="38244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0B2C0B"/>
    <w:multiLevelType w:val="multilevel"/>
    <w:tmpl w:val="CC686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BB5FE7"/>
    <w:multiLevelType w:val="multilevel"/>
    <w:tmpl w:val="B9D816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0E0C239D"/>
    <w:multiLevelType w:val="multilevel"/>
    <w:tmpl w:val="F864A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0C16BB9"/>
    <w:multiLevelType w:val="multilevel"/>
    <w:tmpl w:val="CF1053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110068BA"/>
    <w:multiLevelType w:val="multilevel"/>
    <w:tmpl w:val="D6680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970E93"/>
    <w:multiLevelType w:val="multilevel"/>
    <w:tmpl w:val="BA68D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3C347FF"/>
    <w:multiLevelType w:val="multilevel"/>
    <w:tmpl w:val="84E02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B777DF"/>
    <w:multiLevelType w:val="multilevel"/>
    <w:tmpl w:val="13B0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6591992"/>
    <w:multiLevelType w:val="multilevel"/>
    <w:tmpl w:val="355A1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601B2C"/>
    <w:multiLevelType w:val="multilevel"/>
    <w:tmpl w:val="50A89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F86EEF"/>
    <w:multiLevelType w:val="multilevel"/>
    <w:tmpl w:val="3A1C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8313934"/>
    <w:multiLevelType w:val="multilevel"/>
    <w:tmpl w:val="91342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9E23467"/>
    <w:multiLevelType w:val="multilevel"/>
    <w:tmpl w:val="36BE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9EE6D50"/>
    <w:multiLevelType w:val="multilevel"/>
    <w:tmpl w:val="AF7A4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A5437FB"/>
    <w:multiLevelType w:val="multilevel"/>
    <w:tmpl w:val="8BCA4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B3A4780"/>
    <w:multiLevelType w:val="multilevel"/>
    <w:tmpl w:val="70780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BF41E0E"/>
    <w:multiLevelType w:val="multilevel"/>
    <w:tmpl w:val="4A72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C0E6933"/>
    <w:multiLevelType w:val="multilevel"/>
    <w:tmpl w:val="51FA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CF21727"/>
    <w:multiLevelType w:val="multilevel"/>
    <w:tmpl w:val="C1625C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1E5146BA"/>
    <w:multiLevelType w:val="multilevel"/>
    <w:tmpl w:val="32400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0907223"/>
    <w:multiLevelType w:val="multilevel"/>
    <w:tmpl w:val="14D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0E52701"/>
    <w:multiLevelType w:val="multilevel"/>
    <w:tmpl w:val="F9A4B7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210E48B3"/>
    <w:multiLevelType w:val="multilevel"/>
    <w:tmpl w:val="A0D2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1625622"/>
    <w:multiLevelType w:val="multilevel"/>
    <w:tmpl w:val="4F225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16C5E7B"/>
    <w:multiLevelType w:val="multilevel"/>
    <w:tmpl w:val="A04AB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nsid w:val="22C34DAB"/>
    <w:multiLevelType w:val="multilevel"/>
    <w:tmpl w:val="E2B27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390119B"/>
    <w:multiLevelType w:val="multilevel"/>
    <w:tmpl w:val="4C98D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3EA77B4"/>
    <w:multiLevelType w:val="multilevel"/>
    <w:tmpl w:val="12E8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5A27F96"/>
    <w:multiLevelType w:val="multilevel"/>
    <w:tmpl w:val="CA826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6251B90"/>
    <w:multiLevelType w:val="multilevel"/>
    <w:tmpl w:val="11F2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71B718D"/>
    <w:multiLevelType w:val="multilevel"/>
    <w:tmpl w:val="DF24E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84638EF"/>
    <w:multiLevelType w:val="multilevel"/>
    <w:tmpl w:val="F0AC7A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287F5241"/>
    <w:multiLevelType w:val="multilevel"/>
    <w:tmpl w:val="A3D4A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8E526C6"/>
    <w:multiLevelType w:val="multilevel"/>
    <w:tmpl w:val="8AFA3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9207132"/>
    <w:multiLevelType w:val="multilevel"/>
    <w:tmpl w:val="D234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A2749EA"/>
    <w:multiLevelType w:val="multilevel"/>
    <w:tmpl w:val="90AA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2BAE6435"/>
    <w:multiLevelType w:val="multilevel"/>
    <w:tmpl w:val="38322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2BF343D6"/>
    <w:multiLevelType w:val="multilevel"/>
    <w:tmpl w:val="5178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2DA603BC"/>
    <w:multiLevelType w:val="multilevel"/>
    <w:tmpl w:val="07E6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2E790FDB"/>
    <w:multiLevelType w:val="multilevel"/>
    <w:tmpl w:val="E718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1EB468B"/>
    <w:multiLevelType w:val="multilevel"/>
    <w:tmpl w:val="2EB40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335A50EF"/>
    <w:multiLevelType w:val="multilevel"/>
    <w:tmpl w:val="31F04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43C31D8"/>
    <w:multiLevelType w:val="multilevel"/>
    <w:tmpl w:val="D3562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43E5F32"/>
    <w:multiLevelType w:val="multilevel"/>
    <w:tmpl w:val="AD983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5971CED"/>
    <w:multiLevelType w:val="multilevel"/>
    <w:tmpl w:val="D824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nsid w:val="35D906F7"/>
    <w:multiLevelType w:val="multilevel"/>
    <w:tmpl w:val="B39AA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6CC6A67"/>
    <w:multiLevelType w:val="multilevel"/>
    <w:tmpl w:val="8AEC0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73A71C1"/>
    <w:multiLevelType w:val="multilevel"/>
    <w:tmpl w:val="7E064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1">
    <w:nsid w:val="380A18F9"/>
    <w:multiLevelType w:val="multilevel"/>
    <w:tmpl w:val="85A47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8DF6FAE"/>
    <w:multiLevelType w:val="multilevel"/>
    <w:tmpl w:val="57E69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9FF3C34"/>
    <w:multiLevelType w:val="multilevel"/>
    <w:tmpl w:val="B55E6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B0C07AD"/>
    <w:multiLevelType w:val="multilevel"/>
    <w:tmpl w:val="5E56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B3C1B32"/>
    <w:multiLevelType w:val="multilevel"/>
    <w:tmpl w:val="18501C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3C925E26"/>
    <w:multiLevelType w:val="multilevel"/>
    <w:tmpl w:val="4B94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D274C7F"/>
    <w:multiLevelType w:val="multilevel"/>
    <w:tmpl w:val="B5287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3E2D7D99"/>
    <w:multiLevelType w:val="multilevel"/>
    <w:tmpl w:val="40C2B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0640B81"/>
    <w:multiLevelType w:val="multilevel"/>
    <w:tmpl w:val="28C0D9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nsid w:val="40D433C4"/>
    <w:multiLevelType w:val="multilevel"/>
    <w:tmpl w:val="4D04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1CA299B"/>
    <w:multiLevelType w:val="multilevel"/>
    <w:tmpl w:val="BC2A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30141DF"/>
    <w:multiLevelType w:val="multilevel"/>
    <w:tmpl w:val="95707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3">
    <w:nsid w:val="437D4266"/>
    <w:multiLevelType w:val="multilevel"/>
    <w:tmpl w:val="F7A4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6394927"/>
    <w:multiLevelType w:val="multilevel"/>
    <w:tmpl w:val="3438B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5">
    <w:nsid w:val="46666BDF"/>
    <w:multiLevelType w:val="multilevel"/>
    <w:tmpl w:val="0DEA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87F75CC"/>
    <w:multiLevelType w:val="multilevel"/>
    <w:tmpl w:val="AC2C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8843524"/>
    <w:multiLevelType w:val="multilevel"/>
    <w:tmpl w:val="B7328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8">
    <w:nsid w:val="488A2035"/>
    <w:multiLevelType w:val="multilevel"/>
    <w:tmpl w:val="A018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923768D"/>
    <w:multiLevelType w:val="multilevel"/>
    <w:tmpl w:val="C826F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98C5322"/>
    <w:multiLevelType w:val="multilevel"/>
    <w:tmpl w:val="067AB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9A80482"/>
    <w:multiLevelType w:val="multilevel"/>
    <w:tmpl w:val="3C04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49BF6B88"/>
    <w:multiLevelType w:val="multilevel"/>
    <w:tmpl w:val="06346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4A820FB7"/>
    <w:multiLevelType w:val="multilevel"/>
    <w:tmpl w:val="4948D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4A9D3BA4"/>
    <w:multiLevelType w:val="multilevel"/>
    <w:tmpl w:val="A3321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4C784D04"/>
    <w:multiLevelType w:val="multilevel"/>
    <w:tmpl w:val="A290F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4C9248D8"/>
    <w:multiLevelType w:val="multilevel"/>
    <w:tmpl w:val="8C3C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4D8B1E68"/>
    <w:multiLevelType w:val="multilevel"/>
    <w:tmpl w:val="53F2F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4D946F2C"/>
    <w:multiLevelType w:val="multilevel"/>
    <w:tmpl w:val="9482E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FB64B09"/>
    <w:multiLevelType w:val="multilevel"/>
    <w:tmpl w:val="BCF0D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20721DC"/>
    <w:multiLevelType w:val="multilevel"/>
    <w:tmpl w:val="67024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3040473"/>
    <w:multiLevelType w:val="multilevel"/>
    <w:tmpl w:val="AFF61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30B22BE"/>
    <w:multiLevelType w:val="multilevel"/>
    <w:tmpl w:val="332E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55C7774B"/>
    <w:multiLevelType w:val="multilevel"/>
    <w:tmpl w:val="6EBA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57121917"/>
    <w:multiLevelType w:val="multilevel"/>
    <w:tmpl w:val="78F8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57505A32"/>
    <w:multiLevelType w:val="multilevel"/>
    <w:tmpl w:val="15E65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577B59E4"/>
    <w:multiLevelType w:val="multilevel"/>
    <w:tmpl w:val="A62695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7">
    <w:nsid w:val="587F3635"/>
    <w:multiLevelType w:val="multilevel"/>
    <w:tmpl w:val="B0CA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597C34D6"/>
    <w:multiLevelType w:val="multilevel"/>
    <w:tmpl w:val="45EA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59931797"/>
    <w:multiLevelType w:val="multilevel"/>
    <w:tmpl w:val="722EB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5A203FED"/>
    <w:multiLevelType w:val="multilevel"/>
    <w:tmpl w:val="5F68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5ADC6B9F"/>
    <w:multiLevelType w:val="multilevel"/>
    <w:tmpl w:val="E0CC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5B2017DF"/>
    <w:multiLevelType w:val="multilevel"/>
    <w:tmpl w:val="F5CA09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3">
    <w:nsid w:val="5C1C5F88"/>
    <w:multiLevelType w:val="multilevel"/>
    <w:tmpl w:val="80F4A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5C736903"/>
    <w:multiLevelType w:val="multilevel"/>
    <w:tmpl w:val="CD5AA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5D427520"/>
    <w:multiLevelType w:val="multilevel"/>
    <w:tmpl w:val="565A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5D974050"/>
    <w:multiLevelType w:val="multilevel"/>
    <w:tmpl w:val="02060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F337269"/>
    <w:multiLevelType w:val="multilevel"/>
    <w:tmpl w:val="EA36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nsid w:val="5F6A427A"/>
    <w:multiLevelType w:val="multilevel"/>
    <w:tmpl w:val="EEA6E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5FE348B0"/>
    <w:multiLevelType w:val="multilevel"/>
    <w:tmpl w:val="8DBE3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6059070F"/>
    <w:multiLevelType w:val="multilevel"/>
    <w:tmpl w:val="EA76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6074155A"/>
    <w:multiLevelType w:val="multilevel"/>
    <w:tmpl w:val="AD307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61AD0645"/>
    <w:multiLevelType w:val="multilevel"/>
    <w:tmpl w:val="79F64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nsid w:val="61FF3D52"/>
    <w:multiLevelType w:val="multilevel"/>
    <w:tmpl w:val="6326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62465938"/>
    <w:multiLevelType w:val="multilevel"/>
    <w:tmpl w:val="1DA6E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626A3CCC"/>
    <w:multiLevelType w:val="multilevel"/>
    <w:tmpl w:val="30326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646B1F03"/>
    <w:multiLevelType w:val="multilevel"/>
    <w:tmpl w:val="BE8C7F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7">
    <w:nsid w:val="64985F20"/>
    <w:multiLevelType w:val="multilevel"/>
    <w:tmpl w:val="25C8A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6520411C"/>
    <w:multiLevelType w:val="multilevel"/>
    <w:tmpl w:val="202A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nsid w:val="66602FE2"/>
    <w:multiLevelType w:val="multilevel"/>
    <w:tmpl w:val="5816B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7A61396"/>
    <w:multiLevelType w:val="multilevel"/>
    <w:tmpl w:val="136204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1">
    <w:nsid w:val="686E077B"/>
    <w:multiLevelType w:val="multilevel"/>
    <w:tmpl w:val="308A8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9995086"/>
    <w:multiLevelType w:val="multilevel"/>
    <w:tmpl w:val="E8FC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nsid w:val="69A05DFF"/>
    <w:multiLevelType w:val="multilevel"/>
    <w:tmpl w:val="80A2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nsid w:val="6B242283"/>
    <w:multiLevelType w:val="multilevel"/>
    <w:tmpl w:val="66F0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BF57669"/>
    <w:multiLevelType w:val="multilevel"/>
    <w:tmpl w:val="C8C24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nsid w:val="6C030BFA"/>
    <w:multiLevelType w:val="multilevel"/>
    <w:tmpl w:val="72AE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nsid w:val="6E3A6895"/>
    <w:multiLevelType w:val="multilevel"/>
    <w:tmpl w:val="F03CB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nsid w:val="6EBC5F78"/>
    <w:multiLevelType w:val="multilevel"/>
    <w:tmpl w:val="8014E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nsid w:val="6FA01C5F"/>
    <w:multiLevelType w:val="multilevel"/>
    <w:tmpl w:val="2084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nsid w:val="6FE86A93"/>
    <w:multiLevelType w:val="multilevel"/>
    <w:tmpl w:val="C7882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1407FFA"/>
    <w:multiLevelType w:val="multilevel"/>
    <w:tmpl w:val="FE18AC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nsid w:val="71812AB8"/>
    <w:multiLevelType w:val="multilevel"/>
    <w:tmpl w:val="2122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nsid w:val="71D7049C"/>
    <w:multiLevelType w:val="multilevel"/>
    <w:tmpl w:val="1C9E4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1E77526"/>
    <w:multiLevelType w:val="multilevel"/>
    <w:tmpl w:val="E7987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nsid w:val="72BD1EA8"/>
    <w:multiLevelType w:val="multilevel"/>
    <w:tmpl w:val="79320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nsid w:val="74FE15CB"/>
    <w:multiLevelType w:val="multilevel"/>
    <w:tmpl w:val="7278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nsid w:val="752E32BE"/>
    <w:multiLevelType w:val="multilevel"/>
    <w:tmpl w:val="D5CA5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nsid w:val="75B91AA4"/>
    <w:multiLevelType w:val="multilevel"/>
    <w:tmpl w:val="8D24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nsid w:val="7621249E"/>
    <w:multiLevelType w:val="multilevel"/>
    <w:tmpl w:val="D0C6C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nsid w:val="762D720C"/>
    <w:multiLevelType w:val="multilevel"/>
    <w:tmpl w:val="2F16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nsid w:val="770C5FB4"/>
    <w:multiLevelType w:val="multilevel"/>
    <w:tmpl w:val="8C66B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9631814"/>
    <w:multiLevelType w:val="multilevel"/>
    <w:tmpl w:val="CB2CF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nsid w:val="7AA43D48"/>
    <w:multiLevelType w:val="multilevel"/>
    <w:tmpl w:val="7A42A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4">
    <w:nsid w:val="7AAF5CFF"/>
    <w:multiLevelType w:val="multilevel"/>
    <w:tmpl w:val="E40C3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B01322E"/>
    <w:multiLevelType w:val="multilevel"/>
    <w:tmpl w:val="A55A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nsid w:val="7C0F1D8E"/>
    <w:multiLevelType w:val="multilevel"/>
    <w:tmpl w:val="EF7A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nsid w:val="7C8C5D2B"/>
    <w:multiLevelType w:val="multilevel"/>
    <w:tmpl w:val="FC64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nsid w:val="7D545555"/>
    <w:multiLevelType w:val="multilevel"/>
    <w:tmpl w:val="C4E0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nsid w:val="7F5529F7"/>
    <w:multiLevelType w:val="multilevel"/>
    <w:tmpl w:val="2692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0"/>
  </w:num>
  <w:num w:numId="2">
    <w:abstractNumId w:val="30"/>
  </w:num>
  <w:num w:numId="3">
    <w:abstractNumId w:val="149"/>
  </w:num>
  <w:num w:numId="4">
    <w:abstractNumId w:val="137"/>
  </w:num>
  <w:num w:numId="5">
    <w:abstractNumId w:val="62"/>
  </w:num>
  <w:num w:numId="6">
    <w:abstractNumId w:val="76"/>
  </w:num>
  <w:num w:numId="7">
    <w:abstractNumId w:val="51"/>
  </w:num>
  <w:num w:numId="8">
    <w:abstractNumId w:val="32"/>
  </w:num>
  <w:num w:numId="9">
    <w:abstractNumId w:val="58"/>
  </w:num>
  <w:num w:numId="10">
    <w:abstractNumId w:val="81"/>
  </w:num>
  <w:num w:numId="11">
    <w:abstractNumId w:val="117"/>
  </w:num>
  <w:num w:numId="12">
    <w:abstractNumId w:val="111"/>
  </w:num>
  <w:num w:numId="13">
    <w:abstractNumId w:val="67"/>
  </w:num>
  <w:num w:numId="14">
    <w:abstractNumId w:val="126"/>
  </w:num>
  <w:num w:numId="15">
    <w:abstractNumId w:val="92"/>
  </w:num>
  <w:num w:numId="16">
    <w:abstractNumId w:val="38"/>
  </w:num>
  <w:num w:numId="17">
    <w:abstractNumId w:val="21"/>
  </w:num>
  <w:num w:numId="18">
    <w:abstractNumId w:val="74"/>
  </w:num>
  <w:num w:numId="19">
    <w:abstractNumId w:val="17"/>
  </w:num>
  <w:num w:numId="20">
    <w:abstractNumId w:val="44"/>
  </w:num>
  <w:num w:numId="21">
    <w:abstractNumId w:val="68"/>
  </w:num>
  <w:num w:numId="22">
    <w:abstractNumId w:val="141"/>
  </w:num>
  <w:num w:numId="23">
    <w:abstractNumId w:val="118"/>
  </w:num>
  <w:num w:numId="24">
    <w:abstractNumId w:val="66"/>
  </w:num>
  <w:num w:numId="25">
    <w:abstractNumId w:val="100"/>
  </w:num>
  <w:num w:numId="26">
    <w:abstractNumId w:val="140"/>
  </w:num>
  <w:num w:numId="27">
    <w:abstractNumId w:val="43"/>
  </w:num>
  <w:num w:numId="28">
    <w:abstractNumId w:val="94"/>
  </w:num>
  <w:num w:numId="29">
    <w:abstractNumId w:val="113"/>
  </w:num>
  <w:num w:numId="30">
    <w:abstractNumId w:val="101"/>
  </w:num>
  <w:num w:numId="31">
    <w:abstractNumId w:val="136"/>
  </w:num>
  <w:num w:numId="32">
    <w:abstractNumId w:val="86"/>
  </w:num>
  <w:num w:numId="33">
    <w:abstractNumId w:val="139"/>
  </w:num>
  <w:num w:numId="34">
    <w:abstractNumId w:val="12"/>
  </w:num>
  <w:num w:numId="35">
    <w:abstractNumId w:val="46"/>
  </w:num>
  <w:num w:numId="36">
    <w:abstractNumId w:val="127"/>
  </w:num>
  <w:num w:numId="37">
    <w:abstractNumId w:val="11"/>
  </w:num>
  <w:num w:numId="38">
    <w:abstractNumId w:val="89"/>
  </w:num>
  <w:num w:numId="39">
    <w:abstractNumId w:val="15"/>
  </w:num>
  <w:num w:numId="40">
    <w:abstractNumId w:val="8"/>
  </w:num>
  <w:num w:numId="41">
    <w:abstractNumId w:val="0"/>
  </w:num>
  <w:num w:numId="42">
    <w:abstractNumId w:val="142"/>
  </w:num>
  <w:num w:numId="43">
    <w:abstractNumId w:val="129"/>
  </w:num>
  <w:num w:numId="44">
    <w:abstractNumId w:val="80"/>
  </w:num>
  <w:num w:numId="45">
    <w:abstractNumId w:val="20"/>
  </w:num>
  <w:num w:numId="46">
    <w:abstractNumId w:val="108"/>
  </w:num>
  <w:num w:numId="47">
    <w:abstractNumId w:val="34"/>
  </w:num>
  <w:num w:numId="48">
    <w:abstractNumId w:val="27"/>
  </w:num>
  <w:num w:numId="49">
    <w:abstractNumId w:val="133"/>
  </w:num>
  <w:num w:numId="50">
    <w:abstractNumId w:val="49"/>
  </w:num>
  <w:num w:numId="51">
    <w:abstractNumId w:val="124"/>
  </w:num>
  <w:num w:numId="52">
    <w:abstractNumId w:val="96"/>
  </w:num>
  <w:num w:numId="53">
    <w:abstractNumId w:val="78"/>
  </w:num>
  <w:num w:numId="54">
    <w:abstractNumId w:val="91"/>
  </w:num>
  <w:num w:numId="55">
    <w:abstractNumId w:val="121"/>
  </w:num>
  <w:num w:numId="56">
    <w:abstractNumId w:val="71"/>
  </w:num>
  <w:num w:numId="57">
    <w:abstractNumId w:val="35"/>
  </w:num>
  <w:num w:numId="58">
    <w:abstractNumId w:val="2"/>
  </w:num>
  <w:num w:numId="59">
    <w:abstractNumId w:val="41"/>
  </w:num>
  <w:num w:numId="60">
    <w:abstractNumId w:val="103"/>
  </w:num>
  <w:num w:numId="61">
    <w:abstractNumId w:val="109"/>
  </w:num>
  <w:num w:numId="62">
    <w:abstractNumId w:val="5"/>
  </w:num>
  <w:num w:numId="63">
    <w:abstractNumId w:val="64"/>
  </w:num>
  <w:num w:numId="64">
    <w:abstractNumId w:val="135"/>
  </w:num>
  <w:num w:numId="65">
    <w:abstractNumId w:val="45"/>
  </w:num>
  <w:num w:numId="66">
    <w:abstractNumId w:val="77"/>
  </w:num>
  <w:num w:numId="67">
    <w:abstractNumId w:val="105"/>
  </w:num>
  <w:num w:numId="68">
    <w:abstractNumId w:val="130"/>
  </w:num>
  <w:num w:numId="69">
    <w:abstractNumId w:val="99"/>
  </w:num>
  <w:num w:numId="70">
    <w:abstractNumId w:val="95"/>
  </w:num>
  <w:num w:numId="71">
    <w:abstractNumId w:val="75"/>
  </w:num>
  <w:num w:numId="72">
    <w:abstractNumId w:val="97"/>
  </w:num>
  <w:num w:numId="73">
    <w:abstractNumId w:val="53"/>
  </w:num>
  <w:num w:numId="74">
    <w:abstractNumId w:val="106"/>
  </w:num>
  <w:num w:numId="75">
    <w:abstractNumId w:val="144"/>
  </w:num>
  <w:num w:numId="76">
    <w:abstractNumId w:val="132"/>
  </w:num>
  <w:num w:numId="77">
    <w:abstractNumId w:val="14"/>
  </w:num>
  <w:num w:numId="78">
    <w:abstractNumId w:val="60"/>
  </w:num>
  <w:num w:numId="79">
    <w:abstractNumId w:val="28"/>
  </w:num>
  <w:num w:numId="80">
    <w:abstractNumId w:val="63"/>
  </w:num>
  <w:num w:numId="81">
    <w:abstractNumId w:val="125"/>
  </w:num>
  <w:num w:numId="82">
    <w:abstractNumId w:val="87"/>
  </w:num>
  <w:num w:numId="83">
    <w:abstractNumId w:val="119"/>
  </w:num>
  <w:num w:numId="84">
    <w:abstractNumId w:val="110"/>
  </w:num>
  <w:num w:numId="85">
    <w:abstractNumId w:val="40"/>
  </w:num>
  <w:num w:numId="86">
    <w:abstractNumId w:val="3"/>
  </w:num>
  <w:num w:numId="87">
    <w:abstractNumId w:val="131"/>
  </w:num>
  <w:num w:numId="88">
    <w:abstractNumId w:val="26"/>
  </w:num>
  <w:num w:numId="89">
    <w:abstractNumId w:val="123"/>
  </w:num>
  <w:num w:numId="90">
    <w:abstractNumId w:val="23"/>
  </w:num>
  <w:num w:numId="91">
    <w:abstractNumId w:val="122"/>
  </w:num>
  <w:num w:numId="92">
    <w:abstractNumId w:val="116"/>
  </w:num>
  <w:num w:numId="93">
    <w:abstractNumId w:val="55"/>
  </w:num>
  <w:num w:numId="94">
    <w:abstractNumId w:val="93"/>
  </w:num>
  <w:num w:numId="95">
    <w:abstractNumId w:val="52"/>
  </w:num>
  <w:num w:numId="96">
    <w:abstractNumId w:val="104"/>
  </w:num>
  <w:num w:numId="97">
    <w:abstractNumId w:val="70"/>
  </w:num>
  <w:num w:numId="98">
    <w:abstractNumId w:val="47"/>
  </w:num>
  <w:num w:numId="99">
    <w:abstractNumId w:val="56"/>
  </w:num>
  <w:num w:numId="100">
    <w:abstractNumId w:val="79"/>
  </w:num>
  <w:num w:numId="101">
    <w:abstractNumId w:val="1"/>
  </w:num>
  <w:num w:numId="102">
    <w:abstractNumId w:val="90"/>
  </w:num>
  <w:num w:numId="103">
    <w:abstractNumId w:val="72"/>
  </w:num>
  <w:num w:numId="104">
    <w:abstractNumId w:val="128"/>
  </w:num>
  <w:num w:numId="105">
    <w:abstractNumId w:val="65"/>
  </w:num>
  <w:num w:numId="106">
    <w:abstractNumId w:val="115"/>
  </w:num>
  <w:num w:numId="107">
    <w:abstractNumId w:val="98"/>
  </w:num>
  <w:num w:numId="108">
    <w:abstractNumId w:val="54"/>
  </w:num>
  <w:num w:numId="109">
    <w:abstractNumId w:val="19"/>
  </w:num>
  <w:num w:numId="110">
    <w:abstractNumId w:val="10"/>
  </w:num>
  <w:num w:numId="111">
    <w:abstractNumId w:val="69"/>
  </w:num>
  <w:num w:numId="112">
    <w:abstractNumId w:val="73"/>
  </w:num>
  <w:num w:numId="113">
    <w:abstractNumId w:val="143"/>
  </w:num>
  <w:num w:numId="114">
    <w:abstractNumId w:val="50"/>
  </w:num>
  <w:num w:numId="115">
    <w:abstractNumId w:val="9"/>
  </w:num>
  <w:num w:numId="116">
    <w:abstractNumId w:val="33"/>
  </w:num>
  <w:num w:numId="117">
    <w:abstractNumId w:val="31"/>
  </w:num>
  <w:num w:numId="118">
    <w:abstractNumId w:val="6"/>
  </w:num>
  <w:num w:numId="119">
    <w:abstractNumId w:val="102"/>
  </w:num>
  <w:num w:numId="120">
    <w:abstractNumId w:val="24"/>
  </w:num>
  <w:num w:numId="121">
    <w:abstractNumId w:val="39"/>
  </w:num>
  <w:num w:numId="122">
    <w:abstractNumId w:val="29"/>
  </w:num>
  <w:num w:numId="123">
    <w:abstractNumId w:val="134"/>
  </w:num>
  <w:num w:numId="124">
    <w:abstractNumId w:val="13"/>
  </w:num>
  <w:num w:numId="125">
    <w:abstractNumId w:val="16"/>
  </w:num>
  <w:num w:numId="126">
    <w:abstractNumId w:val="4"/>
  </w:num>
  <w:num w:numId="127">
    <w:abstractNumId w:val="37"/>
  </w:num>
  <w:num w:numId="128">
    <w:abstractNumId w:val="88"/>
  </w:num>
  <w:num w:numId="129">
    <w:abstractNumId w:val="84"/>
  </w:num>
  <w:num w:numId="130">
    <w:abstractNumId w:val="148"/>
  </w:num>
  <w:num w:numId="131">
    <w:abstractNumId w:val="48"/>
  </w:num>
  <w:num w:numId="132">
    <w:abstractNumId w:val="18"/>
  </w:num>
  <w:num w:numId="133">
    <w:abstractNumId w:val="42"/>
  </w:num>
  <w:num w:numId="134">
    <w:abstractNumId w:val="7"/>
  </w:num>
  <w:num w:numId="135">
    <w:abstractNumId w:val="85"/>
  </w:num>
  <w:num w:numId="136">
    <w:abstractNumId w:val="146"/>
  </w:num>
  <w:num w:numId="137">
    <w:abstractNumId w:val="82"/>
  </w:num>
  <w:num w:numId="138">
    <w:abstractNumId w:val="107"/>
  </w:num>
  <w:num w:numId="139">
    <w:abstractNumId w:val="112"/>
  </w:num>
  <w:num w:numId="140">
    <w:abstractNumId w:val="57"/>
  </w:num>
  <w:num w:numId="141">
    <w:abstractNumId w:val="59"/>
  </w:num>
  <w:num w:numId="142">
    <w:abstractNumId w:val="114"/>
  </w:num>
  <w:num w:numId="143">
    <w:abstractNumId w:val="22"/>
  </w:num>
  <w:num w:numId="144">
    <w:abstractNumId w:val="138"/>
  </w:num>
  <w:num w:numId="145">
    <w:abstractNumId w:val="25"/>
  </w:num>
  <w:num w:numId="146">
    <w:abstractNumId w:val="83"/>
  </w:num>
  <w:num w:numId="147">
    <w:abstractNumId w:val="147"/>
  </w:num>
  <w:num w:numId="148">
    <w:abstractNumId w:val="36"/>
  </w:num>
  <w:num w:numId="149">
    <w:abstractNumId w:val="61"/>
  </w:num>
  <w:num w:numId="150">
    <w:abstractNumId w:val="145"/>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0B3"/>
    <w:rsid w:val="00002C55"/>
    <w:rsid w:val="000C6A3C"/>
    <w:rsid w:val="00121A3B"/>
    <w:rsid w:val="00125110"/>
    <w:rsid w:val="002A7915"/>
    <w:rsid w:val="002B374D"/>
    <w:rsid w:val="002C161A"/>
    <w:rsid w:val="00335E51"/>
    <w:rsid w:val="003B75CC"/>
    <w:rsid w:val="00451D56"/>
    <w:rsid w:val="00463B06"/>
    <w:rsid w:val="00485C9D"/>
    <w:rsid w:val="004B7279"/>
    <w:rsid w:val="00505330"/>
    <w:rsid w:val="00530F3D"/>
    <w:rsid w:val="00561574"/>
    <w:rsid w:val="005F7BF1"/>
    <w:rsid w:val="0068641F"/>
    <w:rsid w:val="006906CF"/>
    <w:rsid w:val="006A7FF5"/>
    <w:rsid w:val="00703FF8"/>
    <w:rsid w:val="00757C19"/>
    <w:rsid w:val="007C4C3E"/>
    <w:rsid w:val="00823789"/>
    <w:rsid w:val="00876CC5"/>
    <w:rsid w:val="008F41D7"/>
    <w:rsid w:val="008F4E46"/>
    <w:rsid w:val="00950A4A"/>
    <w:rsid w:val="009550DB"/>
    <w:rsid w:val="00994BF2"/>
    <w:rsid w:val="009A3B0C"/>
    <w:rsid w:val="00A24DEC"/>
    <w:rsid w:val="00A313BC"/>
    <w:rsid w:val="00A72471"/>
    <w:rsid w:val="00A73C24"/>
    <w:rsid w:val="00AA4948"/>
    <w:rsid w:val="00AC6351"/>
    <w:rsid w:val="00B15836"/>
    <w:rsid w:val="00B82DB7"/>
    <w:rsid w:val="00B96752"/>
    <w:rsid w:val="00BC6B1A"/>
    <w:rsid w:val="00BC7CC3"/>
    <w:rsid w:val="00BF0001"/>
    <w:rsid w:val="00C631BF"/>
    <w:rsid w:val="00C97B3E"/>
    <w:rsid w:val="00CE2A4C"/>
    <w:rsid w:val="00CE6AC8"/>
    <w:rsid w:val="00D03813"/>
    <w:rsid w:val="00D04ABD"/>
    <w:rsid w:val="00D17698"/>
    <w:rsid w:val="00E505BF"/>
    <w:rsid w:val="00E60D8B"/>
    <w:rsid w:val="00E935DB"/>
    <w:rsid w:val="00F26B10"/>
    <w:rsid w:val="00F670CC"/>
    <w:rsid w:val="00F850B3"/>
    <w:rsid w:val="00FB1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50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313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5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50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0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313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50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850B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F850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50B3"/>
    <w:rPr>
      <w:b/>
      <w:bCs/>
    </w:rPr>
  </w:style>
  <w:style w:type="character" w:styleId="Hyperlink">
    <w:name w:val="Hyperlink"/>
    <w:basedOn w:val="DefaultParagraphFont"/>
    <w:uiPriority w:val="99"/>
    <w:semiHidden/>
    <w:unhideWhenUsed/>
    <w:rsid w:val="00F850B3"/>
    <w:rPr>
      <w:color w:val="0000FF"/>
      <w:u w:val="single"/>
    </w:rPr>
  </w:style>
  <w:style w:type="paragraph" w:styleId="Header">
    <w:name w:val="header"/>
    <w:basedOn w:val="Normal"/>
    <w:link w:val="HeaderChar"/>
    <w:uiPriority w:val="99"/>
    <w:unhideWhenUsed/>
    <w:rsid w:val="00F85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0B3"/>
  </w:style>
  <w:style w:type="paragraph" w:styleId="Footer">
    <w:name w:val="footer"/>
    <w:basedOn w:val="Normal"/>
    <w:link w:val="FooterChar"/>
    <w:uiPriority w:val="99"/>
    <w:unhideWhenUsed/>
    <w:rsid w:val="00F85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0B3"/>
  </w:style>
  <w:style w:type="character" w:customStyle="1" w:styleId="keyword">
    <w:name w:val="keyword"/>
    <w:basedOn w:val="DefaultParagraphFont"/>
    <w:rsid w:val="00A313BC"/>
  </w:style>
  <w:style w:type="character" w:customStyle="1" w:styleId="comment">
    <w:name w:val="comment"/>
    <w:basedOn w:val="DefaultParagraphFont"/>
    <w:rsid w:val="00A313BC"/>
  </w:style>
  <w:style w:type="character" w:customStyle="1" w:styleId="string">
    <w:name w:val="string"/>
    <w:basedOn w:val="DefaultParagraphFont"/>
    <w:rsid w:val="00A313BC"/>
  </w:style>
  <w:style w:type="paragraph" w:styleId="HTMLPreformatted">
    <w:name w:val="HTML Preformatted"/>
    <w:basedOn w:val="Normal"/>
    <w:link w:val="HTMLPreformattedChar"/>
    <w:uiPriority w:val="99"/>
    <w:semiHidden/>
    <w:unhideWhenUsed/>
    <w:rsid w:val="00A31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13BC"/>
    <w:rPr>
      <w:rFonts w:ascii="Courier New" w:eastAsia="Times New Roman" w:hAnsi="Courier New" w:cs="Courier New"/>
      <w:sz w:val="20"/>
      <w:szCs w:val="20"/>
      <w:lang w:eastAsia="en-IN"/>
    </w:rPr>
  </w:style>
  <w:style w:type="character" w:styleId="Emphasis">
    <w:name w:val="Emphasis"/>
    <w:basedOn w:val="DefaultParagraphFont"/>
    <w:uiPriority w:val="20"/>
    <w:qFormat/>
    <w:rsid w:val="009A3B0C"/>
    <w:rPr>
      <w:i/>
      <w:iCs/>
    </w:rPr>
  </w:style>
  <w:style w:type="character" w:customStyle="1" w:styleId="testit">
    <w:name w:val="testit"/>
    <w:basedOn w:val="DefaultParagraphFont"/>
    <w:rsid w:val="009A3B0C"/>
  </w:style>
  <w:style w:type="character" w:customStyle="1" w:styleId="number">
    <w:name w:val="number"/>
    <w:basedOn w:val="DefaultParagraphFont"/>
    <w:rsid w:val="009A3B0C"/>
  </w:style>
  <w:style w:type="character" w:customStyle="1" w:styleId="hlight">
    <w:name w:val="hlight"/>
    <w:basedOn w:val="DefaultParagraphFont"/>
    <w:rsid w:val="00BF0001"/>
  </w:style>
  <w:style w:type="character" w:customStyle="1" w:styleId="vjs-control-text">
    <w:name w:val="vjs-control-text"/>
    <w:basedOn w:val="DefaultParagraphFont"/>
    <w:rsid w:val="00BF0001"/>
  </w:style>
  <w:style w:type="character" w:customStyle="1" w:styleId="vjs-current-time-display">
    <w:name w:val="vjs-current-time-display"/>
    <w:basedOn w:val="DefaultParagraphFont"/>
    <w:rsid w:val="00BF0001"/>
  </w:style>
  <w:style w:type="character" w:customStyle="1" w:styleId="vjs-duration-display">
    <w:name w:val="vjs-duration-display"/>
    <w:basedOn w:val="DefaultParagraphFont"/>
    <w:rsid w:val="00BF0001"/>
  </w:style>
  <w:style w:type="character" w:customStyle="1" w:styleId="vjs-control-text-loaded-percentage">
    <w:name w:val="vjs-control-text-loaded-percentage"/>
    <w:basedOn w:val="DefaultParagraphFont"/>
    <w:rsid w:val="00BF0001"/>
  </w:style>
  <w:style w:type="character" w:customStyle="1" w:styleId="bold">
    <w:name w:val="bold"/>
    <w:basedOn w:val="DefaultParagraphFont"/>
    <w:rsid w:val="00B15836"/>
  </w:style>
  <w:style w:type="character" w:customStyle="1" w:styleId="highlightme">
    <w:name w:val="highlightme"/>
    <w:basedOn w:val="DefaultParagraphFont"/>
    <w:rsid w:val="00CE2A4C"/>
  </w:style>
  <w:style w:type="character" w:customStyle="1" w:styleId="jpfdse">
    <w:name w:val="jpfdse"/>
    <w:basedOn w:val="DefaultParagraphFont"/>
    <w:rsid w:val="00A73C24"/>
  </w:style>
  <w:style w:type="paragraph" w:customStyle="1" w:styleId="editor-contentsshort-description">
    <w:name w:val="editor-contents__short-description"/>
    <w:basedOn w:val="Normal"/>
    <w:rsid w:val="00757C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57C19"/>
    <w:rPr>
      <w:rFonts w:ascii="Courier New" w:eastAsia="Times New Roman" w:hAnsi="Courier New" w:cs="Courier New"/>
      <w:sz w:val="20"/>
      <w:szCs w:val="20"/>
    </w:rPr>
  </w:style>
  <w:style w:type="paragraph" w:customStyle="1" w:styleId="note-tip">
    <w:name w:val="note-tip"/>
    <w:basedOn w:val="Normal"/>
    <w:rsid w:val="00757C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757C19"/>
  </w:style>
  <w:style w:type="character" w:customStyle="1" w:styleId="hljs-keyword">
    <w:name w:val="hljs-keyword"/>
    <w:basedOn w:val="DefaultParagraphFont"/>
    <w:rsid w:val="00757C19"/>
  </w:style>
  <w:style w:type="character" w:customStyle="1" w:styleId="hljs-number">
    <w:name w:val="hljs-number"/>
    <w:basedOn w:val="DefaultParagraphFont"/>
    <w:rsid w:val="00757C19"/>
  </w:style>
  <w:style w:type="character" w:styleId="HTMLVariable">
    <w:name w:val="HTML Variable"/>
    <w:basedOn w:val="DefaultParagraphFont"/>
    <w:uiPriority w:val="99"/>
    <w:semiHidden/>
    <w:unhideWhenUsed/>
    <w:rsid w:val="00757C19"/>
    <w:rPr>
      <w:i/>
      <w:iCs/>
    </w:rPr>
  </w:style>
  <w:style w:type="character" w:customStyle="1" w:styleId="hljs-class">
    <w:name w:val="hljs-class"/>
    <w:basedOn w:val="DefaultParagraphFont"/>
    <w:rsid w:val="00757C19"/>
  </w:style>
  <w:style w:type="character" w:customStyle="1" w:styleId="hljs-title">
    <w:name w:val="hljs-title"/>
    <w:basedOn w:val="DefaultParagraphFont"/>
    <w:rsid w:val="00757C19"/>
  </w:style>
  <w:style w:type="character" w:customStyle="1" w:styleId="hljs-function">
    <w:name w:val="hljs-function"/>
    <w:basedOn w:val="DefaultParagraphFont"/>
    <w:rsid w:val="00757C19"/>
  </w:style>
  <w:style w:type="character" w:customStyle="1" w:styleId="hljs-params">
    <w:name w:val="hljs-params"/>
    <w:basedOn w:val="DefaultParagraphFont"/>
    <w:rsid w:val="00757C19"/>
  </w:style>
  <w:style w:type="character" w:customStyle="1" w:styleId="hljs-string">
    <w:name w:val="hljs-string"/>
    <w:basedOn w:val="DefaultParagraphFont"/>
    <w:rsid w:val="00757C19"/>
  </w:style>
  <w:style w:type="character" w:styleId="HTMLSample">
    <w:name w:val="HTML Sample"/>
    <w:basedOn w:val="DefaultParagraphFont"/>
    <w:uiPriority w:val="99"/>
    <w:semiHidden/>
    <w:unhideWhenUsed/>
    <w:rsid w:val="00757C19"/>
    <w:rPr>
      <w:rFonts w:ascii="Courier New" w:eastAsia="Times New Roman" w:hAnsi="Courier New" w:cs="Courier New"/>
    </w:rPr>
  </w:style>
  <w:style w:type="character" w:customStyle="1" w:styleId="highlight--red">
    <w:name w:val="highlight--red"/>
    <w:basedOn w:val="DefaultParagraphFont"/>
    <w:rsid w:val="00485C9D"/>
  </w:style>
  <w:style w:type="paragraph" w:customStyle="1" w:styleId="c3">
    <w:name w:val="c3"/>
    <w:basedOn w:val="Normal"/>
    <w:rsid w:val="00876C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876CC5"/>
  </w:style>
  <w:style w:type="paragraph" w:customStyle="1" w:styleId="c7">
    <w:name w:val="c7"/>
    <w:basedOn w:val="Normal"/>
    <w:rsid w:val="00876C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15">
    <w:name w:val="c15"/>
    <w:basedOn w:val="Normal"/>
    <w:rsid w:val="00876C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lename">
    <w:name w:val="filename"/>
    <w:basedOn w:val="Normal"/>
    <w:rsid w:val="00C97B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rsid w:val="00121A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121A3B"/>
  </w:style>
  <w:style w:type="paragraph" w:styleId="BalloonText">
    <w:name w:val="Balloon Text"/>
    <w:basedOn w:val="Normal"/>
    <w:link w:val="BalloonTextChar"/>
    <w:uiPriority w:val="99"/>
    <w:semiHidden/>
    <w:unhideWhenUsed/>
    <w:rsid w:val="007C4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C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850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313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50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850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0B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313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50B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850B3"/>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F850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850B3"/>
    <w:rPr>
      <w:b/>
      <w:bCs/>
    </w:rPr>
  </w:style>
  <w:style w:type="character" w:styleId="Hyperlink">
    <w:name w:val="Hyperlink"/>
    <w:basedOn w:val="DefaultParagraphFont"/>
    <w:uiPriority w:val="99"/>
    <w:semiHidden/>
    <w:unhideWhenUsed/>
    <w:rsid w:val="00F850B3"/>
    <w:rPr>
      <w:color w:val="0000FF"/>
      <w:u w:val="single"/>
    </w:rPr>
  </w:style>
  <w:style w:type="paragraph" w:styleId="Header">
    <w:name w:val="header"/>
    <w:basedOn w:val="Normal"/>
    <w:link w:val="HeaderChar"/>
    <w:uiPriority w:val="99"/>
    <w:unhideWhenUsed/>
    <w:rsid w:val="00F850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0B3"/>
  </w:style>
  <w:style w:type="paragraph" w:styleId="Footer">
    <w:name w:val="footer"/>
    <w:basedOn w:val="Normal"/>
    <w:link w:val="FooterChar"/>
    <w:uiPriority w:val="99"/>
    <w:unhideWhenUsed/>
    <w:rsid w:val="00F850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0B3"/>
  </w:style>
  <w:style w:type="character" w:customStyle="1" w:styleId="keyword">
    <w:name w:val="keyword"/>
    <w:basedOn w:val="DefaultParagraphFont"/>
    <w:rsid w:val="00A313BC"/>
  </w:style>
  <w:style w:type="character" w:customStyle="1" w:styleId="comment">
    <w:name w:val="comment"/>
    <w:basedOn w:val="DefaultParagraphFont"/>
    <w:rsid w:val="00A313BC"/>
  </w:style>
  <w:style w:type="character" w:customStyle="1" w:styleId="string">
    <w:name w:val="string"/>
    <w:basedOn w:val="DefaultParagraphFont"/>
    <w:rsid w:val="00A313BC"/>
  </w:style>
  <w:style w:type="paragraph" w:styleId="HTMLPreformatted">
    <w:name w:val="HTML Preformatted"/>
    <w:basedOn w:val="Normal"/>
    <w:link w:val="HTMLPreformattedChar"/>
    <w:uiPriority w:val="99"/>
    <w:semiHidden/>
    <w:unhideWhenUsed/>
    <w:rsid w:val="00A313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13BC"/>
    <w:rPr>
      <w:rFonts w:ascii="Courier New" w:eastAsia="Times New Roman" w:hAnsi="Courier New" w:cs="Courier New"/>
      <w:sz w:val="20"/>
      <w:szCs w:val="20"/>
      <w:lang w:eastAsia="en-IN"/>
    </w:rPr>
  </w:style>
  <w:style w:type="character" w:styleId="Emphasis">
    <w:name w:val="Emphasis"/>
    <w:basedOn w:val="DefaultParagraphFont"/>
    <w:uiPriority w:val="20"/>
    <w:qFormat/>
    <w:rsid w:val="009A3B0C"/>
    <w:rPr>
      <w:i/>
      <w:iCs/>
    </w:rPr>
  </w:style>
  <w:style w:type="character" w:customStyle="1" w:styleId="testit">
    <w:name w:val="testit"/>
    <w:basedOn w:val="DefaultParagraphFont"/>
    <w:rsid w:val="009A3B0C"/>
  </w:style>
  <w:style w:type="character" w:customStyle="1" w:styleId="number">
    <w:name w:val="number"/>
    <w:basedOn w:val="DefaultParagraphFont"/>
    <w:rsid w:val="009A3B0C"/>
  </w:style>
  <w:style w:type="character" w:customStyle="1" w:styleId="hlight">
    <w:name w:val="hlight"/>
    <w:basedOn w:val="DefaultParagraphFont"/>
    <w:rsid w:val="00BF0001"/>
  </w:style>
  <w:style w:type="character" w:customStyle="1" w:styleId="vjs-control-text">
    <w:name w:val="vjs-control-text"/>
    <w:basedOn w:val="DefaultParagraphFont"/>
    <w:rsid w:val="00BF0001"/>
  </w:style>
  <w:style w:type="character" w:customStyle="1" w:styleId="vjs-current-time-display">
    <w:name w:val="vjs-current-time-display"/>
    <w:basedOn w:val="DefaultParagraphFont"/>
    <w:rsid w:val="00BF0001"/>
  </w:style>
  <w:style w:type="character" w:customStyle="1" w:styleId="vjs-duration-display">
    <w:name w:val="vjs-duration-display"/>
    <w:basedOn w:val="DefaultParagraphFont"/>
    <w:rsid w:val="00BF0001"/>
  </w:style>
  <w:style w:type="character" w:customStyle="1" w:styleId="vjs-control-text-loaded-percentage">
    <w:name w:val="vjs-control-text-loaded-percentage"/>
    <w:basedOn w:val="DefaultParagraphFont"/>
    <w:rsid w:val="00BF0001"/>
  </w:style>
  <w:style w:type="character" w:customStyle="1" w:styleId="bold">
    <w:name w:val="bold"/>
    <w:basedOn w:val="DefaultParagraphFont"/>
    <w:rsid w:val="00B15836"/>
  </w:style>
  <w:style w:type="character" w:customStyle="1" w:styleId="highlightme">
    <w:name w:val="highlightme"/>
    <w:basedOn w:val="DefaultParagraphFont"/>
    <w:rsid w:val="00CE2A4C"/>
  </w:style>
  <w:style w:type="character" w:customStyle="1" w:styleId="jpfdse">
    <w:name w:val="jpfdse"/>
    <w:basedOn w:val="DefaultParagraphFont"/>
    <w:rsid w:val="00A73C24"/>
  </w:style>
  <w:style w:type="paragraph" w:customStyle="1" w:styleId="editor-contentsshort-description">
    <w:name w:val="editor-contents__short-description"/>
    <w:basedOn w:val="Normal"/>
    <w:rsid w:val="00757C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57C19"/>
    <w:rPr>
      <w:rFonts w:ascii="Courier New" w:eastAsia="Times New Roman" w:hAnsi="Courier New" w:cs="Courier New"/>
      <w:sz w:val="20"/>
      <w:szCs w:val="20"/>
    </w:rPr>
  </w:style>
  <w:style w:type="paragraph" w:customStyle="1" w:styleId="note-tip">
    <w:name w:val="note-tip"/>
    <w:basedOn w:val="Normal"/>
    <w:rsid w:val="00757C1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757C19"/>
  </w:style>
  <w:style w:type="character" w:customStyle="1" w:styleId="hljs-keyword">
    <w:name w:val="hljs-keyword"/>
    <w:basedOn w:val="DefaultParagraphFont"/>
    <w:rsid w:val="00757C19"/>
  </w:style>
  <w:style w:type="character" w:customStyle="1" w:styleId="hljs-number">
    <w:name w:val="hljs-number"/>
    <w:basedOn w:val="DefaultParagraphFont"/>
    <w:rsid w:val="00757C19"/>
  </w:style>
  <w:style w:type="character" w:styleId="HTMLVariable">
    <w:name w:val="HTML Variable"/>
    <w:basedOn w:val="DefaultParagraphFont"/>
    <w:uiPriority w:val="99"/>
    <w:semiHidden/>
    <w:unhideWhenUsed/>
    <w:rsid w:val="00757C19"/>
    <w:rPr>
      <w:i/>
      <w:iCs/>
    </w:rPr>
  </w:style>
  <w:style w:type="character" w:customStyle="1" w:styleId="hljs-class">
    <w:name w:val="hljs-class"/>
    <w:basedOn w:val="DefaultParagraphFont"/>
    <w:rsid w:val="00757C19"/>
  </w:style>
  <w:style w:type="character" w:customStyle="1" w:styleId="hljs-title">
    <w:name w:val="hljs-title"/>
    <w:basedOn w:val="DefaultParagraphFont"/>
    <w:rsid w:val="00757C19"/>
  </w:style>
  <w:style w:type="character" w:customStyle="1" w:styleId="hljs-function">
    <w:name w:val="hljs-function"/>
    <w:basedOn w:val="DefaultParagraphFont"/>
    <w:rsid w:val="00757C19"/>
  </w:style>
  <w:style w:type="character" w:customStyle="1" w:styleId="hljs-params">
    <w:name w:val="hljs-params"/>
    <w:basedOn w:val="DefaultParagraphFont"/>
    <w:rsid w:val="00757C19"/>
  </w:style>
  <w:style w:type="character" w:customStyle="1" w:styleId="hljs-string">
    <w:name w:val="hljs-string"/>
    <w:basedOn w:val="DefaultParagraphFont"/>
    <w:rsid w:val="00757C19"/>
  </w:style>
  <w:style w:type="character" w:styleId="HTMLSample">
    <w:name w:val="HTML Sample"/>
    <w:basedOn w:val="DefaultParagraphFont"/>
    <w:uiPriority w:val="99"/>
    <w:semiHidden/>
    <w:unhideWhenUsed/>
    <w:rsid w:val="00757C19"/>
    <w:rPr>
      <w:rFonts w:ascii="Courier New" w:eastAsia="Times New Roman" w:hAnsi="Courier New" w:cs="Courier New"/>
    </w:rPr>
  </w:style>
  <w:style w:type="character" w:customStyle="1" w:styleId="highlight--red">
    <w:name w:val="highlight--red"/>
    <w:basedOn w:val="DefaultParagraphFont"/>
    <w:rsid w:val="00485C9D"/>
  </w:style>
  <w:style w:type="paragraph" w:customStyle="1" w:styleId="c3">
    <w:name w:val="c3"/>
    <w:basedOn w:val="Normal"/>
    <w:rsid w:val="00876CC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2">
    <w:name w:val="c2"/>
    <w:basedOn w:val="DefaultParagraphFont"/>
    <w:rsid w:val="00876CC5"/>
  </w:style>
  <w:style w:type="paragraph" w:customStyle="1" w:styleId="c7">
    <w:name w:val="c7"/>
    <w:basedOn w:val="Normal"/>
    <w:rsid w:val="00876C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15">
    <w:name w:val="c15"/>
    <w:basedOn w:val="Normal"/>
    <w:rsid w:val="00876C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lename">
    <w:name w:val="filename"/>
    <w:basedOn w:val="Normal"/>
    <w:rsid w:val="00C97B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rsid w:val="00121A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1">
    <w:name w:val="s1"/>
    <w:basedOn w:val="DefaultParagraphFont"/>
    <w:rsid w:val="00121A3B"/>
  </w:style>
  <w:style w:type="paragraph" w:styleId="BalloonText">
    <w:name w:val="Balloon Text"/>
    <w:basedOn w:val="Normal"/>
    <w:link w:val="BalloonTextChar"/>
    <w:uiPriority w:val="99"/>
    <w:semiHidden/>
    <w:unhideWhenUsed/>
    <w:rsid w:val="007C4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C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7351">
      <w:bodyDiv w:val="1"/>
      <w:marLeft w:val="0"/>
      <w:marRight w:val="0"/>
      <w:marTop w:val="0"/>
      <w:marBottom w:val="0"/>
      <w:divBdr>
        <w:top w:val="none" w:sz="0" w:space="0" w:color="auto"/>
        <w:left w:val="none" w:sz="0" w:space="0" w:color="auto"/>
        <w:bottom w:val="none" w:sz="0" w:space="0" w:color="auto"/>
        <w:right w:val="none" w:sz="0" w:space="0" w:color="auto"/>
      </w:divBdr>
      <w:divsChild>
        <w:div w:id="679964066">
          <w:marLeft w:val="0"/>
          <w:marRight w:val="0"/>
          <w:marTop w:val="120"/>
          <w:marBottom w:val="0"/>
          <w:divBdr>
            <w:top w:val="single" w:sz="6" w:space="0" w:color="D5DDC6"/>
            <w:left w:val="single" w:sz="6" w:space="4" w:color="D5DDC6"/>
            <w:bottom w:val="single" w:sz="6" w:space="0" w:color="D5DDC6"/>
            <w:right w:val="single" w:sz="6" w:space="0" w:color="D5DDC6"/>
          </w:divBdr>
        </w:div>
        <w:div w:id="1027565879">
          <w:marLeft w:val="0"/>
          <w:marRight w:val="0"/>
          <w:marTop w:val="0"/>
          <w:marBottom w:val="120"/>
          <w:divBdr>
            <w:top w:val="single" w:sz="6" w:space="8" w:color="D5DDC6"/>
            <w:left w:val="single" w:sz="6" w:space="0" w:color="D5DDC6"/>
            <w:bottom w:val="single" w:sz="6" w:space="12" w:color="D5DDC6"/>
            <w:right w:val="single" w:sz="6" w:space="0" w:color="D5DDC6"/>
          </w:divBdr>
        </w:div>
        <w:div w:id="1478574809">
          <w:marLeft w:val="0"/>
          <w:marRight w:val="0"/>
          <w:marTop w:val="0"/>
          <w:marBottom w:val="120"/>
          <w:divBdr>
            <w:top w:val="single" w:sz="6" w:space="8" w:color="D5DDC6"/>
            <w:left w:val="single" w:sz="6" w:space="0" w:color="D5DDC6"/>
            <w:bottom w:val="single" w:sz="6" w:space="12" w:color="D5DDC6"/>
            <w:right w:val="single" w:sz="6" w:space="0" w:color="D5DDC6"/>
          </w:divBdr>
        </w:div>
        <w:div w:id="21189105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8674969">
      <w:bodyDiv w:val="1"/>
      <w:marLeft w:val="0"/>
      <w:marRight w:val="0"/>
      <w:marTop w:val="0"/>
      <w:marBottom w:val="0"/>
      <w:divBdr>
        <w:top w:val="none" w:sz="0" w:space="0" w:color="auto"/>
        <w:left w:val="none" w:sz="0" w:space="0" w:color="auto"/>
        <w:bottom w:val="none" w:sz="0" w:space="0" w:color="auto"/>
        <w:right w:val="none" w:sz="0" w:space="0" w:color="auto"/>
      </w:divBdr>
    </w:div>
    <w:div w:id="42097375">
      <w:bodyDiv w:val="1"/>
      <w:marLeft w:val="0"/>
      <w:marRight w:val="0"/>
      <w:marTop w:val="0"/>
      <w:marBottom w:val="0"/>
      <w:divBdr>
        <w:top w:val="none" w:sz="0" w:space="0" w:color="auto"/>
        <w:left w:val="none" w:sz="0" w:space="0" w:color="auto"/>
        <w:bottom w:val="none" w:sz="0" w:space="0" w:color="auto"/>
        <w:right w:val="none" w:sz="0" w:space="0" w:color="auto"/>
      </w:divBdr>
      <w:divsChild>
        <w:div w:id="1450585998">
          <w:marLeft w:val="0"/>
          <w:marRight w:val="0"/>
          <w:marTop w:val="0"/>
          <w:marBottom w:val="120"/>
          <w:divBdr>
            <w:top w:val="single" w:sz="6" w:space="8" w:color="D5DDC6"/>
            <w:left w:val="single" w:sz="6" w:space="0" w:color="D5DDC6"/>
            <w:bottom w:val="single" w:sz="6" w:space="12" w:color="D5DDC6"/>
            <w:right w:val="single" w:sz="6" w:space="0" w:color="D5DDC6"/>
          </w:divBdr>
        </w:div>
        <w:div w:id="20245541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160276">
      <w:bodyDiv w:val="1"/>
      <w:marLeft w:val="0"/>
      <w:marRight w:val="0"/>
      <w:marTop w:val="0"/>
      <w:marBottom w:val="0"/>
      <w:divBdr>
        <w:top w:val="none" w:sz="0" w:space="0" w:color="auto"/>
        <w:left w:val="none" w:sz="0" w:space="0" w:color="auto"/>
        <w:bottom w:val="none" w:sz="0" w:space="0" w:color="auto"/>
        <w:right w:val="none" w:sz="0" w:space="0" w:color="auto"/>
      </w:divBdr>
      <w:divsChild>
        <w:div w:id="367295997">
          <w:marLeft w:val="0"/>
          <w:marRight w:val="0"/>
          <w:marTop w:val="120"/>
          <w:marBottom w:val="0"/>
          <w:divBdr>
            <w:top w:val="single" w:sz="6" w:space="0" w:color="D5DDC6"/>
            <w:left w:val="single" w:sz="6" w:space="4" w:color="D5DDC6"/>
            <w:bottom w:val="single" w:sz="6" w:space="0" w:color="D5DDC6"/>
            <w:right w:val="single" w:sz="6" w:space="0" w:color="D5DDC6"/>
          </w:divBdr>
        </w:div>
        <w:div w:id="123176708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5594000">
      <w:bodyDiv w:val="1"/>
      <w:marLeft w:val="0"/>
      <w:marRight w:val="0"/>
      <w:marTop w:val="0"/>
      <w:marBottom w:val="0"/>
      <w:divBdr>
        <w:top w:val="none" w:sz="0" w:space="0" w:color="auto"/>
        <w:left w:val="none" w:sz="0" w:space="0" w:color="auto"/>
        <w:bottom w:val="none" w:sz="0" w:space="0" w:color="auto"/>
        <w:right w:val="none" w:sz="0" w:space="0" w:color="auto"/>
      </w:divBdr>
      <w:divsChild>
        <w:div w:id="13282892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8701077">
      <w:bodyDiv w:val="1"/>
      <w:marLeft w:val="0"/>
      <w:marRight w:val="0"/>
      <w:marTop w:val="0"/>
      <w:marBottom w:val="0"/>
      <w:divBdr>
        <w:top w:val="none" w:sz="0" w:space="0" w:color="auto"/>
        <w:left w:val="none" w:sz="0" w:space="0" w:color="auto"/>
        <w:bottom w:val="none" w:sz="0" w:space="0" w:color="auto"/>
        <w:right w:val="none" w:sz="0" w:space="0" w:color="auto"/>
      </w:divBdr>
    </w:div>
    <w:div w:id="136723943">
      <w:bodyDiv w:val="1"/>
      <w:marLeft w:val="0"/>
      <w:marRight w:val="0"/>
      <w:marTop w:val="0"/>
      <w:marBottom w:val="0"/>
      <w:divBdr>
        <w:top w:val="none" w:sz="0" w:space="0" w:color="auto"/>
        <w:left w:val="none" w:sz="0" w:space="0" w:color="auto"/>
        <w:bottom w:val="none" w:sz="0" w:space="0" w:color="auto"/>
        <w:right w:val="none" w:sz="0" w:space="0" w:color="auto"/>
      </w:divBdr>
    </w:div>
    <w:div w:id="158205216">
      <w:bodyDiv w:val="1"/>
      <w:marLeft w:val="0"/>
      <w:marRight w:val="0"/>
      <w:marTop w:val="0"/>
      <w:marBottom w:val="0"/>
      <w:divBdr>
        <w:top w:val="none" w:sz="0" w:space="0" w:color="auto"/>
        <w:left w:val="none" w:sz="0" w:space="0" w:color="auto"/>
        <w:bottom w:val="none" w:sz="0" w:space="0" w:color="auto"/>
        <w:right w:val="none" w:sz="0" w:space="0" w:color="auto"/>
      </w:divBdr>
      <w:divsChild>
        <w:div w:id="255291322">
          <w:marLeft w:val="0"/>
          <w:marRight w:val="0"/>
          <w:marTop w:val="0"/>
          <w:marBottom w:val="120"/>
          <w:divBdr>
            <w:top w:val="single" w:sz="6" w:space="8" w:color="D5DDC6"/>
            <w:left w:val="single" w:sz="6" w:space="0" w:color="D5DDC6"/>
            <w:bottom w:val="single" w:sz="6" w:space="12" w:color="D5DDC6"/>
            <w:right w:val="single" w:sz="6" w:space="0" w:color="D5DDC6"/>
          </w:divBdr>
        </w:div>
        <w:div w:id="476922754">
          <w:marLeft w:val="0"/>
          <w:marRight w:val="0"/>
          <w:marTop w:val="0"/>
          <w:marBottom w:val="120"/>
          <w:divBdr>
            <w:top w:val="single" w:sz="6" w:space="8" w:color="D5DDC6"/>
            <w:left w:val="single" w:sz="6" w:space="0" w:color="D5DDC6"/>
            <w:bottom w:val="single" w:sz="6" w:space="12" w:color="D5DDC6"/>
            <w:right w:val="single" w:sz="6" w:space="0" w:color="D5DDC6"/>
          </w:divBdr>
        </w:div>
        <w:div w:id="966012820">
          <w:marLeft w:val="0"/>
          <w:marRight w:val="0"/>
          <w:marTop w:val="0"/>
          <w:marBottom w:val="120"/>
          <w:divBdr>
            <w:top w:val="single" w:sz="6" w:space="8" w:color="D5DDC6"/>
            <w:left w:val="single" w:sz="6" w:space="0" w:color="D5DDC6"/>
            <w:bottom w:val="single" w:sz="6" w:space="12" w:color="D5DDC6"/>
            <w:right w:val="single" w:sz="6" w:space="0" w:color="D5DDC6"/>
          </w:divBdr>
        </w:div>
        <w:div w:id="1400784002">
          <w:marLeft w:val="0"/>
          <w:marRight w:val="0"/>
          <w:marTop w:val="0"/>
          <w:marBottom w:val="120"/>
          <w:divBdr>
            <w:top w:val="single" w:sz="6" w:space="8" w:color="D5DDC6"/>
            <w:left w:val="single" w:sz="6" w:space="0" w:color="D5DDC6"/>
            <w:bottom w:val="single" w:sz="6" w:space="12" w:color="D5DDC6"/>
            <w:right w:val="single" w:sz="6" w:space="0" w:color="D5DDC6"/>
          </w:divBdr>
        </w:div>
        <w:div w:id="1583643993">
          <w:marLeft w:val="0"/>
          <w:marRight w:val="0"/>
          <w:marTop w:val="120"/>
          <w:marBottom w:val="0"/>
          <w:divBdr>
            <w:top w:val="single" w:sz="6" w:space="0" w:color="D5DDC6"/>
            <w:left w:val="single" w:sz="6" w:space="4" w:color="D5DDC6"/>
            <w:bottom w:val="single" w:sz="6" w:space="0" w:color="D5DDC6"/>
            <w:right w:val="single" w:sz="6" w:space="0" w:color="D5DDC6"/>
          </w:divBdr>
        </w:div>
        <w:div w:id="1822235247">
          <w:marLeft w:val="0"/>
          <w:marRight w:val="0"/>
          <w:marTop w:val="120"/>
          <w:marBottom w:val="0"/>
          <w:divBdr>
            <w:top w:val="single" w:sz="6" w:space="0" w:color="D5DDC6"/>
            <w:left w:val="single" w:sz="6" w:space="4" w:color="D5DDC6"/>
            <w:bottom w:val="single" w:sz="6" w:space="0" w:color="D5DDC6"/>
            <w:right w:val="single" w:sz="6" w:space="0" w:color="D5DDC6"/>
          </w:divBdr>
        </w:div>
        <w:div w:id="1838377939">
          <w:marLeft w:val="0"/>
          <w:marRight w:val="0"/>
          <w:marTop w:val="0"/>
          <w:marBottom w:val="120"/>
          <w:divBdr>
            <w:top w:val="single" w:sz="6" w:space="8" w:color="D5DDC6"/>
            <w:left w:val="single" w:sz="6" w:space="0" w:color="D5DDC6"/>
            <w:bottom w:val="single" w:sz="6" w:space="12" w:color="D5DDC6"/>
            <w:right w:val="single" w:sz="6" w:space="0" w:color="D5DDC6"/>
          </w:divBdr>
        </w:div>
        <w:div w:id="1918974661">
          <w:marLeft w:val="0"/>
          <w:marRight w:val="0"/>
          <w:marTop w:val="150"/>
          <w:marBottom w:val="150"/>
          <w:divBdr>
            <w:top w:val="none" w:sz="0" w:space="0" w:color="auto"/>
            <w:left w:val="none" w:sz="0" w:space="0" w:color="auto"/>
            <w:bottom w:val="none" w:sz="0" w:space="0" w:color="auto"/>
            <w:right w:val="none" w:sz="0" w:space="0" w:color="auto"/>
          </w:divBdr>
          <w:divsChild>
            <w:div w:id="810632904">
              <w:marLeft w:val="0"/>
              <w:marRight w:val="0"/>
              <w:marTop w:val="100"/>
              <w:marBottom w:val="100"/>
              <w:divBdr>
                <w:top w:val="none" w:sz="0" w:space="0" w:color="auto"/>
                <w:left w:val="none" w:sz="0" w:space="0" w:color="auto"/>
                <w:bottom w:val="none" w:sz="0" w:space="0" w:color="auto"/>
                <w:right w:val="none" w:sz="0" w:space="0" w:color="auto"/>
              </w:divBdr>
              <w:divsChild>
                <w:div w:id="724447417">
                  <w:marLeft w:val="0"/>
                  <w:marRight w:val="0"/>
                  <w:marTop w:val="0"/>
                  <w:marBottom w:val="0"/>
                  <w:divBdr>
                    <w:top w:val="none" w:sz="0" w:space="0" w:color="auto"/>
                    <w:left w:val="none" w:sz="0" w:space="0" w:color="auto"/>
                    <w:bottom w:val="none" w:sz="0" w:space="0" w:color="auto"/>
                    <w:right w:val="none" w:sz="0" w:space="0" w:color="auto"/>
                  </w:divBdr>
                  <w:divsChild>
                    <w:div w:id="15642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096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6361373">
      <w:bodyDiv w:val="1"/>
      <w:marLeft w:val="0"/>
      <w:marRight w:val="0"/>
      <w:marTop w:val="0"/>
      <w:marBottom w:val="0"/>
      <w:divBdr>
        <w:top w:val="none" w:sz="0" w:space="0" w:color="auto"/>
        <w:left w:val="none" w:sz="0" w:space="0" w:color="auto"/>
        <w:bottom w:val="none" w:sz="0" w:space="0" w:color="auto"/>
        <w:right w:val="none" w:sz="0" w:space="0" w:color="auto"/>
      </w:divBdr>
    </w:div>
    <w:div w:id="171531835">
      <w:bodyDiv w:val="1"/>
      <w:marLeft w:val="0"/>
      <w:marRight w:val="0"/>
      <w:marTop w:val="0"/>
      <w:marBottom w:val="0"/>
      <w:divBdr>
        <w:top w:val="none" w:sz="0" w:space="0" w:color="auto"/>
        <w:left w:val="none" w:sz="0" w:space="0" w:color="auto"/>
        <w:bottom w:val="none" w:sz="0" w:space="0" w:color="auto"/>
        <w:right w:val="none" w:sz="0" w:space="0" w:color="auto"/>
      </w:divBdr>
    </w:div>
    <w:div w:id="175964718">
      <w:bodyDiv w:val="1"/>
      <w:marLeft w:val="0"/>
      <w:marRight w:val="0"/>
      <w:marTop w:val="0"/>
      <w:marBottom w:val="0"/>
      <w:divBdr>
        <w:top w:val="none" w:sz="0" w:space="0" w:color="auto"/>
        <w:left w:val="none" w:sz="0" w:space="0" w:color="auto"/>
        <w:bottom w:val="none" w:sz="0" w:space="0" w:color="auto"/>
        <w:right w:val="none" w:sz="0" w:space="0" w:color="auto"/>
      </w:divBdr>
      <w:divsChild>
        <w:div w:id="973216592">
          <w:marLeft w:val="0"/>
          <w:marRight w:val="0"/>
          <w:marTop w:val="0"/>
          <w:marBottom w:val="120"/>
          <w:divBdr>
            <w:top w:val="single" w:sz="6" w:space="8" w:color="D5DDC6"/>
            <w:left w:val="single" w:sz="6" w:space="0" w:color="D5DDC6"/>
            <w:bottom w:val="single" w:sz="6" w:space="12" w:color="D5DDC6"/>
            <w:right w:val="single" w:sz="6" w:space="0" w:color="D5DDC6"/>
          </w:divBdr>
        </w:div>
        <w:div w:id="14165850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9395448">
      <w:bodyDiv w:val="1"/>
      <w:marLeft w:val="0"/>
      <w:marRight w:val="0"/>
      <w:marTop w:val="0"/>
      <w:marBottom w:val="0"/>
      <w:divBdr>
        <w:top w:val="none" w:sz="0" w:space="0" w:color="auto"/>
        <w:left w:val="none" w:sz="0" w:space="0" w:color="auto"/>
        <w:bottom w:val="none" w:sz="0" w:space="0" w:color="auto"/>
        <w:right w:val="none" w:sz="0" w:space="0" w:color="auto"/>
      </w:divBdr>
    </w:div>
    <w:div w:id="209149317">
      <w:bodyDiv w:val="1"/>
      <w:marLeft w:val="0"/>
      <w:marRight w:val="0"/>
      <w:marTop w:val="0"/>
      <w:marBottom w:val="0"/>
      <w:divBdr>
        <w:top w:val="none" w:sz="0" w:space="0" w:color="auto"/>
        <w:left w:val="none" w:sz="0" w:space="0" w:color="auto"/>
        <w:bottom w:val="none" w:sz="0" w:space="0" w:color="auto"/>
        <w:right w:val="none" w:sz="0" w:space="0" w:color="auto"/>
      </w:divBdr>
      <w:divsChild>
        <w:div w:id="669064314">
          <w:marLeft w:val="0"/>
          <w:marRight w:val="0"/>
          <w:marTop w:val="120"/>
          <w:marBottom w:val="0"/>
          <w:divBdr>
            <w:top w:val="single" w:sz="6" w:space="0" w:color="D5DDC6"/>
            <w:left w:val="single" w:sz="6" w:space="4" w:color="D5DDC6"/>
            <w:bottom w:val="single" w:sz="6" w:space="0" w:color="D5DDC6"/>
            <w:right w:val="single" w:sz="6" w:space="0" w:color="D5DDC6"/>
          </w:divBdr>
        </w:div>
        <w:div w:id="189519055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61693855">
      <w:bodyDiv w:val="1"/>
      <w:marLeft w:val="0"/>
      <w:marRight w:val="0"/>
      <w:marTop w:val="0"/>
      <w:marBottom w:val="0"/>
      <w:divBdr>
        <w:top w:val="none" w:sz="0" w:space="0" w:color="auto"/>
        <w:left w:val="none" w:sz="0" w:space="0" w:color="auto"/>
        <w:bottom w:val="none" w:sz="0" w:space="0" w:color="auto"/>
        <w:right w:val="none" w:sz="0" w:space="0" w:color="auto"/>
      </w:divBdr>
      <w:divsChild>
        <w:div w:id="559706988">
          <w:marLeft w:val="0"/>
          <w:marRight w:val="0"/>
          <w:marTop w:val="150"/>
          <w:marBottom w:val="150"/>
          <w:divBdr>
            <w:top w:val="none" w:sz="0" w:space="0" w:color="auto"/>
            <w:left w:val="none" w:sz="0" w:space="0" w:color="auto"/>
            <w:bottom w:val="none" w:sz="0" w:space="0" w:color="auto"/>
            <w:right w:val="none" w:sz="0" w:space="0" w:color="auto"/>
          </w:divBdr>
          <w:divsChild>
            <w:div w:id="122576423">
              <w:marLeft w:val="0"/>
              <w:marRight w:val="0"/>
              <w:marTop w:val="100"/>
              <w:marBottom w:val="100"/>
              <w:divBdr>
                <w:top w:val="none" w:sz="0" w:space="0" w:color="auto"/>
                <w:left w:val="none" w:sz="0" w:space="0" w:color="auto"/>
                <w:bottom w:val="none" w:sz="0" w:space="0" w:color="auto"/>
                <w:right w:val="none" w:sz="0" w:space="0" w:color="auto"/>
              </w:divBdr>
              <w:divsChild>
                <w:div w:id="166122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094304">
      <w:bodyDiv w:val="1"/>
      <w:marLeft w:val="0"/>
      <w:marRight w:val="0"/>
      <w:marTop w:val="0"/>
      <w:marBottom w:val="0"/>
      <w:divBdr>
        <w:top w:val="none" w:sz="0" w:space="0" w:color="auto"/>
        <w:left w:val="none" w:sz="0" w:space="0" w:color="auto"/>
        <w:bottom w:val="none" w:sz="0" w:space="0" w:color="auto"/>
        <w:right w:val="none" w:sz="0" w:space="0" w:color="auto"/>
      </w:divBdr>
      <w:divsChild>
        <w:div w:id="200554944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40014074">
      <w:bodyDiv w:val="1"/>
      <w:marLeft w:val="0"/>
      <w:marRight w:val="0"/>
      <w:marTop w:val="0"/>
      <w:marBottom w:val="0"/>
      <w:divBdr>
        <w:top w:val="none" w:sz="0" w:space="0" w:color="auto"/>
        <w:left w:val="none" w:sz="0" w:space="0" w:color="auto"/>
        <w:bottom w:val="none" w:sz="0" w:space="0" w:color="auto"/>
        <w:right w:val="none" w:sz="0" w:space="0" w:color="auto"/>
      </w:divBdr>
      <w:divsChild>
        <w:div w:id="1050880464">
          <w:marLeft w:val="0"/>
          <w:marRight w:val="0"/>
          <w:marTop w:val="120"/>
          <w:marBottom w:val="0"/>
          <w:divBdr>
            <w:top w:val="single" w:sz="6" w:space="0" w:color="D5DDC6"/>
            <w:left w:val="single" w:sz="6" w:space="4" w:color="D5DDC6"/>
            <w:bottom w:val="single" w:sz="6" w:space="0" w:color="D5DDC6"/>
            <w:right w:val="single" w:sz="6" w:space="0" w:color="D5DDC6"/>
          </w:divBdr>
        </w:div>
        <w:div w:id="1145510678">
          <w:marLeft w:val="0"/>
          <w:marRight w:val="0"/>
          <w:marTop w:val="150"/>
          <w:marBottom w:val="150"/>
          <w:divBdr>
            <w:top w:val="none" w:sz="0" w:space="0" w:color="auto"/>
            <w:left w:val="none" w:sz="0" w:space="0" w:color="auto"/>
            <w:bottom w:val="none" w:sz="0" w:space="0" w:color="auto"/>
            <w:right w:val="none" w:sz="0" w:space="0" w:color="auto"/>
          </w:divBdr>
          <w:divsChild>
            <w:div w:id="1279678795">
              <w:marLeft w:val="0"/>
              <w:marRight w:val="0"/>
              <w:marTop w:val="100"/>
              <w:marBottom w:val="100"/>
              <w:divBdr>
                <w:top w:val="none" w:sz="0" w:space="0" w:color="auto"/>
                <w:left w:val="none" w:sz="0" w:space="0" w:color="auto"/>
                <w:bottom w:val="none" w:sz="0" w:space="0" w:color="auto"/>
                <w:right w:val="none" w:sz="0" w:space="0" w:color="auto"/>
              </w:divBdr>
              <w:divsChild>
                <w:div w:id="1484010838">
                  <w:marLeft w:val="0"/>
                  <w:marRight w:val="0"/>
                  <w:marTop w:val="0"/>
                  <w:marBottom w:val="0"/>
                  <w:divBdr>
                    <w:top w:val="none" w:sz="0" w:space="0" w:color="auto"/>
                    <w:left w:val="none" w:sz="0" w:space="0" w:color="auto"/>
                    <w:bottom w:val="none" w:sz="0" w:space="0" w:color="auto"/>
                    <w:right w:val="none" w:sz="0" w:space="0" w:color="auto"/>
                  </w:divBdr>
                  <w:divsChild>
                    <w:div w:id="4336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571421">
          <w:marLeft w:val="0"/>
          <w:marRight w:val="0"/>
          <w:marTop w:val="0"/>
          <w:marBottom w:val="120"/>
          <w:divBdr>
            <w:top w:val="single" w:sz="6" w:space="8" w:color="D5DDC6"/>
            <w:left w:val="single" w:sz="6" w:space="0" w:color="D5DDC6"/>
            <w:bottom w:val="single" w:sz="6" w:space="12" w:color="D5DDC6"/>
            <w:right w:val="single" w:sz="6" w:space="0" w:color="D5DDC6"/>
          </w:divBdr>
        </w:div>
        <w:div w:id="186833251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52877212">
      <w:bodyDiv w:val="1"/>
      <w:marLeft w:val="0"/>
      <w:marRight w:val="0"/>
      <w:marTop w:val="0"/>
      <w:marBottom w:val="0"/>
      <w:divBdr>
        <w:top w:val="none" w:sz="0" w:space="0" w:color="auto"/>
        <w:left w:val="none" w:sz="0" w:space="0" w:color="auto"/>
        <w:bottom w:val="none" w:sz="0" w:space="0" w:color="auto"/>
        <w:right w:val="none" w:sz="0" w:space="0" w:color="auto"/>
      </w:divBdr>
    </w:div>
    <w:div w:id="394284862">
      <w:bodyDiv w:val="1"/>
      <w:marLeft w:val="0"/>
      <w:marRight w:val="0"/>
      <w:marTop w:val="0"/>
      <w:marBottom w:val="0"/>
      <w:divBdr>
        <w:top w:val="none" w:sz="0" w:space="0" w:color="auto"/>
        <w:left w:val="none" w:sz="0" w:space="0" w:color="auto"/>
        <w:bottom w:val="none" w:sz="0" w:space="0" w:color="auto"/>
        <w:right w:val="none" w:sz="0" w:space="0" w:color="auto"/>
      </w:divBdr>
    </w:div>
    <w:div w:id="398139998">
      <w:bodyDiv w:val="1"/>
      <w:marLeft w:val="0"/>
      <w:marRight w:val="0"/>
      <w:marTop w:val="0"/>
      <w:marBottom w:val="0"/>
      <w:divBdr>
        <w:top w:val="none" w:sz="0" w:space="0" w:color="auto"/>
        <w:left w:val="none" w:sz="0" w:space="0" w:color="auto"/>
        <w:bottom w:val="none" w:sz="0" w:space="0" w:color="auto"/>
        <w:right w:val="none" w:sz="0" w:space="0" w:color="auto"/>
      </w:divBdr>
      <w:divsChild>
        <w:div w:id="133760554">
          <w:marLeft w:val="0"/>
          <w:marRight w:val="0"/>
          <w:marTop w:val="120"/>
          <w:marBottom w:val="0"/>
          <w:divBdr>
            <w:top w:val="single" w:sz="6" w:space="0" w:color="D5DDC6"/>
            <w:left w:val="single" w:sz="6" w:space="4" w:color="D5DDC6"/>
            <w:bottom w:val="single" w:sz="6" w:space="0" w:color="D5DDC6"/>
            <w:right w:val="single" w:sz="6" w:space="0" w:color="D5DDC6"/>
          </w:divBdr>
        </w:div>
        <w:div w:id="174341422">
          <w:marLeft w:val="0"/>
          <w:marRight w:val="0"/>
          <w:marTop w:val="0"/>
          <w:marBottom w:val="120"/>
          <w:divBdr>
            <w:top w:val="single" w:sz="6" w:space="8" w:color="D5DDC6"/>
            <w:left w:val="single" w:sz="6" w:space="0" w:color="D5DDC6"/>
            <w:bottom w:val="single" w:sz="6" w:space="12" w:color="D5DDC6"/>
            <w:right w:val="single" w:sz="6" w:space="0" w:color="D5DDC6"/>
          </w:divBdr>
        </w:div>
        <w:div w:id="353193758">
          <w:marLeft w:val="0"/>
          <w:marRight w:val="0"/>
          <w:marTop w:val="120"/>
          <w:marBottom w:val="0"/>
          <w:divBdr>
            <w:top w:val="single" w:sz="6" w:space="0" w:color="D5DDC6"/>
            <w:left w:val="single" w:sz="6" w:space="4" w:color="D5DDC6"/>
            <w:bottom w:val="single" w:sz="6" w:space="0" w:color="D5DDC6"/>
            <w:right w:val="single" w:sz="6" w:space="0" w:color="D5DDC6"/>
          </w:divBdr>
        </w:div>
        <w:div w:id="444229113">
          <w:marLeft w:val="0"/>
          <w:marRight w:val="0"/>
          <w:marTop w:val="0"/>
          <w:marBottom w:val="120"/>
          <w:divBdr>
            <w:top w:val="single" w:sz="6" w:space="8" w:color="D5DDC6"/>
            <w:left w:val="single" w:sz="6" w:space="0" w:color="D5DDC6"/>
            <w:bottom w:val="single" w:sz="6" w:space="12" w:color="D5DDC6"/>
            <w:right w:val="single" w:sz="6" w:space="0" w:color="D5DDC6"/>
          </w:divBdr>
        </w:div>
        <w:div w:id="661545412">
          <w:marLeft w:val="0"/>
          <w:marRight w:val="0"/>
          <w:marTop w:val="0"/>
          <w:marBottom w:val="120"/>
          <w:divBdr>
            <w:top w:val="single" w:sz="6" w:space="8" w:color="D5DDC6"/>
            <w:left w:val="single" w:sz="6" w:space="0" w:color="D5DDC6"/>
            <w:bottom w:val="single" w:sz="6" w:space="12" w:color="D5DDC6"/>
            <w:right w:val="single" w:sz="6" w:space="0" w:color="D5DDC6"/>
          </w:divBdr>
        </w:div>
        <w:div w:id="806625241">
          <w:marLeft w:val="0"/>
          <w:marRight w:val="0"/>
          <w:marTop w:val="150"/>
          <w:marBottom w:val="150"/>
          <w:divBdr>
            <w:top w:val="none" w:sz="0" w:space="0" w:color="auto"/>
            <w:left w:val="none" w:sz="0" w:space="0" w:color="auto"/>
            <w:bottom w:val="none" w:sz="0" w:space="0" w:color="auto"/>
            <w:right w:val="none" w:sz="0" w:space="0" w:color="auto"/>
          </w:divBdr>
          <w:divsChild>
            <w:div w:id="87190867">
              <w:marLeft w:val="0"/>
              <w:marRight w:val="0"/>
              <w:marTop w:val="0"/>
              <w:marBottom w:val="0"/>
              <w:divBdr>
                <w:top w:val="none" w:sz="0" w:space="0" w:color="auto"/>
                <w:left w:val="none" w:sz="0" w:space="0" w:color="auto"/>
                <w:bottom w:val="none" w:sz="0" w:space="0" w:color="auto"/>
                <w:right w:val="none" w:sz="0" w:space="0" w:color="auto"/>
              </w:divBdr>
              <w:divsChild>
                <w:div w:id="877618830">
                  <w:marLeft w:val="0"/>
                  <w:marRight w:val="0"/>
                  <w:marTop w:val="0"/>
                  <w:marBottom w:val="0"/>
                  <w:divBdr>
                    <w:top w:val="none" w:sz="0" w:space="0" w:color="auto"/>
                    <w:left w:val="none" w:sz="0" w:space="0" w:color="auto"/>
                    <w:bottom w:val="none" w:sz="0" w:space="0" w:color="auto"/>
                    <w:right w:val="none" w:sz="0" w:space="0" w:color="auto"/>
                  </w:divBdr>
                  <w:divsChild>
                    <w:div w:id="1333265496">
                      <w:marLeft w:val="0"/>
                      <w:marRight w:val="0"/>
                      <w:marTop w:val="0"/>
                      <w:marBottom w:val="0"/>
                      <w:divBdr>
                        <w:top w:val="none" w:sz="0" w:space="0" w:color="auto"/>
                        <w:left w:val="none" w:sz="0" w:space="0" w:color="auto"/>
                        <w:bottom w:val="none" w:sz="0" w:space="0" w:color="auto"/>
                        <w:right w:val="none" w:sz="0" w:space="0" w:color="auto"/>
                      </w:divBdr>
                      <w:divsChild>
                        <w:div w:id="879318474">
                          <w:marLeft w:val="0"/>
                          <w:marRight w:val="0"/>
                          <w:marTop w:val="0"/>
                          <w:marBottom w:val="0"/>
                          <w:divBdr>
                            <w:top w:val="none" w:sz="0" w:space="0" w:color="auto"/>
                            <w:left w:val="none" w:sz="0" w:space="0" w:color="auto"/>
                            <w:bottom w:val="none" w:sz="0" w:space="0" w:color="auto"/>
                            <w:right w:val="none" w:sz="0" w:space="0" w:color="auto"/>
                          </w:divBdr>
                          <w:divsChild>
                            <w:div w:id="831144692">
                              <w:marLeft w:val="0"/>
                              <w:marRight w:val="0"/>
                              <w:marTop w:val="0"/>
                              <w:marBottom w:val="0"/>
                              <w:divBdr>
                                <w:top w:val="none" w:sz="0" w:space="0" w:color="auto"/>
                                <w:left w:val="none" w:sz="0" w:space="0" w:color="auto"/>
                                <w:bottom w:val="none" w:sz="0" w:space="0" w:color="auto"/>
                                <w:right w:val="none" w:sz="0" w:space="0" w:color="auto"/>
                              </w:divBdr>
                              <w:divsChild>
                                <w:div w:id="865405871">
                                  <w:marLeft w:val="0"/>
                                  <w:marRight w:val="0"/>
                                  <w:marTop w:val="0"/>
                                  <w:marBottom w:val="0"/>
                                  <w:divBdr>
                                    <w:top w:val="none" w:sz="0" w:space="0" w:color="auto"/>
                                    <w:left w:val="none" w:sz="0" w:space="0" w:color="auto"/>
                                    <w:bottom w:val="none" w:sz="0" w:space="0" w:color="auto"/>
                                    <w:right w:val="none" w:sz="0" w:space="0" w:color="auto"/>
                                  </w:divBdr>
                                  <w:divsChild>
                                    <w:div w:id="1795755771">
                                      <w:marLeft w:val="0"/>
                                      <w:marRight w:val="0"/>
                                      <w:marTop w:val="0"/>
                                      <w:marBottom w:val="0"/>
                                      <w:divBdr>
                                        <w:top w:val="none" w:sz="0" w:space="0" w:color="auto"/>
                                        <w:left w:val="none" w:sz="0" w:space="0" w:color="auto"/>
                                        <w:bottom w:val="none" w:sz="0" w:space="0" w:color="auto"/>
                                        <w:right w:val="none" w:sz="0" w:space="0" w:color="auto"/>
                                      </w:divBdr>
                                      <w:divsChild>
                                        <w:div w:id="1021322906">
                                          <w:marLeft w:val="0"/>
                                          <w:marRight w:val="0"/>
                                          <w:marTop w:val="0"/>
                                          <w:marBottom w:val="0"/>
                                          <w:divBdr>
                                            <w:top w:val="none" w:sz="0" w:space="0" w:color="auto"/>
                                            <w:left w:val="none" w:sz="0" w:space="0" w:color="auto"/>
                                            <w:bottom w:val="none" w:sz="0" w:space="0" w:color="auto"/>
                                            <w:right w:val="none" w:sz="0" w:space="0" w:color="auto"/>
                                          </w:divBdr>
                                          <w:divsChild>
                                            <w:div w:id="32583451">
                                              <w:marLeft w:val="0"/>
                                              <w:marRight w:val="0"/>
                                              <w:marTop w:val="0"/>
                                              <w:marBottom w:val="0"/>
                                              <w:divBdr>
                                                <w:top w:val="none" w:sz="0" w:space="0" w:color="auto"/>
                                                <w:left w:val="none" w:sz="0" w:space="0" w:color="auto"/>
                                                <w:bottom w:val="none" w:sz="0" w:space="0" w:color="auto"/>
                                                <w:right w:val="none" w:sz="0" w:space="0" w:color="auto"/>
                                              </w:divBdr>
                                              <w:divsChild>
                                                <w:div w:id="331572201">
                                                  <w:marLeft w:val="0"/>
                                                  <w:marRight w:val="0"/>
                                                  <w:marTop w:val="0"/>
                                                  <w:marBottom w:val="0"/>
                                                  <w:divBdr>
                                                    <w:top w:val="none" w:sz="0" w:space="0" w:color="auto"/>
                                                    <w:left w:val="none" w:sz="0" w:space="0" w:color="auto"/>
                                                    <w:bottom w:val="none" w:sz="0" w:space="0" w:color="auto"/>
                                                    <w:right w:val="none" w:sz="0" w:space="0" w:color="auto"/>
                                                  </w:divBdr>
                                                  <w:divsChild>
                                                    <w:div w:id="1605501569">
                                                      <w:marLeft w:val="0"/>
                                                      <w:marRight w:val="0"/>
                                                      <w:marTop w:val="0"/>
                                                      <w:marBottom w:val="0"/>
                                                      <w:divBdr>
                                                        <w:top w:val="none" w:sz="0" w:space="0" w:color="auto"/>
                                                        <w:left w:val="none" w:sz="0" w:space="0" w:color="auto"/>
                                                        <w:bottom w:val="none" w:sz="0" w:space="0" w:color="auto"/>
                                                        <w:right w:val="none" w:sz="0" w:space="0" w:color="auto"/>
                                                      </w:divBdr>
                                                      <w:divsChild>
                                                        <w:div w:id="182839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84709">
                                                  <w:marLeft w:val="0"/>
                                                  <w:marRight w:val="0"/>
                                                  <w:marTop w:val="0"/>
                                                  <w:marBottom w:val="0"/>
                                                  <w:divBdr>
                                                    <w:top w:val="none" w:sz="0" w:space="0" w:color="auto"/>
                                                    <w:left w:val="none" w:sz="0" w:space="0" w:color="auto"/>
                                                    <w:bottom w:val="none" w:sz="0" w:space="0" w:color="auto"/>
                                                    <w:right w:val="none" w:sz="0" w:space="0" w:color="auto"/>
                                                  </w:divBdr>
                                                  <w:divsChild>
                                                    <w:div w:id="875506172">
                                                      <w:marLeft w:val="0"/>
                                                      <w:marRight w:val="0"/>
                                                      <w:marTop w:val="0"/>
                                                      <w:marBottom w:val="0"/>
                                                      <w:divBdr>
                                                        <w:top w:val="none" w:sz="0" w:space="0" w:color="auto"/>
                                                        <w:left w:val="none" w:sz="0" w:space="0" w:color="auto"/>
                                                        <w:bottom w:val="none" w:sz="0" w:space="0" w:color="auto"/>
                                                        <w:right w:val="none" w:sz="0" w:space="0" w:color="auto"/>
                                                      </w:divBdr>
                                                    </w:div>
                                                    <w:div w:id="88899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4052078">
          <w:marLeft w:val="0"/>
          <w:marRight w:val="0"/>
          <w:marTop w:val="0"/>
          <w:marBottom w:val="120"/>
          <w:divBdr>
            <w:top w:val="single" w:sz="6" w:space="8" w:color="D5DDC6"/>
            <w:left w:val="single" w:sz="6" w:space="0" w:color="D5DDC6"/>
            <w:bottom w:val="single" w:sz="6" w:space="12" w:color="D5DDC6"/>
            <w:right w:val="single" w:sz="6" w:space="0" w:color="D5DDC6"/>
          </w:divBdr>
        </w:div>
        <w:div w:id="1014265047">
          <w:marLeft w:val="0"/>
          <w:marRight w:val="0"/>
          <w:marTop w:val="120"/>
          <w:marBottom w:val="0"/>
          <w:divBdr>
            <w:top w:val="single" w:sz="6" w:space="0" w:color="D5DDC6"/>
            <w:left w:val="single" w:sz="6" w:space="4" w:color="D5DDC6"/>
            <w:bottom w:val="single" w:sz="6" w:space="0" w:color="D5DDC6"/>
            <w:right w:val="single" w:sz="6" w:space="0" w:color="D5DDC6"/>
          </w:divBdr>
        </w:div>
        <w:div w:id="1735279633">
          <w:marLeft w:val="0"/>
          <w:marRight w:val="0"/>
          <w:marTop w:val="120"/>
          <w:marBottom w:val="0"/>
          <w:divBdr>
            <w:top w:val="single" w:sz="6" w:space="0" w:color="D5DDC6"/>
            <w:left w:val="single" w:sz="6" w:space="4" w:color="D5DDC6"/>
            <w:bottom w:val="single" w:sz="6" w:space="0" w:color="D5DDC6"/>
            <w:right w:val="single" w:sz="6" w:space="0" w:color="D5DDC6"/>
          </w:divBdr>
        </w:div>
        <w:div w:id="19177860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23917396">
      <w:bodyDiv w:val="1"/>
      <w:marLeft w:val="0"/>
      <w:marRight w:val="0"/>
      <w:marTop w:val="0"/>
      <w:marBottom w:val="0"/>
      <w:divBdr>
        <w:top w:val="none" w:sz="0" w:space="0" w:color="auto"/>
        <w:left w:val="none" w:sz="0" w:space="0" w:color="auto"/>
        <w:bottom w:val="none" w:sz="0" w:space="0" w:color="auto"/>
        <w:right w:val="none" w:sz="0" w:space="0" w:color="auto"/>
      </w:divBdr>
    </w:div>
    <w:div w:id="427194429">
      <w:bodyDiv w:val="1"/>
      <w:marLeft w:val="0"/>
      <w:marRight w:val="0"/>
      <w:marTop w:val="0"/>
      <w:marBottom w:val="0"/>
      <w:divBdr>
        <w:top w:val="none" w:sz="0" w:space="0" w:color="auto"/>
        <w:left w:val="none" w:sz="0" w:space="0" w:color="auto"/>
        <w:bottom w:val="none" w:sz="0" w:space="0" w:color="auto"/>
        <w:right w:val="none" w:sz="0" w:space="0" w:color="auto"/>
      </w:divBdr>
    </w:div>
    <w:div w:id="495804306">
      <w:bodyDiv w:val="1"/>
      <w:marLeft w:val="0"/>
      <w:marRight w:val="0"/>
      <w:marTop w:val="0"/>
      <w:marBottom w:val="0"/>
      <w:divBdr>
        <w:top w:val="none" w:sz="0" w:space="0" w:color="auto"/>
        <w:left w:val="none" w:sz="0" w:space="0" w:color="auto"/>
        <w:bottom w:val="none" w:sz="0" w:space="0" w:color="auto"/>
        <w:right w:val="none" w:sz="0" w:space="0" w:color="auto"/>
      </w:divBdr>
    </w:div>
    <w:div w:id="502429725">
      <w:bodyDiv w:val="1"/>
      <w:marLeft w:val="0"/>
      <w:marRight w:val="0"/>
      <w:marTop w:val="0"/>
      <w:marBottom w:val="0"/>
      <w:divBdr>
        <w:top w:val="none" w:sz="0" w:space="0" w:color="auto"/>
        <w:left w:val="none" w:sz="0" w:space="0" w:color="auto"/>
        <w:bottom w:val="none" w:sz="0" w:space="0" w:color="auto"/>
        <w:right w:val="none" w:sz="0" w:space="0" w:color="auto"/>
      </w:divBdr>
      <w:divsChild>
        <w:div w:id="239222106">
          <w:marLeft w:val="0"/>
          <w:marRight w:val="0"/>
          <w:marTop w:val="0"/>
          <w:marBottom w:val="120"/>
          <w:divBdr>
            <w:top w:val="single" w:sz="6" w:space="8" w:color="D5DDC6"/>
            <w:left w:val="single" w:sz="6" w:space="0" w:color="D5DDC6"/>
            <w:bottom w:val="single" w:sz="6" w:space="12" w:color="D5DDC6"/>
            <w:right w:val="single" w:sz="6" w:space="0" w:color="D5DDC6"/>
          </w:divBdr>
        </w:div>
        <w:div w:id="687292884">
          <w:marLeft w:val="0"/>
          <w:marRight w:val="0"/>
          <w:marTop w:val="120"/>
          <w:marBottom w:val="0"/>
          <w:divBdr>
            <w:top w:val="single" w:sz="6" w:space="0" w:color="D5DDC6"/>
            <w:left w:val="single" w:sz="6" w:space="4" w:color="D5DDC6"/>
            <w:bottom w:val="single" w:sz="6" w:space="0" w:color="D5DDC6"/>
            <w:right w:val="single" w:sz="6" w:space="0" w:color="D5DDC6"/>
          </w:divBdr>
        </w:div>
        <w:div w:id="867180233">
          <w:marLeft w:val="0"/>
          <w:marRight w:val="0"/>
          <w:marTop w:val="120"/>
          <w:marBottom w:val="0"/>
          <w:divBdr>
            <w:top w:val="single" w:sz="6" w:space="0" w:color="D5DDC6"/>
            <w:left w:val="single" w:sz="6" w:space="4" w:color="D5DDC6"/>
            <w:bottom w:val="single" w:sz="6" w:space="0" w:color="D5DDC6"/>
            <w:right w:val="single" w:sz="6" w:space="0" w:color="D5DDC6"/>
          </w:divBdr>
        </w:div>
        <w:div w:id="990913516">
          <w:marLeft w:val="0"/>
          <w:marRight w:val="0"/>
          <w:marTop w:val="0"/>
          <w:marBottom w:val="120"/>
          <w:divBdr>
            <w:top w:val="single" w:sz="6" w:space="8" w:color="D5DDC6"/>
            <w:left w:val="single" w:sz="6" w:space="0" w:color="D5DDC6"/>
            <w:bottom w:val="single" w:sz="6" w:space="12" w:color="D5DDC6"/>
            <w:right w:val="single" w:sz="6" w:space="0" w:color="D5DDC6"/>
          </w:divBdr>
        </w:div>
        <w:div w:id="1128082693">
          <w:marLeft w:val="0"/>
          <w:marRight w:val="0"/>
          <w:marTop w:val="150"/>
          <w:marBottom w:val="150"/>
          <w:divBdr>
            <w:top w:val="none" w:sz="0" w:space="0" w:color="auto"/>
            <w:left w:val="none" w:sz="0" w:space="0" w:color="auto"/>
            <w:bottom w:val="none" w:sz="0" w:space="0" w:color="auto"/>
            <w:right w:val="none" w:sz="0" w:space="0" w:color="auto"/>
          </w:divBdr>
          <w:divsChild>
            <w:div w:id="1836339851">
              <w:marLeft w:val="0"/>
              <w:marRight w:val="0"/>
              <w:marTop w:val="100"/>
              <w:marBottom w:val="100"/>
              <w:divBdr>
                <w:top w:val="none" w:sz="0" w:space="0" w:color="auto"/>
                <w:left w:val="none" w:sz="0" w:space="0" w:color="auto"/>
                <w:bottom w:val="none" w:sz="0" w:space="0" w:color="auto"/>
                <w:right w:val="none" w:sz="0" w:space="0" w:color="auto"/>
              </w:divBdr>
              <w:divsChild>
                <w:div w:id="958267682">
                  <w:marLeft w:val="0"/>
                  <w:marRight w:val="0"/>
                  <w:marTop w:val="0"/>
                  <w:marBottom w:val="0"/>
                  <w:divBdr>
                    <w:top w:val="none" w:sz="0" w:space="0" w:color="auto"/>
                    <w:left w:val="none" w:sz="0" w:space="0" w:color="auto"/>
                    <w:bottom w:val="none" w:sz="0" w:space="0" w:color="auto"/>
                    <w:right w:val="none" w:sz="0" w:space="0" w:color="auto"/>
                  </w:divBdr>
                  <w:divsChild>
                    <w:div w:id="757406953">
                      <w:marLeft w:val="0"/>
                      <w:marRight w:val="0"/>
                      <w:marTop w:val="0"/>
                      <w:marBottom w:val="0"/>
                      <w:divBdr>
                        <w:top w:val="none" w:sz="0" w:space="0" w:color="auto"/>
                        <w:left w:val="none" w:sz="0" w:space="0" w:color="auto"/>
                        <w:bottom w:val="none" w:sz="0" w:space="0" w:color="auto"/>
                        <w:right w:val="none" w:sz="0" w:space="0" w:color="auto"/>
                      </w:divBdr>
                      <w:divsChild>
                        <w:div w:id="1120763137">
                          <w:marLeft w:val="0"/>
                          <w:marRight w:val="0"/>
                          <w:marTop w:val="0"/>
                          <w:marBottom w:val="0"/>
                          <w:divBdr>
                            <w:top w:val="none" w:sz="0" w:space="0" w:color="auto"/>
                            <w:left w:val="none" w:sz="0" w:space="0" w:color="auto"/>
                            <w:bottom w:val="none" w:sz="0" w:space="0" w:color="auto"/>
                            <w:right w:val="none" w:sz="0" w:space="0" w:color="auto"/>
                          </w:divBdr>
                        </w:div>
                        <w:div w:id="1409768129">
                          <w:marLeft w:val="0"/>
                          <w:marRight w:val="0"/>
                          <w:marTop w:val="0"/>
                          <w:marBottom w:val="0"/>
                          <w:divBdr>
                            <w:top w:val="none" w:sz="0" w:space="0" w:color="auto"/>
                            <w:left w:val="none" w:sz="0" w:space="0" w:color="auto"/>
                            <w:bottom w:val="none" w:sz="0" w:space="0" w:color="auto"/>
                            <w:right w:val="none" w:sz="0" w:space="0" w:color="auto"/>
                          </w:divBdr>
                          <w:divsChild>
                            <w:div w:id="154227075">
                              <w:marLeft w:val="0"/>
                              <w:marRight w:val="0"/>
                              <w:marTop w:val="15"/>
                              <w:marBottom w:val="0"/>
                              <w:divBdr>
                                <w:top w:val="none" w:sz="0" w:space="0" w:color="auto"/>
                                <w:left w:val="none" w:sz="0" w:space="0" w:color="auto"/>
                                <w:bottom w:val="none" w:sz="0" w:space="0" w:color="auto"/>
                                <w:right w:val="none" w:sz="0" w:space="0" w:color="auto"/>
                              </w:divBdr>
                            </w:div>
                            <w:div w:id="693652541">
                              <w:marLeft w:val="0"/>
                              <w:marRight w:val="0"/>
                              <w:marTop w:val="15"/>
                              <w:marBottom w:val="0"/>
                              <w:divBdr>
                                <w:top w:val="none" w:sz="0" w:space="0" w:color="auto"/>
                                <w:left w:val="none" w:sz="0" w:space="0" w:color="auto"/>
                                <w:bottom w:val="none" w:sz="0" w:space="0" w:color="auto"/>
                                <w:right w:val="none" w:sz="0" w:space="0" w:color="auto"/>
                              </w:divBdr>
                            </w:div>
                            <w:div w:id="696856644">
                              <w:marLeft w:val="0"/>
                              <w:marRight w:val="0"/>
                              <w:marTop w:val="15"/>
                              <w:marBottom w:val="0"/>
                              <w:divBdr>
                                <w:top w:val="none" w:sz="0" w:space="0" w:color="auto"/>
                                <w:left w:val="none" w:sz="0" w:space="0" w:color="auto"/>
                                <w:bottom w:val="none" w:sz="0" w:space="0" w:color="auto"/>
                                <w:right w:val="none" w:sz="0" w:space="0" w:color="auto"/>
                              </w:divBdr>
                            </w:div>
                            <w:div w:id="1532646531">
                              <w:marLeft w:val="0"/>
                              <w:marRight w:val="0"/>
                              <w:marTop w:val="0"/>
                              <w:marBottom w:val="0"/>
                              <w:divBdr>
                                <w:top w:val="none" w:sz="0" w:space="0" w:color="auto"/>
                                <w:left w:val="none" w:sz="0" w:space="0" w:color="auto"/>
                                <w:bottom w:val="none" w:sz="0" w:space="0" w:color="auto"/>
                                <w:right w:val="none" w:sz="0" w:space="0" w:color="auto"/>
                              </w:divBdr>
                            </w:div>
                            <w:div w:id="1667512133">
                              <w:marLeft w:val="0"/>
                              <w:marRight w:val="0"/>
                              <w:marTop w:val="0"/>
                              <w:marBottom w:val="0"/>
                              <w:divBdr>
                                <w:top w:val="none" w:sz="0" w:space="0" w:color="auto"/>
                                <w:left w:val="none" w:sz="0" w:space="0" w:color="auto"/>
                                <w:bottom w:val="none" w:sz="0" w:space="0" w:color="auto"/>
                                <w:right w:val="none" w:sz="0" w:space="0" w:color="auto"/>
                              </w:divBdr>
                              <w:divsChild>
                                <w:div w:id="14235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4132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33226405">
      <w:bodyDiv w:val="1"/>
      <w:marLeft w:val="0"/>
      <w:marRight w:val="0"/>
      <w:marTop w:val="0"/>
      <w:marBottom w:val="0"/>
      <w:divBdr>
        <w:top w:val="none" w:sz="0" w:space="0" w:color="auto"/>
        <w:left w:val="none" w:sz="0" w:space="0" w:color="auto"/>
        <w:bottom w:val="none" w:sz="0" w:space="0" w:color="auto"/>
        <w:right w:val="none" w:sz="0" w:space="0" w:color="auto"/>
      </w:divBdr>
      <w:divsChild>
        <w:div w:id="246427192">
          <w:marLeft w:val="0"/>
          <w:marRight w:val="0"/>
          <w:marTop w:val="0"/>
          <w:marBottom w:val="150"/>
          <w:divBdr>
            <w:top w:val="none" w:sz="0" w:space="0" w:color="auto"/>
            <w:left w:val="none" w:sz="0" w:space="0" w:color="auto"/>
            <w:bottom w:val="none" w:sz="0" w:space="0" w:color="auto"/>
            <w:right w:val="none" w:sz="0" w:space="0" w:color="auto"/>
          </w:divBdr>
          <w:divsChild>
            <w:div w:id="1294480718">
              <w:marLeft w:val="0"/>
              <w:marRight w:val="0"/>
              <w:marTop w:val="0"/>
              <w:marBottom w:val="0"/>
              <w:divBdr>
                <w:top w:val="none" w:sz="0" w:space="0" w:color="auto"/>
                <w:left w:val="none" w:sz="0" w:space="0" w:color="auto"/>
                <w:bottom w:val="none" w:sz="0" w:space="0" w:color="auto"/>
                <w:right w:val="none" w:sz="0" w:space="0" w:color="auto"/>
              </w:divBdr>
              <w:divsChild>
                <w:div w:id="563101272">
                  <w:marLeft w:val="0"/>
                  <w:marRight w:val="0"/>
                  <w:marTop w:val="0"/>
                  <w:marBottom w:val="0"/>
                  <w:divBdr>
                    <w:top w:val="none" w:sz="0" w:space="0" w:color="auto"/>
                    <w:left w:val="none" w:sz="0" w:space="0" w:color="auto"/>
                    <w:bottom w:val="none" w:sz="0" w:space="0" w:color="auto"/>
                    <w:right w:val="none" w:sz="0" w:space="0" w:color="auto"/>
                  </w:divBdr>
                  <w:divsChild>
                    <w:div w:id="1636372896">
                      <w:marLeft w:val="0"/>
                      <w:marRight w:val="0"/>
                      <w:marTop w:val="0"/>
                      <w:marBottom w:val="0"/>
                      <w:divBdr>
                        <w:top w:val="none" w:sz="0" w:space="0" w:color="auto"/>
                        <w:left w:val="none" w:sz="0" w:space="0" w:color="auto"/>
                        <w:bottom w:val="none" w:sz="0" w:space="0" w:color="auto"/>
                        <w:right w:val="none" w:sz="0" w:space="0" w:color="auto"/>
                      </w:divBdr>
                      <w:divsChild>
                        <w:div w:id="438064956">
                          <w:marLeft w:val="0"/>
                          <w:marRight w:val="0"/>
                          <w:marTop w:val="0"/>
                          <w:marBottom w:val="0"/>
                          <w:divBdr>
                            <w:top w:val="none" w:sz="0" w:space="0" w:color="auto"/>
                            <w:left w:val="none" w:sz="0" w:space="0" w:color="auto"/>
                            <w:bottom w:val="none" w:sz="0" w:space="0" w:color="auto"/>
                            <w:right w:val="none" w:sz="0" w:space="0" w:color="auto"/>
                          </w:divBdr>
                        </w:div>
                        <w:div w:id="1117985384">
                          <w:marLeft w:val="0"/>
                          <w:marRight w:val="0"/>
                          <w:marTop w:val="0"/>
                          <w:marBottom w:val="0"/>
                          <w:divBdr>
                            <w:top w:val="none" w:sz="0" w:space="0" w:color="auto"/>
                            <w:left w:val="none" w:sz="0" w:space="0" w:color="auto"/>
                            <w:bottom w:val="none" w:sz="0" w:space="0" w:color="auto"/>
                            <w:right w:val="none" w:sz="0" w:space="0" w:color="auto"/>
                          </w:divBdr>
                        </w:div>
                        <w:div w:id="203753119">
                          <w:marLeft w:val="0"/>
                          <w:marRight w:val="0"/>
                          <w:marTop w:val="0"/>
                          <w:marBottom w:val="0"/>
                          <w:divBdr>
                            <w:top w:val="none" w:sz="0" w:space="0" w:color="auto"/>
                            <w:left w:val="none" w:sz="0" w:space="0" w:color="auto"/>
                            <w:bottom w:val="none" w:sz="0" w:space="0" w:color="auto"/>
                            <w:right w:val="none" w:sz="0" w:space="0" w:color="auto"/>
                          </w:divBdr>
                        </w:div>
                        <w:div w:id="5832807">
                          <w:marLeft w:val="0"/>
                          <w:marRight w:val="0"/>
                          <w:marTop w:val="0"/>
                          <w:marBottom w:val="0"/>
                          <w:divBdr>
                            <w:top w:val="none" w:sz="0" w:space="0" w:color="auto"/>
                            <w:left w:val="none" w:sz="0" w:space="0" w:color="auto"/>
                            <w:bottom w:val="none" w:sz="0" w:space="0" w:color="auto"/>
                            <w:right w:val="none" w:sz="0" w:space="0" w:color="auto"/>
                          </w:divBdr>
                        </w:div>
                        <w:div w:id="1850095341">
                          <w:marLeft w:val="0"/>
                          <w:marRight w:val="0"/>
                          <w:marTop w:val="0"/>
                          <w:marBottom w:val="0"/>
                          <w:divBdr>
                            <w:top w:val="none" w:sz="0" w:space="0" w:color="auto"/>
                            <w:left w:val="none" w:sz="0" w:space="0" w:color="auto"/>
                            <w:bottom w:val="none" w:sz="0" w:space="0" w:color="auto"/>
                            <w:right w:val="none" w:sz="0" w:space="0" w:color="auto"/>
                          </w:divBdr>
                        </w:div>
                        <w:div w:id="918753903">
                          <w:marLeft w:val="0"/>
                          <w:marRight w:val="0"/>
                          <w:marTop w:val="0"/>
                          <w:marBottom w:val="0"/>
                          <w:divBdr>
                            <w:top w:val="none" w:sz="0" w:space="0" w:color="auto"/>
                            <w:left w:val="none" w:sz="0" w:space="0" w:color="auto"/>
                            <w:bottom w:val="none" w:sz="0" w:space="0" w:color="auto"/>
                            <w:right w:val="none" w:sz="0" w:space="0" w:color="auto"/>
                          </w:divBdr>
                        </w:div>
                        <w:div w:id="1133789701">
                          <w:marLeft w:val="0"/>
                          <w:marRight w:val="0"/>
                          <w:marTop w:val="0"/>
                          <w:marBottom w:val="0"/>
                          <w:divBdr>
                            <w:top w:val="none" w:sz="0" w:space="0" w:color="auto"/>
                            <w:left w:val="none" w:sz="0" w:space="0" w:color="auto"/>
                            <w:bottom w:val="none" w:sz="0" w:space="0" w:color="auto"/>
                            <w:right w:val="none" w:sz="0" w:space="0" w:color="auto"/>
                          </w:divBdr>
                        </w:div>
                        <w:div w:id="1579173493">
                          <w:marLeft w:val="0"/>
                          <w:marRight w:val="0"/>
                          <w:marTop w:val="0"/>
                          <w:marBottom w:val="0"/>
                          <w:divBdr>
                            <w:top w:val="none" w:sz="0" w:space="0" w:color="auto"/>
                            <w:left w:val="none" w:sz="0" w:space="0" w:color="auto"/>
                            <w:bottom w:val="none" w:sz="0" w:space="0" w:color="auto"/>
                            <w:right w:val="none" w:sz="0" w:space="0" w:color="auto"/>
                          </w:divBdr>
                        </w:div>
                        <w:div w:id="72120540">
                          <w:marLeft w:val="0"/>
                          <w:marRight w:val="0"/>
                          <w:marTop w:val="0"/>
                          <w:marBottom w:val="0"/>
                          <w:divBdr>
                            <w:top w:val="none" w:sz="0" w:space="0" w:color="auto"/>
                            <w:left w:val="none" w:sz="0" w:space="0" w:color="auto"/>
                            <w:bottom w:val="none" w:sz="0" w:space="0" w:color="auto"/>
                            <w:right w:val="none" w:sz="0" w:space="0" w:color="auto"/>
                          </w:divBdr>
                        </w:div>
                        <w:div w:id="953973903">
                          <w:marLeft w:val="0"/>
                          <w:marRight w:val="0"/>
                          <w:marTop w:val="0"/>
                          <w:marBottom w:val="0"/>
                          <w:divBdr>
                            <w:top w:val="none" w:sz="0" w:space="0" w:color="auto"/>
                            <w:left w:val="none" w:sz="0" w:space="0" w:color="auto"/>
                            <w:bottom w:val="none" w:sz="0" w:space="0" w:color="auto"/>
                            <w:right w:val="none" w:sz="0" w:space="0" w:color="auto"/>
                          </w:divBdr>
                        </w:div>
                        <w:div w:id="776103609">
                          <w:marLeft w:val="0"/>
                          <w:marRight w:val="0"/>
                          <w:marTop w:val="0"/>
                          <w:marBottom w:val="0"/>
                          <w:divBdr>
                            <w:top w:val="none" w:sz="0" w:space="0" w:color="auto"/>
                            <w:left w:val="none" w:sz="0" w:space="0" w:color="auto"/>
                            <w:bottom w:val="none" w:sz="0" w:space="0" w:color="auto"/>
                            <w:right w:val="none" w:sz="0" w:space="0" w:color="auto"/>
                          </w:divBdr>
                        </w:div>
                        <w:div w:id="1626739766">
                          <w:marLeft w:val="0"/>
                          <w:marRight w:val="0"/>
                          <w:marTop w:val="0"/>
                          <w:marBottom w:val="0"/>
                          <w:divBdr>
                            <w:top w:val="none" w:sz="0" w:space="0" w:color="auto"/>
                            <w:left w:val="none" w:sz="0" w:space="0" w:color="auto"/>
                            <w:bottom w:val="none" w:sz="0" w:space="0" w:color="auto"/>
                            <w:right w:val="none" w:sz="0" w:space="0" w:color="auto"/>
                          </w:divBdr>
                        </w:div>
                        <w:div w:id="1719430968">
                          <w:marLeft w:val="0"/>
                          <w:marRight w:val="0"/>
                          <w:marTop w:val="0"/>
                          <w:marBottom w:val="0"/>
                          <w:divBdr>
                            <w:top w:val="none" w:sz="0" w:space="0" w:color="auto"/>
                            <w:left w:val="none" w:sz="0" w:space="0" w:color="auto"/>
                            <w:bottom w:val="none" w:sz="0" w:space="0" w:color="auto"/>
                            <w:right w:val="none" w:sz="0" w:space="0" w:color="auto"/>
                          </w:divBdr>
                        </w:div>
                        <w:div w:id="1753240525">
                          <w:marLeft w:val="0"/>
                          <w:marRight w:val="0"/>
                          <w:marTop w:val="0"/>
                          <w:marBottom w:val="0"/>
                          <w:divBdr>
                            <w:top w:val="none" w:sz="0" w:space="0" w:color="auto"/>
                            <w:left w:val="none" w:sz="0" w:space="0" w:color="auto"/>
                            <w:bottom w:val="none" w:sz="0" w:space="0" w:color="auto"/>
                            <w:right w:val="none" w:sz="0" w:space="0" w:color="auto"/>
                          </w:divBdr>
                        </w:div>
                        <w:div w:id="133564498">
                          <w:marLeft w:val="0"/>
                          <w:marRight w:val="0"/>
                          <w:marTop w:val="0"/>
                          <w:marBottom w:val="0"/>
                          <w:divBdr>
                            <w:top w:val="none" w:sz="0" w:space="0" w:color="auto"/>
                            <w:left w:val="none" w:sz="0" w:space="0" w:color="auto"/>
                            <w:bottom w:val="none" w:sz="0" w:space="0" w:color="auto"/>
                            <w:right w:val="none" w:sz="0" w:space="0" w:color="auto"/>
                          </w:divBdr>
                        </w:div>
                        <w:div w:id="1027486374">
                          <w:marLeft w:val="0"/>
                          <w:marRight w:val="0"/>
                          <w:marTop w:val="0"/>
                          <w:marBottom w:val="0"/>
                          <w:divBdr>
                            <w:top w:val="none" w:sz="0" w:space="0" w:color="auto"/>
                            <w:left w:val="none" w:sz="0" w:space="0" w:color="auto"/>
                            <w:bottom w:val="none" w:sz="0" w:space="0" w:color="auto"/>
                            <w:right w:val="none" w:sz="0" w:space="0" w:color="auto"/>
                          </w:divBdr>
                        </w:div>
                        <w:div w:id="796683500">
                          <w:marLeft w:val="0"/>
                          <w:marRight w:val="0"/>
                          <w:marTop w:val="0"/>
                          <w:marBottom w:val="0"/>
                          <w:divBdr>
                            <w:top w:val="none" w:sz="0" w:space="0" w:color="auto"/>
                            <w:left w:val="none" w:sz="0" w:space="0" w:color="auto"/>
                            <w:bottom w:val="none" w:sz="0" w:space="0" w:color="auto"/>
                            <w:right w:val="none" w:sz="0" w:space="0" w:color="auto"/>
                          </w:divBdr>
                        </w:div>
                        <w:div w:id="1110974662">
                          <w:marLeft w:val="0"/>
                          <w:marRight w:val="0"/>
                          <w:marTop w:val="0"/>
                          <w:marBottom w:val="0"/>
                          <w:divBdr>
                            <w:top w:val="none" w:sz="0" w:space="0" w:color="auto"/>
                            <w:left w:val="none" w:sz="0" w:space="0" w:color="auto"/>
                            <w:bottom w:val="none" w:sz="0" w:space="0" w:color="auto"/>
                            <w:right w:val="none" w:sz="0" w:space="0" w:color="auto"/>
                          </w:divBdr>
                        </w:div>
                        <w:div w:id="1739471057">
                          <w:marLeft w:val="0"/>
                          <w:marRight w:val="0"/>
                          <w:marTop w:val="0"/>
                          <w:marBottom w:val="0"/>
                          <w:divBdr>
                            <w:top w:val="none" w:sz="0" w:space="0" w:color="auto"/>
                            <w:left w:val="none" w:sz="0" w:space="0" w:color="auto"/>
                            <w:bottom w:val="none" w:sz="0" w:space="0" w:color="auto"/>
                            <w:right w:val="none" w:sz="0" w:space="0" w:color="auto"/>
                          </w:divBdr>
                        </w:div>
                        <w:div w:id="1070347965">
                          <w:marLeft w:val="0"/>
                          <w:marRight w:val="0"/>
                          <w:marTop w:val="0"/>
                          <w:marBottom w:val="0"/>
                          <w:divBdr>
                            <w:top w:val="none" w:sz="0" w:space="0" w:color="auto"/>
                            <w:left w:val="none" w:sz="0" w:space="0" w:color="auto"/>
                            <w:bottom w:val="none" w:sz="0" w:space="0" w:color="auto"/>
                            <w:right w:val="none" w:sz="0" w:space="0" w:color="auto"/>
                          </w:divBdr>
                        </w:div>
                        <w:div w:id="146285078">
                          <w:marLeft w:val="0"/>
                          <w:marRight w:val="0"/>
                          <w:marTop w:val="0"/>
                          <w:marBottom w:val="0"/>
                          <w:divBdr>
                            <w:top w:val="none" w:sz="0" w:space="0" w:color="auto"/>
                            <w:left w:val="none" w:sz="0" w:space="0" w:color="auto"/>
                            <w:bottom w:val="none" w:sz="0" w:space="0" w:color="auto"/>
                            <w:right w:val="none" w:sz="0" w:space="0" w:color="auto"/>
                          </w:divBdr>
                        </w:div>
                        <w:div w:id="641891445">
                          <w:marLeft w:val="0"/>
                          <w:marRight w:val="0"/>
                          <w:marTop w:val="0"/>
                          <w:marBottom w:val="0"/>
                          <w:divBdr>
                            <w:top w:val="none" w:sz="0" w:space="0" w:color="auto"/>
                            <w:left w:val="none" w:sz="0" w:space="0" w:color="auto"/>
                            <w:bottom w:val="none" w:sz="0" w:space="0" w:color="auto"/>
                            <w:right w:val="none" w:sz="0" w:space="0" w:color="auto"/>
                          </w:divBdr>
                        </w:div>
                        <w:div w:id="1122068469">
                          <w:marLeft w:val="0"/>
                          <w:marRight w:val="0"/>
                          <w:marTop w:val="0"/>
                          <w:marBottom w:val="0"/>
                          <w:divBdr>
                            <w:top w:val="none" w:sz="0" w:space="0" w:color="auto"/>
                            <w:left w:val="none" w:sz="0" w:space="0" w:color="auto"/>
                            <w:bottom w:val="none" w:sz="0" w:space="0" w:color="auto"/>
                            <w:right w:val="none" w:sz="0" w:space="0" w:color="auto"/>
                          </w:divBdr>
                        </w:div>
                        <w:div w:id="1357193124">
                          <w:marLeft w:val="0"/>
                          <w:marRight w:val="0"/>
                          <w:marTop w:val="0"/>
                          <w:marBottom w:val="0"/>
                          <w:divBdr>
                            <w:top w:val="none" w:sz="0" w:space="0" w:color="auto"/>
                            <w:left w:val="none" w:sz="0" w:space="0" w:color="auto"/>
                            <w:bottom w:val="none" w:sz="0" w:space="0" w:color="auto"/>
                            <w:right w:val="none" w:sz="0" w:space="0" w:color="auto"/>
                          </w:divBdr>
                        </w:div>
                        <w:div w:id="1787309305">
                          <w:marLeft w:val="0"/>
                          <w:marRight w:val="0"/>
                          <w:marTop w:val="0"/>
                          <w:marBottom w:val="0"/>
                          <w:divBdr>
                            <w:top w:val="none" w:sz="0" w:space="0" w:color="auto"/>
                            <w:left w:val="none" w:sz="0" w:space="0" w:color="auto"/>
                            <w:bottom w:val="none" w:sz="0" w:space="0" w:color="auto"/>
                            <w:right w:val="none" w:sz="0" w:space="0" w:color="auto"/>
                          </w:divBdr>
                        </w:div>
                        <w:div w:id="143316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640042">
      <w:bodyDiv w:val="1"/>
      <w:marLeft w:val="0"/>
      <w:marRight w:val="0"/>
      <w:marTop w:val="0"/>
      <w:marBottom w:val="0"/>
      <w:divBdr>
        <w:top w:val="none" w:sz="0" w:space="0" w:color="auto"/>
        <w:left w:val="none" w:sz="0" w:space="0" w:color="auto"/>
        <w:bottom w:val="none" w:sz="0" w:space="0" w:color="auto"/>
        <w:right w:val="none" w:sz="0" w:space="0" w:color="auto"/>
      </w:divBdr>
      <w:divsChild>
        <w:div w:id="31314094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558900171">
      <w:bodyDiv w:val="1"/>
      <w:marLeft w:val="0"/>
      <w:marRight w:val="0"/>
      <w:marTop w:val="0"/>
      <w:marBottom w:val="0"/>
      <w:divBdr>
        <w:top w:val="none" w:sz="0" w:space="0" w:color="auto"/>
        <w:left w:val="none" w:sz="0" w:space="0" w:color="auto"/>
        <w:bottom w:val="none" w:sz="0" w:space="0" w:color="auto"/>
        <w:right w:val="none" w:sz="0" w:space="0" w:color="auto"/>
      </w:divBdr>
      <w:divsChild>
        <w:div w:id="355620633">
          <w:marLeft w:val="0"/>
          <w:marRight w:val="0"/>
          <w:marTop w:val="0"/>
          <w:marBottom w:val="120"/>
          <w:divBdr>
            <w:top w:val="single" w:sz="6" w:space="8" w:color="D5DDC6"/>
            <w:left w:val="single" w:sz="6" w:space="0" w:color="D5DDC6"/>
            <w:bottom w:val="single" w:sz="6" w:space="12" w:color="D5DDC6"/>
            <w:right w:val="single" w:sz="6" w:space="0" w:color="D5DDC6"/>
          </w:divBdr>
        </w:div>
        <w:div w:id="364913046">
          <w:marLeft w:val="0"/>
          <w:marRight w:val="0"/>
          <w:marTop w:val="0"/>
          <w:marBottom w:val="120"/>
          <w:divBdr>
            <w:top w:val="single" w:sz="6" w:space="8" w:color="D5DDC6"/>
            <w:left w:val="single" w:sz="6" w:space="0" w:color="D5DDC6"/>
            <w:bottom w:val="single" w:sz="6" w:space="12" w:color="D5DDC6"/>
            <w:right w:val="single" w:sz="6" w:space="0" w:color="D5DDC6"/>
          </w:divBdr>
        </w:div>
        <w:div w:id="615141426">
          <w:marLeft w:val="0"/>
          <w:marRight w:val="0"/>
          <w:marTop w:val="120"/>
          <w:marBottom w:val="0"/>
          <w:divBdr>
            <w:top w:val="single" w:sz="6" w:space="0" w:color="D5DDC6"/>
            <w:left w:val="single" w:sz="6" w:space="4" w:color="D5DDC6"/>
            <w:bottom w:val="single" w:sz="6" w:space="0" w:color="D5DDC6"/>
            <w:right w:val="single" w:sz="6" w:space="0" w:color="D5DDC6"/>
          </w:divBdr>
        </w:div>
        <w:div w:id="1146706176">
          <w:marLeft w:val="0"/>
          <w:marRight w:val="0"/>
          <w:marTop w:val="0"/>
          <w:marBottom w:val="120"/>
          <w:divBdr>
            <w:top w:val="single" w:sz="6" w:space="8" w:color="D5DDC6"/>
            <w:left w:val="single" w:sz="6" w:space="0" w:color="D5DDC6"/>
            <w:bottom w:val="single" w:sz="6" w:space="12" w:color="D5DDC6"/>
            <w:right w:val="single" w:sz="6" w:space="0" w:color="D5DDC6"/>
          </w:divBdr>
        </w:div>
        <w:div w:id="1320184063">
          <w:marLeft w:val="0"/>
          <w:marRight w:val="0"/>
          <w:marTop w:val="0"/>
          <w:marBottom w:val="120"/>
          <w:divBdr>
            <w:top w:val="single" w:sz="6" w:space="8" w:color="D5DDC6"/>
            <w:left w:val="single" w:sz="6" w:space="0" w:color="D5DDC6"/>
            <w:bottom w:val="single" w:sz="6" w:space="12" w:color="D5DDC6"/>
            <w:right w:val="single" w:sz="6" w:space="0" w:color="D5DDC6"/>
          </w:divBdr>
        </w:div>
        <w:div w:id="1775319754">
          <w:marLeft w:val="0"/>
          <w:marRight w:val="0"/>
          <w:marTop w:val="120"/>
          <w:marBottom w:val="0"/>
          <w:divBdr>
            <w:top w:val="single" w:sz="6" w:space="0" w:color="D5DDC6"/>
            <w:left w:val="single" w:sz="6" w:space="4" w:color="D5DDC6"/>
            <w:bottom w:val="single" w:sz="6" w:space="0" w:color="D5DDC6"/>
            <w:right w:val="single" w:sz="6" w:space="0" w:color="D5DDC6"/>
          </w:divBdr>
        </w:div>
        <w:div w:id="2050954217">
          <w:marLeft w:val="0"/>
          <w:marRight w:val="0"/>
          <w:marTop w:val="120"/>
          <w:marBottom w:val="0"/>
          <w:divBdr>
            <w:top w:val="single" w:sz="6" w:space="0" w:color="D5DDC6"/>
            <w:left w:val="single" w:sz="6" w:space="4" w:color="D5DDC6"/>
            <w:bottom w:val="single" w:sz="6" w:space="0" w:color="D5DDC6"/>
            <w:right w:val="single" w:sz="6" w:space="0" w:color="D5DDC6"/>
          </w:divBdr>
        </w:div>
        <w:div w:id="2137409303">
          <w:marLeft w:val="0"/>
          <w:marRight w:val="0"/>
          <w:marTop w:val="150"/>
          <w:marBottom w:val="150"/>
          <w:divBdr>
            <w:top w:val="none" w:sz="0" w:space="0" w:color="auto"/>
            <w:left w:val="none" w:sz="0" w:space="0" w:color="auto"/>
            <w:bottom w:val="none" w:sz="0" w:space="0" w:color="auto"/>
            <w:right w:val="none" w:sz="0" w:space="0" w:color="auto"/>
          </w:divBdr>
          <w:divsChild>
            <w:div w:id="1189022707">
              <w:marLeft w:val="0"/>
              <w:marRight w:val="0"/>
              <w:marTop w:val="0"/>
              <w:marBottom w:val="0"/>
              <w:divBdr>
                <w:top w:val="none" w:sz="0" w:space="0" w:color="auto"/>
                <w:left w:val="none" w:sz="0" w:space="0" w:color="auto"/>
                <w:bottom w:val="none" w:sz="0" w:space="0" w:color="auto"/>
                <w:right w:val="none" w:sz="0" w:space="0" w:color="auto"/>
              </w:divBdr>
              <w:divsChild>
                <w:div w:id="1613824272">
                  <w:marLeft w:val="0"/>
                  <w:marRight w:val="0"/>
                  <w:marTop w:val="0"/>
                  <w:marBottom w:val="0"/>
                  <w:divBdr>
                    <w:top w:val="none" w:sz="0" w:space="0" w:color="auto"/>
                    <w:left w:val="none" w:sz="0" w:space="0" w:color="auto"/>
                    <w:bottom w:val="none" w:sz="0" w:space="0" w:color="auto"/>
                    <w:right w:val="none" w:sz="0" w:space="0" w:color="auto"/>
                  </w:divBdr>
                  <w:divsChild>
                    <w:div w:id="1576742711">
                      <w:marLeft w:val="0"/>
                      <w:marRight w:val="0"/>
                      <w:marTop w:val="0"/>
                      <w:marBottom w:val="0"/>
                      <w:divBdr>
                        <w:top w:val="none" w:sz="0" w:space="0" w:color="auto"/>
                        <w:left w:val="none" w:sz="0" w:space="0" w:color="auto"/>
                        <w:bottom w:val="none" w:sz="0" w:space="0" w:color="auto"/>
                        <w:right w:val="none" w:sz="0" w:space="0" w:color="auto"/>
                      </w:divBdr>
                      <w:divsChild>
                        <w:div w:id="1730033410">
                          <w:marLeft w:val="0"/>
                          <w:marRight w:val="0"/>
                          <w:marTop w:val="0"/>
                          <w:marBottom w:val="0"/>
                          <w:divBdr>
                            <w:top w:val="none" w:sz="0" w:space="0" w:color="auto"/>
                            <w:left w:val="none" w:sz="0" w:space="0" w:color="auto"/>
                            <w:bottom w:val="none" w:sz="0" w:space="0" w:color="auto"/>
                            <w:right w:val="none" w:sz="0" w:space="0" w:color="auto"/>
                          </w:divBdr>
                          <w:divsChild>
                            <w:div w:id="1525702865">
                              <w:marLeft w:val="0"/>
                              <w:marRight w:val="0"/>
                              <w:marTop w:val="0"/>
                              <w:marBottom w:val="0"/>
                              <w:divBdr>
                                <w:top w:val="none" w:sz="0" w:space="0" w:color="auto"/>
                                <w:left w:val="none" w:sz="0" w:space="0" w:color="auto"/>
                                <w:bottom w:val="none" w:sz="0" w:space="0" w:color="auto"/>
                                <w:right w:val="none" w:sz="0" w:space="0" w:color="auto"/>
                              </w:divBdr>
                              <w:divsChild>
                                <w:div w:id="309096672">
                                  <w:marLeft w:val="0"/>
                                  <w:marRight w:val="0"/>
                                  <w:marTop w:val="0"/>
                                  <w:marBottom w:val="0"/>
                                  <w:divBdr>
                                    <w:top w:val="none" w:sz="0" w:space="0" w:color="auto"/>
                                    <w:left w:val="none" w:sz="0" w:space="0" w:color="auto"/>
                                    <w:bottom w:val="none" w:sz="0" w:space="0" w:color="auto"/>
                                    <w:right w:val="none" w:sz="0" w:space="0" w:color="auto"/>
                                  </w:divBdr>
                                  <w:divsChild>
                                    <w:div w:id="2064522446">
                                      <w:marLeft w:val="0"/>
                                      <w:marRight w:val="0"/>
                                      <w:marTop w:val="0"/>
                                      <w:marBottom w:val="0"/>
                                      <w:divBdr>
                                        <w:top w:val="none" w:sz="0" w:space="0" w:color="auto"/>
                                        <w:left w:val="none" w:sz="0" w:space="0" w:color="auto"/>
                                        <w:bottom w:val="none" w:sz="0" w:space="0" w:color="auto"/>
                                        <w:right w:val="none" w:sz="0" w:space="0" w:color="auto"/>
                                      </w:divBdr>
                                      <w:divsChild>
                                        <w:div w:id="1319849599">
                                          <w:marLeft w:val="0"/>
                                          <w:marRight w:val="0"/>
                                          <w:marTop w:val="0"/>
                                          <w:marBottom w:val="0"/>
                                          <w:divBdr>
                                            <w:top w:val="none" w:sz="0" w:space="0" w:color="auto"/>
                                            <w:left w:val="none" w:sz="0" w:space="0" w:color="auto"/>
                                            <w:bottom w:val="none" w:sz="0" w:space="0" w:color="auto"/>
                                            <w:right w:val="none" w:sz="0" w:space="0" w:color="auto"/>
                                          </w:divBdr>
                                          <w:divsChild>
                                            <w:div w:id="1963459723">
                                              <w:marLeft w:val="0"/>
                                              <w:marRight w:val="0"/>
                                              <w:marTop w:val="0"/>
                                              <w:marBottom w:val="0"/>
                                              <w:divBdr>
                                                <w:top w:val="none" w:sz="0" w:space="0" w:color="auto"/>
                                                <w:left w:val="none" w:sz="0" w:space="0" w:color="auto"/>
                                                <w:bottom w:val="none" w:sz="0" w:space="0" w:color="auto"/>
                                                <w:right w:val="none" w:sz="0" w:space="0" w:color="auto"/>
                                              </w:divBdr>
                                              <w:divsChild>
                                                <w:div w:id="906912942">
                                                  <w:marLeft w:val="0"/>
                                                  <w:marRight w:val="0"/>
                                                  <w:marTop w:val="0"/>
                                                  <w:marBottom w:val="0"/>
                                                  <w:divBdr>
                                                    <w:top w:val="none" w:sz="0" w:space="0" w:color="auto"/>
                                                    <w:left w:val="none" w:sz="0" w:space="0" w:color="auto"/>
                                                    <w:bottom w:val="none" w:sz="0" w:space="0" w:color="auto"/>
                                                    <w:right w:val="none" w:sz="0" w:space="0" w:color="auto"/>
                                                  </w:divBdr>
                                                  <w:divsChild>
                                                    <w:div w:id="613557359">
                                                      <w:marLeft w:val="0"/>
                                                      <w:marRight w:val="0"/>
                                                      <w:marTop w:val="0"/>
                                                      <w:marBottom w:val="0"/>
                                                      <w:divBdr>
                                                        <w:top w:val="none" w:sz="0" w:space="0" w:color="auto"/>
                                                        <w:left w:val="none" w:sz="0" w:space="0" w:color="auto"/>
                                                        <w:bottom w:val="none" w:sz="0" w:space="0" w:color="auto"/>
                                                        <w:right w:val="none" w:sz="0" w:space="0" w:color="auto"/>
                                                      </w:divBdr>
                                                    </w:div>
                                                    <w:div w:id="1610237664">
                                                      <w:marLeft w:val="0"/>
                                                      <w:marRight w:val="0"/>
                                                      <w:marTop w:val="0"/>
                                                      <w:marBottom w:val="0"/>
                                                      <w:divBdr>
                                                        <w:top w:val="none" w:sz="0" w:space="0" w:color="auto"/>
                                                        <w:left w:val="none" w:sz="0" w:space="0" w:color="auto"/>
                                                        <w:bottom w:val="none" w:sz="0" w:space="0" w:color="auto"/>
                                                        <w:right w:val="none" w:sz="0" w:space="0" w:color="auto"/>
                                                      </w:divBdr>
                                                    </w:div>
                                                  </w:divsChild>
                                                </w:div>
                                                <w:div w:id="1509638622">
                                                  <w:marLeft w:val="0"/>
                                                  <w:marRight w:val="0"/>
                                                  <w:marTop w:val="0"/>
                                                  <w:marBottom w:val="0"/>
                                                  <w:divBdr>
                                                    <w:top w:val="none" w:sz="0" w:space="0" w:color="auto"/>
                                                    <w:left w:val="none" w:sz="0" w:space="0" w:color="auto"/>
                                                    <w:bottom w:val="none" w:sz="0" w:space="0" w:color="auto"/>
                                                    <w:right w:val="none" w:sz="0" w:space="0" w:color="auto"/>
                                                  </w:divBdr>
                                                  <w:divsChild>
                                                    <w:div w:id="2050453984">
                                                      <w:marLeft w:val="0"/>
                                                      <w:marRight w:val="0"/>
                                                      <w:marTop w:val="0"/>
                                                      <w:marBottom w:val="0"/>
                                                      <w:divBdr>
                                                        <w:top w:val="none" w:sz="0" w:space="0" w:color="auto"/>
                                                        <w:left w:val="none" w:sz="0" w:space="0" w:color="auto"/>
                                                        <w:bottom w:val="none" w:sz="0" w:space="0" w:color="auto"/>
                                                        <w:right w:val="none" w:sz="0" w:space="0" w:color="auto"/>
                                                      </w:divBdr>
                                                      <w:divsChild>
                                                        <w:div w:id="12793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87815916">
      <w:bodyDiv w:val="1"/>
      <w:marLeft w:val="0"/>
      <w:marRight w:val="0"/>
      <w:marTop w:val="0"/>
      <w:marBottom w:val="0"/>
      <w:divBdr>
        <w:top w:val="none" w:sz="0" w:space="0" w:color="auto"/>
        <w:left w:val="none" w:sz="0" w:space="0" w:color="auto"/>
        <w:bottom w:val="none" w:sz="0" w:space="0" w:color="auto"/>
        <w:right w:val="none" w:sz="0" w:space="0" w:color="auto"/>
      </w:divBdr>
      <w:divsChild>
        <w:div w:id="207840048">
          <w:marLeft w:val="0"/>
          <w:marRight w:val="0"/>
          <w:marTop w:val="120"/>
          <w:marBottom w:val="0"/>
          <w:divBdr>
            <w:top w:val="single" w:sz="6" w:space="0" w:color="D5DDC6"/>
            <w:left w:val="single" w:sz="6" w:space="4" w:color="D5DDC6"/>
            <w:bottom w:val="single" w:sz="6" w:space="0" w:color="D5DDC6"/>
            <w:right w:val="single" w:sz="6" w:space="0" w:color="D5DDC6"/>
          </w:divBdr>
        </w:div>
        <w:div w:id="322779126">
          <w:marLeft w:val="0"/>
          <w:marRight w:val="0"/>
          <w:marTop w:val="120"/>
          <w:marBottom w:val="0"/>
          <w:divBdr>
            <w:top w:val="single" w:sz="6" w:space="0" w:color="D5DDC6"/>
            <w:left w:val="single" w:sz="6" w:space="4" w:color="D5DDC6"/>
            <w:bottom w:val="single" w:sz="6" w:space="0" w:color="D5DDC6"/>
            <w:right w:val="single" w:sz="6" w:space="0" w:color="D5DDC6"/>
          </w:divBdr>
        </w:div>
        <w:div w:id="478813280">
          <w:marLeft w:val="0"/>
          <w:marRight w:val="0"/>
          <w:marTop w:val="120"/>
          <w:marBottom w:val="0"/>
          <w:divBdr>
            <w:top w:val="single" w:sz="6" w:space="0" w:color="D5DDC6"/>
            <w:left w:val="single" w:sz="6" w:space="4" w:color="D5DDC6"/>
            <w:bottom w:val="single" w:sz="6" w:space="0" w:color="D5DDC6"/>
            <w:right w:val="single" w:sz="6" w:space="0" w:color="D5DDC6"/>
          </w:divBdr>
        </w:div>
        <w:div w:id="490409859">
          <w:marLeft w:val="0"/>
          <w:marRight w:val="0"/>
          <w:marTop w:val="0"/>
          <w:marBottom w:val="120"/>
          <w:divBdr>
            <w:top w:val="single" w:sz="6" w:space="8" w:color="D5DDC6"/>
            <w:left w:val="single" w:sz="6" w:space="0" w:color="D5DDC6"/>
            <w:bottom w:val="single" w:sz="6" w:space="12" w:color="D5DDC6"/>
            <w:right w:val="single" w:sz="6" w:space="0" w:color="D5DDC6"/>
          </w:divBdr>
        </w:div>
        <w:div w:id="694581646">
          <w:marLeft w:val="0"/>
          <w:marRight w:val="0"/>
          <w:marTop w:val="0"/>
          <w:marBottom w:val="120"/>
          <w:divBdr>
            <w:top w:val="single" w:sz="6" w:space="8" w:color="D5DDC6"/>
            <w:left w:val="single" w:sz="6" w:space="0" w:color="D5DDC6"/>
            <w:bottom w:val="single" w:sz="6" w:space="12" w:color="D5DDC6"/>
            <w:right w:val="single" w:sz="6" w:space="0" w:color="D5DDC6"/>
          </w:divBdr>
        </w:div>
        <w:div w:id="1121337269">
          <w:marLeft w:val="0"/>
          <w:marRight w:val="0"/>
          <w:marTop w:val="0"/>
          <w:marBottom w:val="120"/>
          <w:divBdr>
            <w:top w:val="single" w:sz="6" w:space="8" w:color="D5DDC6"/>
            <w:left w:val="single" w:sz="6" w:space="0" w:color="D5DDC6"/>
            <w:bottom w:val="single" w:sz="6" w:space="12" w:color="D5DDC6"/>
            <w:right w:val="single" w:sz="6" w:space="0" w:color="D5DDC6"/>
          </w:divBdr>
        </w:div>
        <w:div w:id="1158688749">
          <w:marLeft w:val="0"/>
          <w:marRight w:val="0"/>
          <w:marTop w:val="0"/>
          <w:marBottom w:val="120"/>
          <w:divBdr>
            <w:top w:val="single" w:sz="6" w:space="8" w:color="D5DDC6"/>
            <w:left w:val="single" w:sz="6" w:space="0" w:color="D5DDC6"/>
            <w:bottom w:val="single" w:sz="6" w:space="12" w:color="D5DDC6"/>
            <w:right w:val="single" w:sz="6" w:space="0" w:color="D5DDC6"/>
          </w:divBdr>
        </w:div>
        <w:div w:id="1206600505">
          <w:marLeft w:val="0"/>
          <w:marRight w:val="0"/>
          <w:marTop w:val="0"/>
          <w:marBottom w:val="120"/>
          <w:divBdr>
            <w:top w:val="single" w:sz="6" w:space="8" w:color="D5DDC6"/>
            <w:left w:val="single" w:sz="6" w:space="0" w:color="D5DDC6"/>
            <w:bottom w:val="single" w:sz="6" w:space="12" w:color="D5DDC6"/>
            <w:right w:val="single" w:sz="6" w:space="0" w:color="D5DDC6"/>
          </w:divBdr>
        </w:div>
        <w:div w:id="1584491276">
          <w:marLeft w:val="0"/>
          <w:marRight w:val="0"/>
          <w:marTop w:val="120"/>
          <w:marBottom w:val="0"/>
          <w:divBdr>
            <w:top w:val="single" w:sz="6" w:space="0" w:color="D5DDC6"/>
            <w:left w:val="single" w:sz="6" w:space="4" w:color="D5DDC6"/>
            <w:bottom w:val="single" w:sz="6" w:space="0" w:color="D5DDC6"/>
            <w:right w:val="single" w:sz="6" w:space="0" w:color="D5DDC6"/>
          </w:divBdr>
        </w:div>
        <w:div w:id="1769816215">
          <w:marLeft w:val="0"/>
          <w:marRight w:val="0"/>
          <w:marTop w:val="0"/>
          <w:marBottom w:val="120"/>
          <w:divBdr>
            <w:top w:val="single" w:sz="6" w:space="8" w:color="D5DDC6"/>
            <w:left w:val="single" w:sz="6" w:space="0" w:color="D5DDC6"/>
            <w:bottom w:val="single" w:sz="6" w:space="12" w:color="D5DDC6"/>
            <w:right w:val="single" w:sz="6" w:space="0" w:color="D5DDC6"/>
          </w:divBdr>
        </w:div>
        <w:div w:id="18941901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17566126">
      <w:bodyDiv w:val="1"/>
      <w:marLeft w:val="0"/>
      <w:marRight w:val="0"/>
      <w:marTop w:val="0"/>
      <w:marBottom w:val="0"/>
      <w:divBdr>
        <w:top w:val="none" w:sz="0" w:space="0" w:color="auto"/>
        <w:left w:val="none" w:sz="0" w:space="0" w:color="auto"/>
        <w:bottom w:val="none" w:sz="0" w:space="0" w:color="auto"/>
        <w:right w:val="none" w:sz="0" w:space="0" w:color="auto"/>
      </w:divBdr>
    </w:div>
    <w:div w:id="629945018">
      <w:bodyDiv w:val="1"/>
      <w:marLeft w:val="0"/>
      <w:marRight w:val="0"/>
      <w:marTop w:val="0"/>
      <w:marBottom w:val="0"/>
      <w:divBdr>
        <w:top w:val="none" w:sz="0" w:space="0" w:color="auto"/>
        <w:left w:val="none" w:sz="0" w:space="0" w:color="auto"/>
        <w:bottom w:val="none" w:sz="0" w:space="0" w:color="auto"/>
        <w:right w:val="none" w:sz="0" w:space="0" w:color="auto"/>
      </w:divBdr>
      <w:divsChild>
        <w:div w:id="2053460118">
          <w:marLeft w:val="0"/>
          <w:marRight w:val="0"/>
          <w:marTop w:val="150"/>
          <w:marBottom w:val="150"/>
          <w:divBdr>
            <w:top w:val="none" w:sz="0" w:space="0" w:color="auto"/>
            <w:left w:val="none" w:sz="0" w:space="0" w:color="auto"/>
            <w:bottom w:val="none" w:sz="0" w:space="0" w:color="auto"/>
            <w:right w:val="none" w:sz="0" w:space="0" w:color="auto"/>
          </w:divBdr>
          <w:divsChild>
            <w:div w:id="1727876158">
              <w:marLeft w:val="0"/>
              <w:marRight w:val="0"/>
              <w:marTop w:val="100"/>
              <w:marBottom w:val="100"/>
              <w:divBdr>
                <w:top w:val="none" w:sz="0" w:space="0" w:color="auto"/>
                <w:left w:val="none" w:sz="0" w:space="0" w:color="auto"/>
                <w:bottom w:val="none" w:sz="0" w:space="0" w:color="auto"/>
                <w:right w:val="none" w:sz="0" w:space="0" w:color="auto"/>
              </w:divBdr>
              <w:divsChild>
                <w:div w:id="816410384">
                  <w:marLeft w:val="0"/>
                  <w:marRight w:val="0"/>
                  <w:marTop w:val="0"/>
                  <w:marBottom w:val="0"/>
                  <w:divBdr>
                    <w:top w:val="none" w:sz="0" w:space="0" w:color="auto"/>
                    <w:left w:val="none" w:sz="0" w:space="0" w:color="auto"/>
                    <w:bottom w:val="none" w:sz="0" w:space="0" w:color="auto"/>
                    <w:right w:val="none" w:sz="0" w:space="0" w:color="auto"/>
                  </w:divBdr>
                  <w:divsChild>
                    <w:div w:id="2059426717">
                      <w:marLeft w:val="0"/>
                      <w:marRight w:val="0"/>
                      <w:marTop w:val="0"/>
                      <w:marBottom w:val="0"/>
                      <w:divBdr>
                        <w:top w:val="none" w:sz="0" w:space="0" w:color="auto"/>
                        <w:left w:val="none" w:sz="0" w:space="0" w:color="auto"/>
                        <w:bottom w:val="none" w:sz="0" w:space="0" w:color="auto"/>
                        <w:right w:val="none" w:sz="0" w:space="0" w:color="auto"/>
                      </w:divBdr>
                      <w:divsChild>
                        <w:div w:id="1053848465">
                          <w:marLeft w:val="0"/>
                          <w:marRight w:val="0"/>
                          <w:marTop w:val="0"/>
                          <w:marBottom w:val="0"/>
                          <w:divBdr>
                            <w:top w:val="none" w:sz="0" w:space="0" w:color="auto"/>
                            <w:left w:val="none" w:sz="0" w:space="0" w:color="auto"/>
                            <w:bottom w:val="none" w:sz="0" w:space="0" w:color="auto"/>
                            <w:right w:val="none" w:sz="0" w:space="0" w:color="auto"/>
                          </w:divBdr>
                          <w:divsChild>
                            <w:div w:id="1790274612">
                              <w:marLeft w:val="0"/>
                              <w:marRight w:val="0"/>
                              <w:marTop w:val="15"/>
                              <w:marBottom w:val="0"/>
                              <w:divBdr>
                                <w:top w:val="none" w:sz="0" w:space="0" w:color="auto"/>
                                <w:left w:val="none" w:sz="0" w:space="0" w:color="auto"/>
                                <w:bottom w:val="none" w:sz="0" w:space="0" w:color="auto"/>
                                <w:right w:val="none" w:sz="0" w:space="0" w:color="auto"/>
                              </w:divBdr>
                            </w:div>
                            <w:div w:id="1018890006">
                              <w:marLeft w:val="0"/>
                              <w:marRight w:val="0"/>
                              <w:marTop w:val="15"/>
                              <w:marBottom w:val="0"/>
                              <w:divBdr>
                                <w:top w:val="none" w:sz="0" w:space="0" w:color="auto"/>
                                <w:left w:val="none" w:sz="0" w:space="0" w:color="auto"/>
                                <w:bottom w:val="none" w:sz="0" w:space="0" w:color="auto"/>
                                <w:right w:val="none" w:sz="0" w:space="0" w:color="auto"/>
                              </w:divBdr>
                            </w:div>
                            <w:div w:id="1712682743">
                              <w:marLeft w:val="0"/>
                              <w:marRight w:val="0"/>
                              <w:marTop w:val="15"/>
                              <w:marBottom w:val="0"/>
                              <w:divBdr>
                                <w:top w:val="none" w:sz="0" w:space="0" w:color="auto"/>
                                <w:left w:val="none" w:sz="0" w:space="0" w:color="auto"/>
                                <w:bottom w:val="none" w:sz="0" w:space="0" w:color="auto"/>
                                <w:right w:val="none" w:sz="0" w:space="0" w:color="auto"/>
                              </w:divBdr>
                            </w:div>
                            <w:div w:id="617489151">
                              <w:marLeft w:val="0"/>
                              <w:marRight w:val="0"/>
                              <w:marTop w:val="0"/>
                              <w:marBottom w:val="0"/>
                              <w:divBdr>
                                <w:top w:val="none" w:sz="0" w:space="0" w:color="auto"/>
                                <w:left w:val="none" w:sz="0" w:space="0" w:color="auto"/>
                                <w:bottom w:val="none" w:sz="0" w:space="0" w:color="auto"/>
                                <w:right w:val="none" w:sz="0" w:space="0" w:color="auto"/>
                              </w:divBdr>
                              <w:divsChild>
                                <w:div w:id="218247623">
                                  <w:marLeft w:val="0"/>
                                  <w:marRight w:val="0"/>
                                  <w:marTop w:val="0"/>
                                  <w:marBottom w:val="0"/>
                                  <w:divBdr>
                                    <w:top w:val="none" w:sz="0" w:space="0" w:color="auto"/>
                                    <w:left w:val="none" w:sz="0" w:space="0" w:color="auto"/>
                                    <w:bottom w:val="none" w:sz="0" w:space="0" w:color="auto"/>
                                    <w:right w:val="none" w:sz="0" w:space="0" w:color="auto"/>
                                  </w:divBdr>
                                </w:div>
                              </w:divsChild>
                            </w:div>
                            <w:div w:id="685520451">
                              <w:marLeft w:val="0"/>
                              <w:marRight w:val="0"/>
                              <w:marTop w:val="0"/>
                              <w:marBottom w:val="0"/>
                              <w:divBdr>
                                <w:top w:val="none" w:sz="0" w:space="0" w:color="auto"/>
                                <w:left w:val="none" w:sz="0" w:space="0" w:color="auto"/>
                                <w:bottom w:val="none" w:sz="0" w:space="0" w:color="auto"/>
                                <w:right w:val="none" w:sz="0" w:space="0" w:color="auto"/>
                              </w:divBdr>
                            </w:div>
                          </w:divsChild>
                        </w:div>
                        <w:div w:id="7083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695283">
          <w:marLeft w:val="0"/>
          <w:marRight w:val="0"/>
          <w:marTop w:val="0"/>
          <w:marBottom w:val="120"/>
          <w:divBdr>
            <w:top w:val="single" w:sz="6" w:space="8" w:color="D5DDC6"/>
            <w:left w:val="single" w:sz="6" w:space="0" w:color="D5DDC6"/>
            <w:bottom w:val="single" w:sz="6" w:space="12" w:color="D5DDC6"/>
            <w:right w:val="single" w:sz="6" w:space="0" w:color="D5DDC6"/>
          </w:divBdr>
        </w:div>
        <w:div w:id="751975571">
          <w:marLeft w:val="0"/>
          <w:marRight w:val="0"/>
          <w:marTop w:val="120"/>
          <w:marBottom w:val="0"/>
          <w:divBdr>
            <w:top w:val="single" w:sz="6" w:space="0" w:color="D5DDC6"/>
            <w:left w:val="single" w:sz="6" w:space="4" w:color="D5DDC6"/>
            <w:bottom w:val="single" w:sz="6" w:space="0" w:color="D5DDC6"/>
            <w:right w:val="single" w:sz="6" w:space="0" w:color="D5DDC6"/>
          </w:divBdr>
        </w:div>
        <w:div w:id="191959322">
          <w:marLeft w:val="0"/>
          <w:marRight w:val="0"/>
          <w:marTop w:val="0"/>
          <w:marBottom w:val="120"/>
          <w:divBdr>
            <w:top w:val="single" w:sz="6" w:space="8" w:color="D5DDC6"/>
            <w:left w:val="single" w:sz="6" w:space="0" w:color="D5DDC6"/>
            <w:bottom w:val="single" w:sz="6" w:space="12" w:color="D5DDC6"/>
            <w:right w:val="single" w:sz="6" w:space="0" w:color="D5DDC6"/>
          </w:divBdr>
        </w:div>
        <w:div w:id="1406490520">
          <w:marLeft w:val="0"/>
          <w:marRight w:val="0"/>
          <w:marTop w:val="0"/>
          <w:marBottom w:val="120"/>
          <w:divBdr>
            <w:top w:val="single" w:sz="6" w:space="8" w:color="D5DDC6"/>
            <w:left w:val="single" w:sz="6" w:space="0" w:color="D5DDC6"/>
            <w:bottom w:val="single" w:sz="6" w:space="12" w:color="D5DDC6"/>
            <w:right w:val="single" w:sz="6" w:space="0" w:color="D5DDC6"/>
          </w:divBdr>
        </w:div>
        <w:div w:id="1899045541">
          <w:marLeft w:val="0"/>
          <w:marRight w:val="0"/>
          <w:marTop w:val="0"/>
          <w:marBottom w:val="120"/>
          <w:divBdr>
            <w:top w:val="single" w:sz="6" w:space="8" w:color="D5DDC6"/>
            <w:left w:val="single" w:sz="6" w:space="0" w:color="D5DDC6"/>
            <w:bottom w:val="single" w:sz="6" w:space="12" w:color="D5DDC6"/>
            <w:right w:val="single" w:sz="6" w:space="0" w:color="D5DDC6"/>
          </w:divBdr>
        </w:div>
        <w:div w:id="403452436">
          <w:marLeft w:val="0"/>
          <w:marRight w:val="0"/>
          <w:marTop w:val="0"/>
          <w:marBottom w:val="120"/>
          <w:divBdr>
            <w:top w:val="single" w:sz="6" w:space="8" w:color="D5DDC6"/>
            <w:left w:val="single" w:sz="6" w:space="0" w:color="D5DDC6"/>
            <w:bottom w:val="single" w:sz="6" w:space="12" w:color="D5DDC6"/>
            <w:right w:val="single" w:sz="6" w:space="0" w:color="D5DDC6"/>
          </w:divBdr>
        </w:div>
        <w:div w:id="10158811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9858147">
      <w:bodyDiv w:val="1"/>
      <w:marLeft w:val="0"/>
      <w:marRight w:val="0"/>
      <w:marTop w:val="0"/>
      <w:marBottom w:val="0"/>
      <w:divBdr>
        <w:top w:val="none" w:sz="0" w:space="0" w:color="auto"/>
        <w:left w:val="none" w:sz="0" w:space="0" w:color="auto"/>
        <w:bottom w:val="none" w:sz="0" w:space="0" w:color="auto"/>
        <w:right w:val="none" w:sz="0" w:space="0" w:color="auto"/>
      </w:divBdr>
      <w:divsChild>
        <w:div w:id="213394116">
          <w:marLeft w:val="0"/>
          <w:marRight w:val="0"/>
          <w:marTop w:val="150"/>
          <w:marBottom w:val="150"/>
          <w:divBdr>
            <w:top w:val="none" w:sz="0" w:space="0" w:color="auto"/>
            <w:left w:val="none" w:sz="0" w:space="0" w:color="auto"/>
            <w:bottom w:val="none" w:sz="0" w:space="0" w:color="auto"/>
            <w:right w:val="none" w:sz="0" w:space="0" w:color="auto"/>
          </w:divBdr>
          <w:divsChild>
            <w:div w:id="422842883">
              <w:marLeft w:val="0"/>
              <w:marRight w:val="0"/>
              <w:marTop w:val="100"/>
              <w:marBottom w:val="100"/>
              <w:divBdr>
                <w:top w:val="none" w:sz="0" w:space="0" w:color="auto"/>
                <w:left w:val="none" w:sz="0" w:space="0" w:color="auto"/>
                <w:bottom w:val="none" w:sz="0" w:space="0" w:color="auto"/>
                <w:right w:val="none" w:sz="0" w:space="0" w:color="auto"/>
              </w:divBdr>
              <w:divsChild>
                <w:div w:id="1342048964">
                  <w:marLeft w:val="0"/>
                  <w:marRight w:val="0"/>
                  <w:marTop w:val="0"/>
                  <w:marBottom w:val="0"/>
                  <w:divBdr>
                    <w:top w:val="none" w:sz="0" w:space="0" w:color="auto"/>
                    <w:left w:val="none" w:sz="0" w:space="0" w:color="auto"/>
                    <w:bottom w:val="none" w:sz="0" w:space="0" w:color="auto"/>
                    <w:right w:val="none" w:sz="0" w:space="0" w:color="auto"/>
                  </w:divBdr>
                  <w:divsChild>
                    <w:div w:id="1654095116">
                      <w:marLeft w:val="0"/>
                      <w:marRight w:val="0"/>
                      <w:marTop w:val="0"/>
                      <w:marBottom w:val="0"/>
                      <w:divBdr>
                        <w:top w:val="none" w:sz="0" w:space="0" w:color="auto"/>
                        <w:left w:val="none" w:sz="0" w:space="0" w:color="auto"/>
                        <w:bottom w:val="none" w:sz="0" w:space="0" w:color="auto"/>
                        <w:right w:val="none" w:sz="0" w:space="0" w:color="auto"/>
                      </w:divBdr>
                      <w:divsChild>
                        <w:div w:id="568735513">
                          <w:marLeft w:val="0"/>
                          <w:marRight w:val="0"/>
                          <w:marTop w:val="0"/>
                          <w:marBottom w:val="0"/>
                          <w:divBdr>
                            <w:top w:val="none" w:sz="0" w:space="0" w:color="auto"/>
                            <w:left w:val="none" w:sz="0" w:space="0" w:color="auto"/>
                            <w:bottom w:val="none" w:sz="0" w:space="0" w:color="auto"/>
                            <w:right w:val="none" w:sz="0" w:space="0" w:color="auto"/>
                          </w:divBdr>
                          <w:divsChild>
                            <w:div w:id="19429278">
                              <w:marLeft w:val="0"/>
                              <w:marRight w:val="0"/>
                              <w:marTop w:val="0"/>
                              <w:marBottom w:val="0"/>
                              <w:divBdr>
                                <w:top w:val="none" w:sz="0" w:space="0" w:color="auto"/>
                                <w:left w:val="none" w:sz="0" w:space="0" w:color="auto"/>
                                <w:bottom w:val="none" w:sz="0" w:space="0" w:color="auto"/>
                                <w:right w:val="none" w:sz="0" w:space="0" w:color="auto"/>
                              </w:divBdr>
                              <w:divsChild>
                                <w:div w:id="1620332453">
                                  <w:marLeft w:val="0"/>
                                  <w:marRight w:val="0"/>
                                  <w:marTop w:val="0"/>
                                  <w:marBottom w:val="0"/>
                                  <w:divBdr>
                                    <w:top w:val="none" w:sz="0" w:space="0" w:color="auto"/>
                                    <w:left w:val="none" w:sz="0" w:space="0" w:color="auto"/>
                                    <w:bottom w:val="none" w:sz="0" w:space="0" w:color="auto"/>
                                    <w:right w:val="none" w:sz="0" w:space="0" w:color="auto"/>
                                  </w:divBdr>
                                </w:div>
                              </w:divsChild>
                            </w:div>
                            <w:div w:id="175727891">
                              <w:marLeft w:val="0"/>
                              <w:marRight w:val="0"/>
                              <w:marTop w:val="0"/>
                              <w:marBottom w:val="0"/>
                              <w:divBdr>
                                <w:top w:val="none" w:sz="0" w:space="0" w:color="auto"/>
                                <w:left w:val="none" w:sz="0" w:space="0" w:color="auto"/>
                                <w:bottom w:val="none" w:sz="0" w:space="0" w:color="auto"/>
                                <w:right w:val="none" w:sz="0" w:space="0" w:color="auto"/>
                              </w:divBdr>
                            </w:div>
                            <w:div w:id="529925515">
                              <w:marLeft w:val="0"/>
                              <w:marRight w:val="0"/>
                              <w:marTop w:val="15"/>
                              <w:marBottom w:val="0"/>
                              <w:divBdr>
                                <w:top w:val="none" w:sz="0" w:space="0" w:color="auto"/>
                                <w:left w:val="none" w:sz="0" w:space="0" w:color="auto"/>
                                <w:bottom w:val="none" w:sz="0" w:space="0" w:color="auto"/>
                                <w:right w:val="none" w:sz="0" w:space="0" w:color="auto"/>
                              </w:divBdr>
                            </w:div>
                            <w:div w:id="678385626">
                              <w:marLeft w:val="0"/>
                              <w:marRight w:val="0"/>
                              <w:marTop w:val="15"/>
                              <w:marBottom w:val="0"/>
                              <w:divBdr>
                                <w:top w:val="none" w:sz="0" w:space="0" w:color="auto"/>
                                <w:left w:val="none" w:sz="0" w:space="0" w:color="auto"/>
                                <w:bottom w:val="none" w:sz="0" w:space="0" w:color="auto"/>
                                <w:right w:val="none" w:sz="0" w:space="0" w:color="auto"/>
                              </w:divBdr>
                            </w:div>
                            <w:div w:id="1776707624">
                              <w:marLeft w:val="0"/>
                              <w:marRight w:val="0"/>
                              <w:marTop w:val="15"/>
                              <w:marBottom w:val="0"/>
                              <w:divBdr>
                                <w:top w:val="none" w:sz="0" w:space="0" w:color="auto"/>
                                <w:left w:val="none" w:sz="0" w:space="0" w:color="auto"/>
                                <w:bottom w:val="none" w:sz="0" w:space="0" w:color="auto"/>
                                <w:right w:val="none" w:sz="0" w:space="0" w:color="auto"/>
                              </w:divBdr>
                            </w:div>
                          </w:divsChild>
                        </w:div>
                        <w:div w:id="13892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65208">
          <w:marLeft w:val="0"/>
          <w:marRight w:val="0"/>
          <w:marTop w:val="0"/>
          <w:marBottom w:val="120"/>
          <w:divBdr>
            <w:top w:val="single" w:sz="6" w:space="8" w:color="D5DDC6"/>
            <w:left w:val="single" w:sz="6" w:space="0" w:color="D5DDC6"/>
            <w:bottom w:val="single" w:sz="6" w:space="12" w:color="D5DDC6"/>
            <w:right w:val="single" w:sz="6" w:space="0" w:color="D5DDC6"/>
          </w:divBdr>
        </w:div>
        <w:div w:id="491216738">
          <w:marLeft w:val="0"/>
          <w:marRight w:val="0"/>
          <w:marTop w:val="0"/>
          <w:marBottom w:val="120"/>
          <w:divBdr>
            <w:top w:val="single" w:sz="6" w:space="8" w:color="D5DDC6"/>
            <w:left w:val="single" w:sz="6" w:space="0" w:color="D5DDC6"/>
            <w:bottom w:val="single" w:sz="6" w:space="12" w:color="D5DDC6"/>
            <w:right w:val="single" w:sz="6" w:space="0" w:color="D5DDC6"/>
          </w:divBdr>
        </w:div>
        <w:div w:id="498740625">
          <w:marLeft w:val="0"/>
          <w:marRight w:val="0"/>
          <w:marTop w:val="120"/>
          <w:marBottom w:val="0"/>
          <w:divBdr>
            <w:top w:val="single" w:sz="6" w:space="0" w:color="D5DDC6"/>
            <w:left w:val="single" w:sz="6" w:space="4" w:color="D5DDC6"/>
            <w:bottom w:val="single" w:sz="6" w:space="0" w:color="D5DDC6"/>
            <w:right w:val="single" w:sz="6" w:space="0" w:color="D5DDC6"/>
          </w:divBdr>
        </w:div>
        <w:div w:id="566694826">
          <w:marLeft w:val="0"/>
          <w:marRight w:val="0"/>
          <w:marTop w:val="120"/>
          <w:marBottom w:val="0"/>
          <w:divBdr>
            <w:top w:val="single" w:sz="6" w:space="0" w:color="D5DDC6"/>
            <w:left w:val="single" w:sz="6" w:space="4" w:color="D5DDC6"/>
            <w:bottom w:val="single" w:sz="6" w:space="0" w:color="D5DDC6"/>
            <w:right w:val="single" w:sz="6" w:space="0" w:color="D5DDC6"/>
          </w:divBdr>
        </w:div>
        <w:div w:id="792480715">
          <w:marLeft w:val="0"/>
          <w:marRight w:val="0"/>
          <w:marTop w:val="0"/>
          <w:marBottom w:val="120"/>
          <w:divBdr>
            <w:top w:val="single" w:sz="6" w:space="8" w:color="D5DDC6"/>
            <w:left w:val="single" w:sz="6" w:space="0" w:color="D5DDC6"/>
            <w:bottom w:val="single" w:sz="6" w:space="12" w:color="D5DDC6"/>
            <w:right w:val="single" w:sz="6" w:space="0" w:color="D5DDC6"/>
          </w:divBdr>
        </w:div>
        <w:div w:id="1395472351">
          <w:marLeft w:val="0"/>
          <w:marRight w:val="0"/>
          <w:marTop w:val="120"/>
          <w:marBottom w:val="0"/>
          <w:divBdr>
            <w:top w:val="single" w:sz="6" w:space="0" w:color="D5DDC6"/>
            <w:left w:val="single" w:sz="6" w:space="4" w:color="D5DDC6"/>
            <w:bottom w:val="single" w:sz="6" w:space="0" w:color="D5DDC6"/>
            <w:right w:val="single" w:sz="6" w:space="0" w:color="D5DDC6"/>
          </w:divBdr>
        </w:div>
        <w:div w:id="1480729228">
          <w:marLeft w:val="0"/>
          <w:marRight w:val="0"/>
          <w:marTop w:val="0"/>
          <w:marBottom w:val="120"/>
          <w:divBdr>
            <w:top w:val="single" w:sz="6" w:space="8" w:color="D5DDC6"/>
            <w:left w:val="single" w:sz="6" w:space="0" w:color="D5DDC6"/>
            <w:bottom w:val="single" w:sz="6" w:space="12" w:color="D5DDC6"/>
            <w:right w:val="single" w:sz="6" w:space="0" w:color="D5DDC6"/>
          </w:divBdr>
        </w:div>
        <w:div w:id="1544364819">
          <w:marLeft w:val="0"/>
          <w:marRight w:val="0"/>
          <w:marTop w:val="0"/>
          <w:marBottom w:val="120"/>
          <w:divBdr>
            <w:top w:val="single" w:sz="6" w:space="8" w:color="D5DDC6"/>
            <w:left w:val="single" w:sz="6" w:space="0" w:color="D5DDC6"/>
            <w:bottom w:val="single" w:sz="6" w:space="12" w:color="D5DDC6"/>
            <w:right w:val="single" w:sz="6" w:space="0" w:color="D5DDC6"/>
          </w:divBdr>
        </w:div>
        <w:div w:id="1626959327">
          <w:marLeft w:val="0"/>
          <w:marRight w:val="0"/>
          <w:marTop w:val="120"/>
          <w:marBottom w:val="0"/>
          <w:divBdr>
            <w:top w:val="single" w:sz="6" w:space="0" w:color="D5DDC6"/>
            <w:left w:val="single" w:sz="6" w:space="4" w:color="D5DDC6"/>
            <w:bottom w:val="single" w:sz="6" w:space="0" w:color="D5DDC6"/>
            <w:right w:val="single" w:sz="6" w:space="0" w:color="D5DDC6"/>
          </w:divBdr>
        </w:div>
        <w:div w:id="1679696115">
          <w:marLeft w:val="0"/>
          <w:marRight w:val="0"/>
          <w:marTop w:val="120"/>
          <w:marBottom w:val="0"/>
          <w:divBdr>
            <w:top w:val="single" w:sz="6" w:space="0" w:color="D5DDC6"/>
            <w:left w:val="single" w:sz="6" w:space="4" w:color="D5DDC6"/>
            <w:bottom w:val="single" w:sz="6" w:space="0" w:color="D5DDC6"/>
            <w:right w:val="single" w:sz="6" w:space="0" w:color="D5DDC6"/>
          </w:divBdr>
        </w:div>
        <w:div w:id="196126212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80993123">
      <w:bodyDiv w:val="1"/>
      <w:marLeft w:val="0"/>
      <w:marRight w:val="0"/>
      <w:marTop w:val="0"/>
      <w:marBottom w:val="0"/>
      <w:divBdr>
        <w:top w:val="none" w:sz="0" w:space="0" w:color="auto"/>
        <w:left w:val="none" w:sz="0" w:space="0" w:color="auto"/>
        <w:bottom w:val="none" w:sz="0" w:space="0" w:color="auto"/>
        <w:right w:val="none" w:sz="0" w:space="0" w:color="auto"/>
      </w:divBdr>
    </w:div>
    <w:div w:id="817646289">
      <w:bodyDiv w:val="1"/>
      <w:marLeft w:val="0"/>
      <w:marRight w:val="0"/>
      <w:marTop w:val="0"/>
      <w:marBottom w:val="0"/>
      <w:divBdr>
        <w:top w:val="none" w:sz="0" w:space="0" w:color="auto"/>
        <w:left w:val="none" w:sz="0" w:space="0" w:color="auto"/>
        <w:bottom w:val="none" w:sz="0" w:space="0" w:color="auto"/>
        <w:right w:val="none" w:sz="0" w:space="0" w:color="auto"/>
      </w:divBdr>
      <w:divsChild>
        <w:div w:id="101804672">
          <w:marLeft w:val="0"/>
          <w:marRight w:val="0"/>
          <w:marTop w:val="0"/>
          <w:marBottom w:val="120"/>
          <w:divBdr>
            <w:top w:val="single" w:sz="6" w:space="8" w:color="D5DDC6"/>
            <w:left w:val="single" w:sz="6" w:space="0" w:color="D5DDC6"/>
            <w:bottom w:val="single" w:sz="6" w:space="12" w:color="D5DDC6"/>
            <w:right w:val="single" w:sz="6" w:space="0" w:color="D5DDC6"/>
          </w:divBdr>
        </w:div>
        <w:div w:id="601108822">
          <w:marLeft w:val="0"/>
          <w:marRight w:val="0"/>
          <w:marTop w:val="120"/>
          <w:marBottom w:val="0"/>
          <w:divBdr>
            <w:top w:val="single" w:sz="6" w:space="0" w:color="D5DDC6"/>
            <w:left w:val="single" w:sz="6" w:space="4" w:color="D5DDC6"/>
            <w:bottom w:val="single" w:sz="6" w:space="0" w:color="D5DDC6"/>
            <w:right w:val="single" w:sz="6" w:space="0" w:color="D5DDC6"/>
          </w:divBdr>
        </w:div>
        <w:div w:id="602422811">
          <w:marLeft w:val="0"/>
          <w:marRight w:val="0"/>
          <w:marTop w:val="0"/>
          <w:marBottom w:val="120"/>
          <w:divBdr>
            <w:top w:val="single" w:sz="6" w:space="8" w:color="D5DDC6"/>
            <w:left w:val="single" w:sz="6" w:space="0" w:color="D5DDC6"/>
            <w:bottom w:val="single" w:sz="6" w:space="12" w:color="D5DDC6"/>
            <w:right w:val="single" w:sz="6" w:space="0" w:color="D5DDC6"/>
          </w:divBdr>
        </w:div>
        <w:div w:id="1400975570">
          <w:marLeft w:val="0"/>
          <w:marRight w:val="0"/>
          <w:marTop w:val="120"/>
          <w:marBottom w:val="0"/>
          <w:divBdr>
            <w:top w:val="single" w:sz="6" w:space="0" w:color="D5DDC6"/>
            <w:left w:val="single" w:sz="6" w:space="4" w:color="D5DDC6"/>
            <w:bottom w:val="single" w:sz="6" w:space="0" w:color="D5DDC6"/>
            <w:right w:val="single" w:sz="6" w:space="0" w:color="D5DDC6"/>
          </w:divBdr>
        </w:div>
        <w:div w:id="1703820281">
          <w:marLeft w:val="0"/>
          <w:marRight w:val="0"/>
          <w:marTop w:val="150"/>
          <w:marBottom w:val="150"/>
          <w:divBdr>
            <w:top w:val="none" w:sz="0" w:space="0" w:color="auto"/>
            <w:left w:val="none" w:sz="0" w:space="0" w:color="auto"/>
            <w:bottom w:val="none" w:sz="0" w:space="0" w:color="auto"/>
            <w:right w:val="none" w:sz="0" w:space="0" w:color="auto"/>
          </w:divBdr>
          <w:divsChild>
            <w:div w:id="1689597365">
              <w:marLeft w:val="0"/>
              <w:marRight w:val="0"/>
              <w:marTop w:val="0"/>
              <w:marBottom w:val="0"/>
              <w:divBdr>
                <w:top w:val="none" w:sz="0" w:space="0" w:color="auto"/>
                <w:left w:val="none" w:sz="0" w:space="0" w:color="auto"/>
                <w:bottom w:val="none" w:sz="0" w:space="0" w:color="auto"/>
                <w:right w:val="none" w:sz="0" w:space="0" w:color="auto"/>
              </w:divBdr>
              <w:divsChild>
                <w:div w:id="2012022824">
                  <w:marLeft w:val="0"/>
                  <w:marRight w:val="0"/>
                  <w:marTop w:val="0"/>
                  <w:marBottom w:val="0"/>
                  <w:divBdr>
                    <w:top w:val="none" w:sz="0" w:space="0" w:color="auto"/>
                    <w:left w:val="none" w:sz="0" w:space="0" w:color="auto"/>
                    <w:bottom w:val="none" w:sz="0" w:space="0" w:color="auto"/>
                    <w:right w:val="none" w:sz="0" w:space="0" w:color="auto"/>
                  </w:divBdr>
                  <w:divsChild>
                    <w:div w:id="821504076">
                      <w:marLeft w:val="0"/>
                      <w:marRight w:val="0"/>
                      <w:marTop w:val="0"/>
                      <w:marBottom w:val="0"/>
                      <w:divBdr>
                        <w:top w:val="none" w:sz="0" w:space="0" w:color="auto"/>
                        <w:left w:val="none" w:sz="0" w:space="0" w:color="auto"/>
                        <w:bottom w:val="none" w:sz="0" w:space="0" w:color="auto"/>
                        <w:right w:val="none" w:sz="0" w:space="0" w:color="auto"/>
                      </w:divBdr>
                      <w:divsChild>
                        <w:div w:id="1678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784183">
          <w:marLeft w:val="0"/>
          <w:marRight w:val="0"/>
          <w:marTop w:val="120"/>
          <w:marBottom w:val="0"/>
          <w:divBdr>
            <w:top w:val="single" w:sz="6" w:space="0" w:color="D5DDC6"/>
            <w:left w:val="single" w:sz="6" w:space="4" w:color="D5DDC6"/>
            <w:bottom w:val="single" w:sz="6" w:space="0" w:color="D5DDC6"/>
            <w:right w:val="single" w:sz="6" w:space="0" w:color="D5DDC6"/>
          </w:divBdr>
        </w:div>
        <w:div w:id="207913135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53305486">
      <w:bodyDiv w:val="1"/>
      <w:marLeft w:val="0"/>
      <w:marRight w:val="0"/>
      <w:marTop w:val="0"/>
      <w:marBottom w:val="0"/>
      <w:divBdr>
        <w:top w:val="none" w:sz="0" w:space="0" w:color="auto"/>
        <w:left w:val="none" w:sz="0" w:space="0" w:color="auto"/>
        <w:bottom w:val="none" w:sz="0" w:space="0" w:color="auto"/>
        <w:right w:val="none" w:sz="0" w:space="0" w:color="auto"/>
      </w:divBdr>
    </w:div>
    <w:div w:id="879634336">
      <w:bodyDiv w:val="1"/>
      <w:marLeft w:val="0"/>
      <w:marRight w:val="0"/>
      <w:marTop w:val="0"/>
      <w:marBottom w:val="0"/>
      <w:divBdr>
        <w:top w:val="none" w:sz="0" w:space="0" w:color="auto"/>
        <w:left w:val="none" w:sz="0" w:space="0" w:color="auto"/>
        <w:bottom w:val="none" w:sz="0" w:space="0" w:color="auto"/>
        <w:right w:val="none" w:sz="0" w:space="0" w:color="auto"/>
      </w:divBdr>
      <w:divsChild>
        <w:div w:id="995914681">
          <w:marLeft w:val="0"/>
          <w:marRight w:val="0"/>
          <w:marTop w:val="0"/>
          <w:marBottom w:val="0"/>
          <w:divBdr>
            <w:top w:val="none" w:sz="0" w:space="0" w:color="auto"/>
            <w:left w:val="none" w:sz="0" w:space="0" w:color="auto"/>
            <w:bottom w:val="none" w:sz="0" w:space="0" w:color="auto"/>
            <w:right w:val="none" w:sz="0" w:space="0" w:color="auto"/>
          </w:divBdr>
          <w:divsChild>
            <w:div w:id="2078242199">
              <w:marLeft w:val="0"/>
              <w:marRight w:val="0"/>
              <w:marTop w:val="0"/>
              <w:marBottom w:val="0"/>
              <w:divBdr>
                <w:top w:val="none" w:sz="0" w:space="0" w:color="auto"/>
                <w:left w:val="none" w:sz="0" w:space="0" w:color="auto"/>
                <w:bottom w:val="none" w:sz="0" w:space="0" w:color="auto"/>
                <w:right w:val="none" w:sz="0" w:space="0" w:color="auto"/>
              </w:divBdr>
              <w:divsChild>
                <w:div w:id="1580871185">
                  <w:marLeft w:val="0"/>
                  <w:marRight w:val="0"/>
                  <w:marTop w:val="0"/>
                  <w:marBottom w:val="480"/>
                  <w:divBdr>
                    <w:top w:val="none" w:sz="0" w:space="0" w:color="auto"/>
                    <w:left w:val="none" w:sz="0" w:space="0" w:color="auto"/>
                    <w:bottom w:val="none" w:sz="0" w:space="0" w:color="auto"/>
                    <w:right w:val="none" w:sz="0" w:space="0" w:color="auto"/>
                  </w:divBdr>
                  <w:divsChild>
                    <w:div w:id="261382514">
                      <w:marLeft w:val="0"/>
                      <w:marRight w:val="0"/>
                      <w:marTop w:val="0"/>
                      <w:marBottom w:val="0"/>
                      <w:divBdr>
                        <w:top w:val="none" w:sz="0" w:space="0" w:color="auto"/>
                        <w:left w:val="none" w:sz="0" w:space="0" w:color="auto"/>
                        <w:bottom w:val="none" w:sz="0" w:space="0" w:color="auto"/>
                        <w:right w:val="none" w:sz="0" w:space="0" w:color="auto"/>
                      </w:divBdr>
                      <w:divsChild>
                        <w:div w:id="422915759">
                          <w:marLeft w:val="0"/>
                          <w:marRight w:val="0"/>
                          <w:marTop w:val="0"/>
                          <w:marBottom w:val="0"/>
                          <w:divBdr>
                            <w:top w:val="none" w:sz="0" w:space="0" w:color="auto"/>
                            <w:left w:val="none" w:sz="0" w:space="0" w:color="auto"/>
                            <w:bottom w:val="none" w:sz="0" w:space="0" w:color="auto"/>
                            <w:right w:val="none" w:sz="0" w:space="0" w:color="auto"/>
                          </w:divBdr>
                        </w:div>
                      </w:divsChild>
                    </w:div>
                    <w:div w:id="80151775">
                      <w:marLeft w:val="0"/>
                      <w:marRight w:val="0"/>
                      <w:marTop w:val="0"/>
                      <w:marBottom w:val="0"/>
                      <w:divBdr>
                        <w:top w:val="none" w:sz="0" w:space="0" w:color="auto"/>
                        <w:left w:val="none" w:sz="0" w:space="0" w:color="auto"/>
                        <w:bottom w:val="none" w:sz="0" w:space="0" w:color="auto"/>
                        <w:right w:val="none" w:sz="0" w:space="0" w:color="auto"/>
                      </w:divBdr>
                    </w:div>
                  </w:divsChild>
                </w:div>
                <w:div w:id="1029990912">
                  <w:marLeft w:val="0"/>
                  <w:marRight w:val="0"/>
                  <w:marTop w:val="0"/>
                  <w:marBottom w:val="480"/>
                  <w:divBdr>
                    <w:top w:val="none" w:sz="0" w:space="0" w:color="auto"/>
                    <w:left w:val="none" w:sz="0" w:space="0" w:color="auto"/>
                    <w:bottom w:val="none" w:sz="0" w:space="0" w:color="auto"/>
                    <w:right w:val="none" w:sz="0" w:space="0" w:color="auto"/>
                  </w:divBdr>
                  <w:divsChild>
                    <w:div w:id="116532601">
                      <w:marLeft w:val="0"/>
                      <w:marRight w:val="0"/>
                      <w:marTop w:val="0"/>
                      <w:marBottom w:val="0"/>
                      <w:divBdr>
                        <w:top w:val="none" w:sz="0" w:space="0" w:color="auto"/>
                        <w:left w:val="none" w:sz="0" w:space="0" w:color="auto"/>
                        <w:bottom w:val="none" w:sz="0" w:space="0" w:color="auto"/>
                        <w:right w:val="none" w:sz="0" w:space="0" w:color="auto"/>
                      </w:divBdr>
                      <w:divsChild>
                        <w:div w:id="1633830904">
                          <w:marLeft w:val="0"/>
                          <w:marRight w:val="0"/>
                          <w:marTop w:val="0"/>
                          <w:marBottom w:val="0"/>
                          <w:divBdr>
                            <w:top w:val="none" w:sz="0" w:space="0" w:color="auto"/>
                            <w:left w:val="none" w:sz="0" w:space="0" w:color="auto"/>
                            <w:bottom w:val="none" w:sz="0" w:space="0" w:color="auto"/>
                            <w:right w:val="none" w:sz="0" w:space="0" w:color="auto"/>
                          </w:divBdr>
                        </w:div>
                      </w:divsChild>
                    </w:div>
                    <w:div w:id="436753108">
                      <w:marLeft w:val="0"/>
                      <w:marRight w:val="0"/>
                      <w:marTop w:val="0"/>
                      <w:marBottom w:val="0"/>
                      <w:divBdr>
                        <w:top w:val="none" w:sz="0" w:space="0" w:color="auto"/>
                        <w:left w:val="none" w:sz="0" w:space="0" w:color="auto"/>
                        <w:bottom w:val="none" w:sz="0" w:space="0" w:color="auto"/>
                        <w:right w:val="none" w:sz="0" w:space="0" w:color="auto"/>
                      </w:divBdr>
                    </w:div>
                  </w:divsChild>
                </w:div>
                <w:div w:id="1523859684">
                  <w:marLeft w:val="0"/>
                  <w:marRight w:val="0"/>
                  <w:marTop w:val="0"/>
                  <w:marBottom w:val="480"/>
                  <w:divBdr>
                    <w:top w:val="none" w:sz="0" w:space="0" w:color="auto"/>
                    <w:left w:val="none" w:sz="0" w:space="0" w:color="auto"/>
                    <w:bottom w:val="none" w:sz="0" w:space="0" w:color="auto"/>
                    <w:right w:val="none" w:sz="0" w:space="0" w:color="auto"/>
                  </w:divBdr>
                  <w:divsChild>
                    <w:div w:id="1887254808">
                      <w:marLeft w:val="0"/>
                      <w:marRight w:val="0"/>
                      <w:marTop w:val="0"/>
                      <w:marBottom w:val="0"/>
                      <w:divBdr>
                        <w:top w:val="none" w:sz="0" w:space="0" w:color="auto"/>
                        <w:left w:val="none" w:sz="0" w:space="0" w:color="auto"/>
                        <w:bottom w:val="none" w:sz="0" w:space="0" w:color="auto"/>
                        <w:right w:val="none" w:sz="0" w:space="0" w:color="auto"/>
                      </w:divBdr>
                      <w:divsChild>
                        <w:div w:id="481891406">
                          <w:marLeft w:val="0"/>
                          <w:marRight w:val="0"/>
                          <w:marTop w:val="0"/>
                          <w:marBottom w:val="0"/>
                          <w:divBdr>
                            <w:top w:val="none" w:sz="0" w:space="0" w:color="auto"/>
                            <w:left w:val="none" w:sz="0" w:space="0" w:color="auto"/>
                            <w:bottom w:val="none" w:sz="0" w:space="0" w:color="auto"/>
                            <w:right w:val="none" w:sz="0" w:space="0" w:color="auto"/>
                          </w:divBdr>
                        </w:div>
                      </w:divsChild>
                    </w:div>
                    <w:div w:id="189138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82087">
      <w:bodyDiv w:val="1"/>
      <w:marLeft w:val="0"/>
      <w:marRight w:val="0"/>
      <w:marTop w:val="0"/>
      <w:marBottom w:val="0"/>
      <w:divBdr>
        <w:top w:val="none" w:sz="0" w:space="0" w:color="auto"/>
        <w:left w:val="none" w:sz="0" w:space="0" w:color="auto"/>
        <w:bottom w:val="none" w:sz="0" w:space="0" w:color="auto"/>
        <w:right w:val="none" w:sz="0" w:space="0" w:color="auto"/>
      </w:divBdr>
      <w:divsChild>
        <w:div w:id="47337886">
          <w:marLeft w:val="0"/>
          <w:marRight w:val="0"/>
          <w:marTop w:val="120"/>
          <w:marBottom w:val="0"/>
          <w:divBdr>
            <w:top w:val="single" w:sz="6" w:space="0" w:color="D5DDC6"/>
            <w:left w:val="single" w:sz="6" w:space="4" w:color="D5DDC6"/>
            <w:bottom w:val="single" w:sz="6" w:space="0" w:color="D5DDC6"/>
            <w:right w:val="single" w:sz="6" w:space="0" w:color="D5DDC6"/>
          </w:divBdr>
        </w:div>
        <w:div w:id="156370862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15549362">
      <w:bodyDiv w:val="1"/>
      <w:marLeft w:val="0"/>
      <w:marRight w:val="0"/>
      <w:marTop w:val="0"/>
      <w:marBottom w:val="0"/>
      <w:divBdr>
        <w:top w:val="none" w:sz="0" w:space="0" w:color="auto"/>
        <w:left w:val="none" w:sz="0" w:space="0" w:color="auto"/>
        <w:bottom w:val="none" w:sz="0" w:space="0" w:color="auto"/>
        <w:right w:val="none" w:sz="0" w:space="0" w:color="auto"/>
      </w:divBdr>
      <w:divsChild>
        <w:div w:id="575240465">
          <w:marLeft w:val="0"/>
          <w:marRight w:val="0"/>
          <w:marTop w:val="120"/>
          <w:marBottom w:val="0"/>
          <w:divBdr>
            <w:top w:val="single" w:sz="6" w:space="0" w:color="D5DDC6"/>
            <w:left w:val="single" w:sz="6" w:space="4" w:color="D5DDC6"/>
            <w:bottom w:val="single" w:sz="6" w:space="0" w:color="D5DDC6"/>
            <w:right w:val="single" w:sz="6" w:space="0" w:color="D5DDC6"/>
          </w:divBdr>
        </w:div>
        <w:div w:id="12552422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18952099">
      <w:bodyDiv w:val="1"/>
      <w:marLeft w:val="0"/>
      <w:marRight w:val="0"/>
      <w:marTop w:val="0"/>
      <w:marBottom w:val="0"/>
      <w:divBdr>
        <w:top w:val="none" w:sz="0" w:space="0" w:color="auto"/>
        <w:left w:val="none" w:sz="0" w:space="0" w:color="auto"/>
        <w:bottom w:val="none" w:sz="0" w:space="0" w:color="auto"/>
        <w:right w:val="none" w:sz="0" w:space="0" w:color="auto"/>
      </w:divBdr>
      <w:divsChild>
        <w:div w:id="15449690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71669000">
      <w:bodyDiv w:val="1"/>
      <w:marLeft w:val="0"/>
      <w:marRight w:val="0"/>
      <w:marTop w:val="0"/>
      <w:marBottom w:val="0"/>
      <w:divBdr>
        <w:top w:val="none" w:sz="0" w:space="0" w:color="auto"/>
        <w:left w:val="none" w:sz="0" w:space="0" w:color="auto"/>
        <w:bottom w:val="none" w:sz="0" w:space="0" w:color="auto"/>
        <w:right w:val="none" w:sz="0" w:space="0" w:color="auto"/>
      </w:divBdr>
    </w:div>
    <w:div w:id="1023216005">
      <w:bodyDiv w:val="1"/>
      <w:marLeft w:val="0"/>
      <w:marRight w:val="0"/>
      <w:marTop w:val="0"/>
      <w:marBottom w:val="0"/>
      <w:divBdr>
        <w:top w:val="none" w:sz="0" w:space="0" w:color="auto"/>
        <w:left w:val="none" w:sz="0" w:space="0" w:color="auto"/>
        <w:bottom w:val="none" w:sz="0" w:space="0" w:color="auto"/>
        <w:right w:val="none" w:sz="0" w:space="0" w:color="auto"/>
      </w:divBdr>
    </w:div>
    <w:div w:id="1055815169">
      <w:bodyDiv w:val="1"/>
      <w:marLeft w:val="0"/>
      <w:marRight w:val="0"/>
      <w:marTop w:val="0"/>
      <w:marBottom w:val="0"/>
      <w:divBdr>
        <w:top w:val="none" w:sz="0" w:space="0" w:color="auto"/>
        <w:left w:val="none" w:sz="0" w:space="0" w:color="auto"/>
        <w:bottom w:val="none" w:sz="0" w:space="0" w:color="auto"/>
        <w:right w:val="none" w:sz="0" w:space="0" w:color="auto"/>
      </w:divBdr>
      <w:divsChild>
        <w:div w:id="125316800">
          <w:marLeft w:val="0"/>
          <w:marRight w:val="0"/>
          <w:marTop w:val="0"/>
          <w:marBottom w:val="120"/>
          <w:divBdr>
            <w:top w:val="single" w:sz="6" w:space="8" w:color="D5DDC6"/>
            <w:left w:val="single" w:sz="6" w:space="0" w:color="D5DDC6"/>
            <w:bottom w:val="single" w:sz="6" w:space="12" w:color="D5DDC6"/>
            <w:right w:val="single" w:sz="6" w:space="0" w:color="D5DDC6"/>
          </w:divBdr>
        </w:div>
        <w:div w:id="156459987">
          <w:marLeft w:val="0"/>
          <w:marRight w:val="0"/>
          <w:marTop w:val="120"/>
          <w:marBottom w:val="0"/>
          <w:divBdr>
            <w:top w:val="single" w:sz="6" w:space="0" w:color="D5DDC6"/>
            <w:left w:val="single" w:sz="6" w:space="4" w:color="D5DDC6"/>
            <w:bottom w:val="single" w:sz="6" w:space="0" w:color="D5DDC6"/>
            <w:right w:val="single" w:sz="6" w:space="0" w:color="D5DDC6"/>
          </w:divBdr>
        </w:div>
        <w:div w:id="260601049">
          <w:marLeft w:val="0"/>
          <w:marRight w:val="0"/>
          <w:marTop w:val="120"/>
          <w:marBottom w:val="0"/>
          <w:divBdr>
            <w:top w:val="single" w:sz="6" w:space="0" w:color="D5DDC6"/>
            <w:left w:val="single" w:sz="6" w:space="4" w:color="D5DDC6"/>
            <w:bottom w:val="single" w:sz="6" w:space="0" w:color="D5DDC6"/>
            <w:right w:val="single" w:sz="6" w:space="0" w:color="D5DDC6"/>
          </w:divBdr>
        </w:div>
        <w:div w:id="454055986">
          <w:marLeft w:val="0"/>
          <w:marRight w:val="0"/>
          <w:marTop w:val="0"/>
          <w:marBottom w:val="120"/>
          <w:divBdr>
            <w:top w:val="single" w:sz="6" w:space="8" w:color="D5DDC6"/>
            <w:left w:val="single" w:sz="6" w:space="0" w:color="D5DDC6"/>
            <w:bottom w:val="single" w:sz="6" w:space="12" w:color="D5DDC6"/>
            <w:right w:val="single" w:sz="6" w:space="0" w:color="D5DDC6"/>
          </w:divBdr>
        </w:div>
        <w:div w:id="564141371">
          <w:marLeft w:val="0"/>
          <w:marRight w:val="0"/>
          <w:marTop w:val="0"/>
          <w:marBottom w:val="120"/>
          <w:divBdr>
            <w:top w:val="single" w:sz="6" w:space="8" w:color="D5DDC6"/>
            <w:left w:val="single" w:sz="6" w:space="0" w:color="D5DDC6"/>
            <w:bottom w:val="single" w:sz="6" w:space="12" w:color="D5DDC6"/>
            <w:right w:val="single" w:sz="6" w:space="0" w:color="D5DDC6"/>
          </w:divBdr>
        </w:div>
        <w:div w:id="578178949">
          <w:marLeft w:val="0"/>
          <w:marRight w:val="0"/>
          <w:marTop w:val="120"/>
          <w:marBottom w:val="0"/>
          <w:divBdr>
            <w:top w:val="single" w:sz="6" w:space="0" w:color="D5DDC6"/>
            <w:left w:val="single" w:sz="6" w:space="4" w:color="D5DDC6"/>
            <w:bottom w:val="single" w:sz="6" w:space="0" w:color="D5DDC6"/>
            <w:right w:val="single" w:sz="6" w:space="0" w:color="D5DDC6"/>
          </w:divBdr>
        </w:div>
        <w:div w:id="1229342465">
          <w:marLeft w:val="0"/>
          <w:marRight w:val="0"/>
          <w:marTop w:val="0"/>
          <w:marBottom w:val="120"/>
          <w:divBdr>
            <w:top w:val="single" w:sz="6" w:space="8" w:color="D5DDC6"/>
            <w:left w:val="single" w:sz="6" w:space="0" w:color="D5DDC6"/>
            <w:bottom w:val="single" w:sz="6" w:space="12" w:color="D5DDC6"/>
            <w:right w:val="single" w:sz="6" w:space="0" w:color="D5DDC6"/>
          </w:divBdr>
        </w:div>
        <w:div w:id="2044282017">
          <w:marLeft w:val="0"/>
          <w:marRight w:val="0"/>
          <w:marTop w:val="120"/>
          <w:marBottom w:val="0"/>
          <w:divBdr>
            <w:top w:val="single" w:sz="6" w:space="0" w:color="D5DDC6"/>
            <w:left w:val="single" w:sz="6" w:space="4" w:color="D5DDC6"/>
            <w:bottom w:val="single" w:sz="6" w:space="0" w:color="D5DDC6"/>
            <w:right w:val="single" w:sz="6" w:space="0" w:color="D5DDC6"/>
          </w:divBdr>
        </w:div>
        <w:div w:id="2083061961">
          <w:marLeft w:val="0"/>
          <w:marRight w:val="0"/>
          <w:marTop w:val="0"/>
          <w:marBottom w:val="120"/>
          <w:divBdr>
            <w:top w:val="single" w:sz="6" w:space="8" w:color="D5DDC6"/>
            <w:left w:val="single" w:sz="6" w:space="0" w:color="D5DDC6"/>
            <w:bottom w:val="single" w:sz="6" w:space="12" w:color="D5DDC6"/>
            <w:right w:val="single" w:sz="6" w:space="0" w:color="D5DDC6"/>
          </w:divBdr>
        </w:div>
        <w:div w:id="213027724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2123691">
      <w:bodyDiv w:val="1"/>
      <w:marLeft w:val="0"/>
      <w:marRight w:val="0"/>
      <w:marTop w:val="0"/>
      <w:marBottom w:val="0"/>
      <w:divBdr>
        <w:top w:val="none" w:sz="0" w:space="0" w:color="auto"/>
        <w:left w:val="none" w:sz="0" w:space="0" w:color="auto"/>
        <w:bottom w:val="none" w:sz="0" w:space="0" w:color="auto"/>
        <w:right w:val="none" w:sz="0" w:space="0" w:color="auto"/>
      </w:divBdr>
      <w:divsChild>
        <w:div w:id="621947">
          <w:marLeft w:val="0"/>
          <w:marRight w:val="0"/>
          <w:marTop w:val="120"/>
          <w:marBottom w:val="0"/>
          <w:divBdr>
            <w:top w:val="single" w:sz="6" w:space="0" w:color="D5DDC6"/>
            <w:left w:val="single" w:sz="6" w:space="4" w:color="D5DDC6"/>
            <w:bottom w:val="single" w:sz="6" w:space="0" w:color="D5DDC6"/>
            <w:right w:val="single" w:sz="6" w:space="0" w:color="D5DDC6"/>
          </w:divBdr>
        </w:div>
        <w:div w:id="176581362">
          <w:marLeft w:val="0"/>
          <w:marRight w:val="0"/>
          <w:marTop w:val="0"/>
          <w:marBottom w:val="120"/>
          <w:divBdr>
            <w:top w:val="single" w:sz="6" w:space="8" w:color="D5DDC6"/>
            <w:left w:val="single" w:sz="6" w:space="0" w:color="D5DDC6"/>
            <w:bottom w:val="single" w:sz="6" w:space="12" w:color="D5DDC6"/>
            <w:right w:val="single" w:sz="6" w:space="0" w:color="D5DDC6"/>
          </w:divBdr>
        </w:div>
        <w:div w:id="184681026">
          <w:marLeft w:val="0"/>
          <w:marRight w:val="0"/>
          <w:marTop w:val="0"/>
          <w:marBottom w:val="120"/>
          <w:divBdr>
            <w:top w:val="single" w:sz="6" w:space="8" w:color="D5DDC6"/>
            <w:left w:val="single" w:sz="6" w:space="0" w:color="D5DDC6"/>
            <w:bottom w:val="single" w:sz="6" w:space="12" w:color="D5DDC6"/>
            <w:right w:val="single" w:sz="6" w:space="0" w:color="D5DDC6"/>
          </w:divBdr>
        </w:div>
        <w:div w:id="207692796">
          <w:marLeft w:val="0"/>
          <w:marRight w:val="0"/>
          <w:marTop w:val="120"/>
          <w:marBottom w:val="0"/>
          <w:divBdr>
            <w:top w:val="single" w:sz="6" w:space="0" w:color="D5DDC6"/>
            <w:left w:val="single" w:sz="6" w:space="4" w:color="D5DDC6"/>
            <w:bottom w:val="single" w:sz="6" w:space="0" w:color="D5DDC6"/>
            <w:right w:val="single" w:sz="6" w:space="0" w:color="D5DDC6"/>
          </w:divBdr>
        </w:div>
        <w:div w:id="265694768">
          <w:marLeft w:val="0"/>
          <w:marRight w:val="0"/>
          <w:marTop w:val="120"/>
          <w:marBottom w:val="0"/>
          <w:divBdr>
            <w:top w:val="single" w:sz="6" w:space="0" w:color="D5DDC6"/>
            <w:left w:val="single" w:sz="6" w:space="4" w:color="D5DDC6"/>
            <w:bottom w:val="single" w:sz="6" w:space="0" w:color="D5DDC6"/>
            <w:right w:val="single" w:sz="6" w:space="0" w:color="D5DDC6"/>
          </w:divBdr>
        </w:div>
        <w:div w:id="404035845">
          <w:marLeft w:val="0"/>
          <w:marRight w:val="0"/>
          <w:marTop w:val="120"/>
          <w:marBottom w:val="0"/>
          <w:divBdr>
            <w:top w:val="single" w:sz="6" w:space="0" w:color="D5DDC6"/>
            <w:left w:val="single" w:sz="6" w:space="4" w:color="D5DDC6"/>
            <w:bottom w:val="single" w:sz="6" w:space="0" w:color="D5DDC6"/>
            <w:right w:val="single" w:sz="6" w:space="0" w:color="D5DDC6"/>
          </w:divBdr>
        </w:div>
        <w:div w:id="450249762">
          <w:marLeft w:val="0"/>
          <w:marRight w:val="0"/>
          <w:marTop w:val="0"/>
          <w:marBottom w:val="120"/>
          <w:divBdr>
            <w:top w:val="single" w:sz="6" w:space="8" w:color="D5DDC6"/>
            <w:left w:val="single" w:sz="6" w:space="0" w:color="D5DDC6"/>
            <w:bottom w:val="single" w:sz="6" w:space="12" w:color="D5DDC6"/>
            <w:right w:val="single" w:sz="6" w:space="0" w:color="D5DDC6"/>
          </w:divBdr>
        </w:div>
        <w:div w:id="595554745">
          <w:marLeft w:val="0"/>
          <w:marRight w:val="0"/>
          <w:marTop w:val="0"/>
          <w:marBottom w:val="120"/>
          <w:divBdr>
            <w:top w:val="single" w:sz="6" w:space="8" w:color="D5DDC6"/>
            <w:left w:val="single" w:sz="6" w:space="0" w:color="D5DDC6"/>
            <w:bottom w:val="single" w:sz="6" w:space="12" w:color="D5DDC6"/>
            <w:right w:val="single" w:sz="6" w:space="0" w:color="D5DDC6"/>
          </w:divBdr>
        </w:div>
        <w:div w:id="793644714">
          <w:marLeft w:val="0"/>
          <w:marRight w:val="0"/>
          <w:marTop w:val="0"/>
          <w:marBottom w:val="120"/>
          <w:divBdr>
            <w:top w:val="single" w:sz="6" w:space="8" w:color="D5DDC6"/>
            <w:left w:val="single" w:sz="6" w:space="0" w:color="D5DDC6"/>
            <w:bottom w:val="single" w:sz="6" w:space="12" w:color="D5DDC6"/>
            <w:right w:val="single" w:sz="6" w:space="0" w:color="D5DDC6"/>
          </w:divBdr>
        </w:div>
        <w:div w:id="834801008">
          <w:marLeft w:val="0"/>
          <w:marRight w:val="0"/>
          <w:marTop w:val="0"/>
          <w:marBottom w:val="120"/>
          <w:divBdr>
            <w:top w:val="single" w:sz="6" w:space="8" w:color="D5DDC6"/>
            <w:left w:val="single" w:sz="6" w:space="0" w:color="D5DDC6"/>
            <w:bottom w:val="single" w:sz="6" w:space="12" w:color="D5DDC6"/>
            <w:right w:val="single" w:sz="6" w:space="0" w:color="D5DDC6"/>
          </w:divBdr>
        </w:div>
        <w:div w:id="858740257">
          <w:marLeft w:val="0"/>
          <w:marRight w:val="0"/>
          <w:marTop w:val="120"/>
          <w:marBottom w:val="0"/>
          <w:divBdr>
            <w:top w:val="single" w:sz="6" w:space="0" w:color="D5DDC6"/>
            <w:left w:val="single" w:sz="6" w:space="4" w:color="D5DDC6"/>
            <w:bottom w:val="single" w:sz="6" w:space="0" w:color="D5DDC6"/>
            <w:right w:val="single" w:sz="6" w:space="0" w:color="D5DDC6"/>
          </w:divBdr>
        </w:div>
        <w:div w:id="962494170">
          <w:marLeft w:val="0"/>
          <w:marRight w:val="0"/>
          <w:marTop w:val="120"/>
          <w:marBottom w:val="0"/>
          <w:divBdr>
            <w:top w:val="single" w:sz="6" w:space="0" w:color="D5DDC6"/>
            <w:left w:val="single" w:sz="6" w:space="4" w:color="D5DDC6"/>
            <w:bottom w:val="single" w:sz="6" w:space="0" w:color="D5DDC6"/>
            <w:right w:val="single" w:sz="6" w:space="0" w:color="D5DDC6"/>
          </w:divBdr>
        </w:div>
        <w:div w:id="976305311">
          <w:marLeft w:val="0"/>
          <w:marRight w:val="0"/>
          <w:marTop w:val="0"/>
          <w:marBottom w:val="120"/>
          <w:divBdr>
            <w:top w:val="single" w:sz="6" w:space="8" w:color="D5DDC6"/>
            <w:left w:val="single" w:sz="6" w:space="0" w:color="D5DDC6"/>
            <w:bottom w:val="single" w:sz="6" w:space="12" w:color="D5DDC6"/>
            <w:right w:val="single" w:sz="6" w:space="0" w:color="D5DDC6"/>
          </w:divBdr>
        </w:div>
        <w:div w:id="1060906179">
          <w:marLeft w:val="0"/>
          <w:marRight w:val="0"/>
          <w:marTop w:val="120"/>
          <w:marBottom w:val="0"/>
          <w:divBdr>
            <w:top w:val="single" w:sz="6" w:space="0" w:color="D5DDC6"/>
            <w:left w:val="single" w:sz="6" w:space="4" w:color="D5DDC6"/>
            <w:bottom w:val="single" w:sz="6" w:space="0" w:color="D5DDC6"/>
            <w:right w:val="single" w:sz="6" w:space="0" w:color="D5DDC6"/>
          </w:divBdr>
        </w:div>
        <w:div w:id="1191794741">
          <w:marLeft w:val="0"/>
          <w:marRight w:val="0"/>
          <w:marTop w:val="0"/>
          <w:marBottom w:val="120"/>
          <w:divBdr>
            <w:top w:val="single" w:sz="6" w:space="8" w:color="D5DDC6"/>
            <w:left w:val="single" w:sz="6" w:space="0" w:color="D5DDC6"/>
            <w:bottom w:val="single" w:sz="6" w:space="12" w:color="D5DDC6"/>
            <w:right w:val="single" w:sz="6" w:space="0" w:color="D5DDC6"/>
          </w:divBdr>
        </w:div>
        <w:div w:id="1319187634">
          <w:marLeft w:val="0"/>
          <w:marRight w:val="0"/>
          <w:marTop w:val="0"/>
          <w:marBottom w:val="120"/>
          <w:divBdr>
            <w:top w:val="single" w:sz="6" w:space="8" w:color="D5DDC6"/>
            <w:left w:val="single" w:sz="6" w:space="0" w:color="D5DDC6"/>
            <w:bottom w:val="single" w:sz="6" w:space="12" w:color="D5DDC6"/>
            <w:right w:val="single" w:sz="6" w:space="0" w:color="D5DDC6"/>
          </w:divBdr>
        </w:div>
        <w:div w:id="1416975351">
          <w:marLeft w:val="0"/>
          <w:marRight w:val="0"/>
          <w:marTop w:val="0"/>
          <w:marBottom w:val="120"/>
          <w:divBdr>
            <w:top w:val="single" w:sz="6" w:space="8" w:color="D5DDC6"/>
            <w:left w:val="single" w:sz="6" w:space="0" w:color="D5DDC6"/>
            <w:bottom w:val="single" w:sz="6" w:space="12" w:color="D5DDC6"/>
            <w:right w:val="single" w:sz="6" w:space="0" w:color="D5DDC6"/>
          </w:divBdr>
        </w:div>
        <w:div w:id="1737778268">
          <w:marLeft w:val="0"/>
          <w:marRight w:val="0"/>
          <w:marTop w:val="120"/>
          <w:marBottom w:val="0"/>
          <w:divBdr>
            <w:top w:val="single" w:sz="6" w:space="0" w:color="D5DDC6"/>
            <w:left w:val="single" w:sz="6" w:space="4" w:color="D5DDC6"/>
            <w:bottom w:val="single" w:sz="6" w:space="0" w:color="D5DDC6"/>
            <w:right w:val="single" w:sz="6" w:space="0" w:color="D5DDC6"/>
          </w:divBdr>
        </w:div>
        <w:div w:id="211100204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80255284">
      <w:bodyDiv w:val="1"/>
      <w:marLeft w:val="0"/>
      <w:marRight w:val="0"/>
      <w:marTop w:val="0"/>
      <w:marBottom w:val="0"/>
      <w:divBdr>
        <w:top w:val="none" w:sz="0" w:space="0" w:color="auto"/>
        <w:left w:val="none" w:sz="0" w:space="0" w:color="auto"/>
        <w:bottom w:val="none" w:sz="0" w:space="0" w:color="auto"/>
        <w:right w:val="none" w:sz="0" w:space="0" w:color="auto"/>
      </w:divBdr>
    </w:div>
    <w:div w:id="1117412651">
      <w:bodyDiv w:val="1"/>
      <w:marLeft w:val="0"/>
      <w:marRight w:val="0"/>
      <w:marTop w:val="0"/>
      <w:marBottom w:val="0"/>
      <w:divBdr>
        <w:top w:val="none" w:sz="0" w:space="0" w:color="auto"/>
        <w:left w:val="none" w:sz="0" w:space="0" w:color="auto"/>
        <w:bottom w:val="none" w:sz="0" w:space="0" w:color="auto"/>
        <w:right w:val="none" w:sz="0" w:space="0" w:color="auto"/>
      </w:divBdr>
      <w:divsChild>
        <w:div w:id="1273853495">
          <w:marLeft w:val="0"/>
          <w:marRight w:val="0"/>
          <w:marTop w:val="120"/>
          <w:marBottom w:val="0"/>
          <w:divBdr>
            <w:top w:val="single" w:sz="6" w:space="0" w:color="D5DDC6"/>
            <w:left w:val="single" w:sz="6" w:space="4" w:color="D5DDC6"/>
            <w:bottom w:val="single" w:sz="6" w:space="0" w:color="D5DDC6"/>
            <w:right w:val="single" w:sz="6" w:space="0" w:color="D5DDC6"/>
          </w:divBdr>
        </w:div>
        <w:div w:id="209007762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73228527">
      <w:bodyDiv w:val="1"/>
      <w:marLeft w:val="0"/>
      <w:marRight w:val="0"/>
      <w:marTop w:val="0"/>
      <w:marBottom w:val="0"/>
      <w:divBdr>
        <w:top w:val="none" w:sz="0" w:space="0" w:color="auto"/>
        <w:left w:val="none" w:sz="0" w:space="0" w:color="auto"/>
        <w:bottom w:val="none" w:sz="0" w:space="0" w:color="auto"/>
        <w:right w:val="none" w:sz="0" w:space="0" w:color="auto"/>
      </w:divBdr>
    </w:div>
    <w:div w:id="1174609383">
      <w:bodyDiv w:val="1"/>
      <w:marLeft w:val="0"/>
      <w:marRight w:val="0"/>
      <w:marTop w:val="0"/>
      <w:marBottom w:val="0"/>
      <w:divBdr>
        <w:top w:val="none" w:sz="0" w:space="0" w:color="auto"/>
        <w:left w:val="none" w:sz="0" w:space="0" w:color="auto"/>
        <w:bottom w:val="none" w:sz="0" w:space="0" w:color="auto"/>
        <w:right w:val="none" w:sz="0" w:space="0" w:color="auto"/>
      </w:divBdr>
      <w:divsChild>
        <w:div w:id="260990648">
          <w:marLeft w:val="0"/>
          <w:marRight w:val="0"/>
          <w:marTop w:val="120"/>
          <w:marBottom w:val="0"/>
          <w:divBdr>
            <w:top w:val="single" w:sz="6" w:space="0" w:color="D5DDC6"/>
            <w:left w:val="single" w:sz="6" w:space="4" w:color="D5DDC6"/>
            <w:bottom w:val="single" w:sz="6" w:space="0" w:color="D5DDC6"/>
            <w:right w:val="single" w:sz="6" w:space="0" w:color="D5DDC6"/>
          </w:divBdr>
        </w:div>
        <w:div w:id="806245279">
          <w:marLeft w:val="0"/>
          <w:marRight w:val="0"/>
          <w:marTop w:val="0"/>
          <w:marBottom w:val="120"/>
          <w:divBdr>
            <w:top w:val="single" w:sz="6" w:space="8" w:color="D5DDC6"/>
            <w:left w:val="single" w:sz="6" w:space="0" w:color="D5DDC6"/>
            <w:bottom w:val="single" w:sz="6" w:space="12" w:color="D5DDC6"/>
            <w:right w:val="single" w:sz="6" w:space="0" w:color="D5DDC6"/>
          </w:divBdr>
        </w:div>
        <w:div w:id="942880332">
          <w:marLeft w:val="0"/>
          <w:marRight w:val="0"/>
          <w:marTop w:val="120"/>
          <w:marBottom w:val="0"/>
          <w:divBdr>
            <w:top w:val="single" w:sz="6" w:space="0" w:color="D5DDC6"/>
            <w:left w:val="single" w:sz="6" w:space="4" w:color="D5DDC6"/>
            <w:bottom w:val="single" w:sz="6" w:space="0" w:color="D5DDC6"/>
            <w:right w:val="single" w:sz="6" w:space="0" w:color="D5DDC6"/>
          </w:divBdr>
        </w:div>
        <w:div w:id="1321226157">
          <w:marLeft w:val="0"/>
          <w:marRight w:val="0"/>
          <w:marTop w:val="0"/>
          <w:marBottom w:val="120"/>
          <w:divBdr>
            <w:top w:val="single" w:sz="6" w:space="8" w:color="D5DDC6"/>
            <w:left w:val="single" w:sz="6" w:space="0" w:color="D5DDC6"/>
            <w:bottom w:val="single" w:sz="6" w:space="12" w:color="D5DDC6"/>
            <w:right w:val="single" w:sz="6" w:space="0" w:color="D5DDC6"/>
          </w:divBdr>
        </w:div>
        <w:div w:id="1402096813">
          <w:marLeft w:val="0"/>
          <w:marRight w:val="0"/>
          <w:marTop w:val="150"/>
          <w:marBottom w:val="150"/>
          <w:divBdr>
            <w:top w:val="none" w:sz="0" w:space="0" w:color="auto"/>
            <w:left w:val="none" w:sz="0" w:space="0" w:color="auto"/>
            <w:bottom w:val="none" w:sz="0" w:space="0" w:color="auto"/>
            <w:right w:val="none" w:sz="0" w:space="0" w:color="auto"/>
          </w:divBdr>
          <w:divsChild>
            <w:div w:id="975380591">
              <w:marLeft w:val="0"/>
              <w:marRight w:val="0"/>
              <w:marTop w:val="100"/>
              <w:marBottom w:val="100"/>
              <w:divBdr>
                <w:top w:val="none" w:sz="0" w:space="0" w:color="auto"/>
                <w:left w:val="none" w:sz="0" w:space="0" w:color="auto"/>
                <w:bottom w:val="none" w:sz="0" w:space="0" w:color="auto"/>
                <w:right w:val="none" w:sz="0" w:space="0" w:color="auto"/>
              </w:divBdr>
              <w:divsChild>
                <w:div w:id="959917794">
                  <w:marLeft w:val="0"/>
                  <w:marRight w:val="0"/>
                  <w:marTop w:val="0"/>
                  <w:marBottom w:val="0"/>
                  <w:divBdr>
                    <w:top w:val="none" w:sz="0" w:space="0" w:color="auto"/>
                    <w:left w:val="none" w:sz="0" w:space="0" w:color="auto"/>
                    <w:bottom w:val="none" w:sz="0" w:space="0" w:color="auto"/>
                    <w:right w:val="none" w:sz="0" w:space="0" w:color="auto"/>
                  </w:divBdr>
                  <w:divsChild>
                    <w:div w:id="6279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45277">
          <w:marLeft w:val="0"/>
          <w:marRight w:val="0"/>
          <w:marTop w:val="0"/>
          <w:marBottom w:val="120"/>
          <w:divBdr>
            <w:top w:val="single" w:sz="6" w:space="8" w:color="D5DDC6"/>
            <w:left w:val="single" w:sz="6" w:space="0" w:color="D5DDC6"/>
            <w:bottom w:val="single" w:sz="6" w:space="12" w:color="D5DDC6"/>
            <w:right w:val="single" w:sz="6" w:space="0" w:color="D5DDC6"/>
          </w:divBdr>
        </w:div>
        <w:div w:id="176423003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04633959">
      <w:bodyDiv w:val="1"/>
      <w:marLeft w:val="0"/>
      <w:marRight w:val="0"/>
      <w:marTop w:val="0"/>
      <w:marBottom w:val="0"/>
      <w:divBdr>
        <w:top w:val="none" w:sz="0" w:space="0" w:color="auto"/>
        <w:left w:val="none" w:sz="0" w:space="0" w:color="auto"/>
        <w:bottom w:val="none" w:sz="0" w:space="0" w:color="auto"/>
        <w:right w:val="none" w:sz="0" w:space="0" w:color="auto"/>
      </w:divBdr>
      <w:divsChild>
        <w:div w:id="1676958188">
          <w:marLeft w:val="0"/>
          <w:marRight w:val="0"/>
          <w:marTop w:val="120"/>
          <w:marBottom w:val="0"/>
          <w:divBdr>
            <w:top w:val="single" w:sz="6" w:space="0" w:color="D5DDC6"/>
            <w:left w:val="single" w:sz="6" w:space="4" w:color="D5DDC6"/>
            <w:bottom w:val="single" w:sz="6" w:space="0" w:color="D5DDC6"/>
            <w:right w:val="single" w:sz="6" w:space="0" w:color="D5DDC6"/>
          </w:divBdr>
        </w:div>
        <w:div w:id="20942067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17548043">
      <w:bodyDiv w:val="1"/>
      <w:marLeft w:val="0"/>
      <w:marRight w:val="0"/>
      <w:marTop w:val="0"/>
      <w:marBottom w:val="0"/>
      <w:divBdr>
        <w:top w:val="none" w:sz="0" w:space="0" w:color="auto"/>
        <w:left w:val="none" w:sz="0" w:space="0" w:color="auto"/>
        <w:bottom w:val="none" w:sz="0" w:space="0" w:color="auto"/>
        <w:right w:val="none" w:sz="0" w:space="0" w:color="auto"/>
      </w:divBdr>
    </w:div>
    <w:div w:id="1302809359">
      <w:bodyDiv w:val="1"/>
      <w:marLeft w:val="0"/>
      <w:marRight w:val="0"/>
      <w:marTop w:val="0"/>
      <w:marBottom w:val="0"/>
      <w:divBdr>
        <w:top w:val="none" w:sz="0" w:space="0" w:color="auto"/>
        <w:left w:val="none" w:sz="0" w:space="0" w:color="auto"/>
        <w:bottom w:val="none" w:sz="0" w:space="0" w:color="auto"/>
        <w:right w:val="none" w:sz="0" w:space="0" w:color="auto"/>
      </w:divBdr>
      <w:divsChild>
        <w:div w:id="108078562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16833995">
      <w:bodyDiv w:val="1"/>
      <w:marLeft w:val="0"/>
      <w:marRight w:val="0"/>
      <w:marTop w:val="0"/>
      <w:marBottom w:val="0"/>
      <w:divBdr>
        <w:top w:val="none" w:sz="0" w:space="0" w:color="auto"/>
        <w:left w:val="none" w:sz="0" w:space="0" w:color="auto"/>
        <w:bottom w:val="none" w:sz="0" w:space="0" w:color="auto"/>
        <w:right w:val="none" w:sz="0" w:space="0" w:color="auto"/>
      </w:divBdr>
    </w:div>
    <w:div w:id="1326400891">
      <w:bodyDiv w:val="1"/>
      <w:marLeft w:val="0"/>
      <w:marRight w:val="0"/>
      <w:marTop w:val="0"/>
      <w:marBottom w:val="0"/>
      <w:divBdr>
        <w:top w:val="none" w:sz="0" w:space="0" w:color="auto"/>
        <w:left w:val="none" w:sz="0" w:space="0" w:color="auto"/>
        <w:bottom w:val="none" w:sz="0" w:space="0" w:color="auto"/>
        <w:right w:val="none" w:sz="0" w:space="0" w:color="auto"/>
      </w:divBdr>
    </w:div>
    <w:div w:id="1340279951">
      <w:bodyDiv w:val="1"/>
      <w:marLeft w:val="0"/>
      <w:marRight w:val="0"/>
      <w:marTop w:val="0"/>
      <w:marBottom w:val="0"/>
      <w:divBdr>
        <w:top w:val="none" w:sz="0" w:space="0" w:color="auto"/>
        <w:left w:val="none" w:sz="0" w:space="0" w:color="auto"/>
        <w:bottom w:val="none" w:sz="0" w:space="0" w:color="auto"/>
        <w:right w:val="none" w:sz="0" w:space="0" w:color="auto"/>
      </w:divBdr>
      <w:divsChild>
        <w:div w:id="107134937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45355429">
      <w:bodyDiv w:val="1"/>
      <w:marLeft w:val="0"/>
      <w:marRight w:val="0"/>
      <w:marTop w:val="0"/>
      <w:marBottom w:val="0"/>
      <w:divBdr>
        <w:top w:val="none" w:sz="0" w:space="0" w:color="auto"/>
        <w:left w:val="none" w:sz="0" w:space="0" w:color="auto"/>
        <w:bottom w:val="none" w:sz="0" w:space="0" w:color="auto"/>
        <w:right w:val="none" w:sz="0" w:space="0" w:color="auto"/>
      </w:divBdr>
      <w:divsChild>
        <w:div w:id="217977793">
          <w:marLeft w:val="0"/>
          <w:marRight w:val="0"/>
          <w:marTop w:val="120"/>
          <w:marBottom w:val="0"/>
          <w:divBdr>
            <w:top w:val="single" w:sz="6" w:space="0" w:color="D5DDC6"/>
            <w:left w:val="single" w:sz="6" w:space="4" w:color="D5DDC6"/>
            <w:bottom w:val="single" w:sz="6" w:space="0" w:color="D5DDC6"/>
            <w:right w:val="single" w:sz="6" w:space="0" w:color="D5DDC6"/>
          </w:divBdr>
        </w:div>
        <w:div w:id="852769343">
          <w:marLeft w:val="0"/>
          <w:marRight w:val="0"/>
          <w:marTop w:val="0"/>
          <w:marBottom w:val="120"/>
          <w:divBdr>
            <w:top w:val="single" w:sz="6" w:space="8" w:color="D5DDC6"/>
            <w:left w:val="single" w:sz="6" w:space="0" w:color="D5DDC6"/>
            <w:bottom w:val="single" w:sz="6" w:space="12" w:color="D5DDC6"/>
            <w:right w:val="single" w:sz="6" w:space="0" w:color="D5DDC6"/>
          </w:divBdr>
        </w:div>
        <w:div w:id="1035470976">
          <w:marLeft w:val="0"/>
          <w:marRight w:val="0"/>
          <w:marTop w:val="150"/>
          <w:marBottom w:val="150"/>
          <w:divBdr>
            <w:top w:val="none" w:sz="0" w:space="0" w:color="auto"/>
            <w:left w:val="none" w:sz="0" w:space="0" w:color="auto"/>
            <w:bottom w:val="none" w:sz="0" w:space="0" w:color="auto"/>
            <w:right w:val="none" w:sz="0" w:space="0" w:color="auto"/>
          </w:divBdr>
          <w:divsChild>
            <w:div w:id="216355347">
              <w:marLeft w:val="0"/>
              <w:marRight w:val="0"/>
              <w:marTop w:val="100"/>
              <w:marBottom w:val="100"/>
              <w:divBdr>
                <w:top w:val="none" w:sz="0" w:space="0" w:color="auto"/>
                <w:left w:val="none" w:sz="0" w:space="0" w:color="auto"/>
                <w:bottom w:val="none" w:sz="0" w:space="0" w:color="auto"/>
                <w:right w:val="none" w:sz="0" w:space="0" w:color="auto"/>
              </w:divBdr>
              <w:divsChild>
                <w:div w:id="173111438">
                  <w:marLeft w:val="0"/>
                  <w:marRight w:val="0"/>
                  <w:marTop w:val="0"/>
                  <w:marBottom w:val="0"/>
                  <w:divBdr>
                    <w:top w:val="none" w:sz="0" w:space="0" w:color="auto"/>
                    <w:left w:val="none" w:sz="0" w:space="0" w:color="auto"/>
                    <w:bottom w:val="none" w:sz="0" w:space="0" w:color="auto"/>
                    <w:right w:val="none" w:sz="0" w:space="0" w:color="auto"/>
                  </w:divBdr>
                  <w:divsChild>
                    <w:div w:id="712079579">
                      <w:marLeft w:val="0"/>
                      <w:marRight w:val="0"/>
                      <w:marTop w:val="0"/>
                      <w:marBottom w:val="0"/>
                      <w:divBdr>
                        <w:top w:val="none" w:sz="0" w:space="0" w:color="auto"/>
                        <w:left w:val="none" w:sz="0" w:space="0" w:color="auto"/>
                        <w:bottom w:val="none" w:sz="0" w:space="0" w:color="auto"/>
                        <w:right w:val="none" w:sz="0" w:space="0" w:color="auto"/>
                      </w:divBdr>
                      <w:divsChild>
                        <w:div w:id="693269486">
                          <w:marLeft w:val="0"/>
                          <w:marRight w:val="0"/>
                          <w:marTop w:val="0"/>
                          <w:marBottom w:val="0"/>
                          <w:divBdr>
                            <w:top w:val="none" w:sz="0" w:space="0" w:color="auto"/>
                            <w:left w:val="none" w:sz="0" w:space="0" w:color="auto"/>
                            <w:bottom w:val="none" w:sz="0" w:space="0" w:color="auto"/>
                            <w:right w:val="none" w:sz="0" w:space="0" w:color="auto"/>
                          </w:divBdr>
                          <w:divsChild>
                            <w:div w:id="559445468">
                              <w:marLeft w:val="0"/>
                              <w:marRight w:val="0"/>
                              <w:marTop w:val="0"/>
                              <w:marBottom w:val="0"/>
                              <w:divBdr>
                                <w:top w:val="none" w:sz="0" w:space="0" w:color="auto"/>
                                <w:left w:val="none" w:sz="0" w:space="0" w:color="auto"/>
                                <w:bottom w:val="none" w:sz="0" w:space="0" w:color="auto"/>
                                <w:right w:val="none" w:sz="0" w:space="0" w:color="auto"/>
                              </w:divBdr>
                            </w:div>
                            <w:div w:id="813180728">
                              <w:marLeft w:val="0"/>
                              <w:marRight w:val="0"/>
                              <w:marTop w:val="0"/>
                              <w:marBottom w:val="0"/>
                              <w:divBdr>
                                <w:top w:val="none" w:sz="0" w:space="0" w:color="auto"/>
                                <w:left w:val="none" w:sz="0" w:space="0" w:color="auto"/>
                                <w:bottom w:val="none" w:sz="0" w:space="0" w:color="auto"/>
                                <w:right w:val="none" w:sz="0" w:space="0" w:color="auto"/>
                              </w:divBdr>
                              <w:divsChild>
                                <w:div w:id="306058883">
                                  <w:marLeft w:val="0"/>
                                  <w:marRight w:val="0"/>
                                  <w:marTop w:val="0"/>
                                  <w:marBottom w:val="0"/>
                                  <w:divBdr>
                                    <w:top w:val="none" w:sz="0" w:space="0" w:color="auto"/>
                                    <w:left w:val="none" w:sz="0" w:space="0" w:color="auto"/>
                                    <w:bottom w:val="none" w:sz="0" w:space="0" w:color="auto"/>
                                    <w:right w:val="none" w:sz="0" w:space="0" w:color="auto"/>
                                  </w:divBdr>
                                </w:div>
                              </w:divsChild>
                            </w:div>
                            <w:div w:id="968053309">
                              <w:marLeft w:val="0"/>
                              <w:marRight w:val="0"/>
                              <w:marTop w:val="0"/>
                              <w:marBottom w:val="0"/>
                              <w:divBdr>
                                <w:top w:val="none" w:sz="0" w:space="0" w:color="auto"/>
                                <w:left w:val="none" w:sz="0" w:space="0" w:color="auto"/>
                                <w:bottom w:val="none" w:sz="0" w:space="0" w:color="auto"/>
                                <w:right w:val="none" w:sz="0" w:space="0" w:color="auto"/>
                              </w:divBdr>
                            </w:div>
                            <w:div w:id="14201782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702735">
          <w:marLeft w:val="0"/>
          <w:marRight w:val="0"/>
          <w:marTop w:val="0"/>
          <w:marBottom w:val="120"/>
          <w:divBdr>
            <w:top w:val="single" w:sz="6" w:space="8" w:color="D5DDC6"/>
            <w:left w:val="single" w:sz="6" w:space="0" w:color="D5DDC6"/>
            <w:bottom w:val="single" w:sz="6" w:space="12" w:color="D5DDC6"/>
            <w:right w:val="single" w:sz="6" w:space="0" w:color="D5DDC6"/>
          </w:divBdr>
        </w:div>
        <w:div w:id="1216284090">
          <w:marLeft w:val="0"/>
          <w:marRight w:val="0"/>
          <w:marTop w:val="0"/>
          <w:marBottom w:val="120"/>
          <w:divBdr>
            <w:top w:val="single" w:sz="6" w:space="8" w:color="D5DDC6"/>
            <w:left w:val="single" w:sz="6" w:space="0" w:color="D5DDC6"/>
            <w:bottom w:val="single" w:sz="6" w:space="12" w:color="D5DDC6"/>
            <w:right w:val="single" w:sz="6" w:space="0" w:color="D5DDC6"/>
          </w:divBdr>
        </w:div>
        <w:div w:id="1502813073">
          <w:marLeft w:val="0"/>
          <w:marRight w:val="0"/>
          <w:marTop w:val="120"/>
          <w:marBottom w:val="0"/>
          <w:divBdr>
            <w:top w:val="single" w:sz="6" w:space="0" w:color="D5DDC6"/>
            <w:left w:val="single" w:sz="6" w:space="4" w:color="D5DDC6"/>
            <w:bottom w:val="single" w:sz="6" w:space="0" w:color="D5DDC6"/>
            <w:right w:val="single" w:sz="6" w:space="0" w:color="D5DDC6"/>
          </w:divBdr>
        </w:div>
        <w:div w:id="1699314352">
          <w:marLeft w:val="0"/>
          <w:marRight w:val="0"/>
          <w:marTop w:val="0"/>
          <w:marBottom w:val="120"/>
          <w:divBdr>
            <w:top w:val="single" w:sz="6" w:space="8" w:color="D5DDC6"/>
            <w:left w:val="single" w:sz="6" w:space="0" w:color="D5DDC6"/>
            <w:bottom w:val="single" w:sz="6" w:space="12" w:color="D5DDC6"/>
            <w:right w:val="single" w:sz="6" w:space="0" w:color="D5DDC6"/>
          </w:divBdr>
        </w:div>
        <w:div w:id="17808289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0861628">
      <w:bodyDiv w:val="1"/>
      <w:marLeft w:val="0"/>
      <w:marRight w:val="0"/>
      <w:marTop w:val="0"/>
      <w:marBottom w:val="0"/>
      <w:divBdr>
        <w:top w:val="none" w:sz="0" w:space="0" w:color="auto"/>
        <w:left w:val="none" w:sz="0" w:space="0" w:color="auto"/>
        <w:bottom w:val="none" w:sz="0" w:space="0" w:color="auto"/>
        <w:right w:val="none" w:sz="0" w:space="0" w:color="auto"/>
      </w:divBdr>
    </w:div>
    <w:div w:id="1391808216">
      <w:bodyDiv w:val="1"/>
      <w:marLeft w:val="0"/>
      <w:marRight w:val="0"/>
      <w:marTop w:val="0"/>
      <w:marBottom w:val="0"/>
      <w:divBdr>
        <w:top w:val="none" w:sz="0" w:space="0" w:color="auto"/>
        <w:left w:val="none" w:sz="0" w:space="0" w:color="auto"/>
        <w:bottom w:val="none" w:sz="0" w:space="0" w:color="auto"/>
        <w:right w:val="none" w:sz="0" w:space="0" w:color="auto"/>
      </w:divBdr>
    </w:div>
    <w:div w:id="1412775662">
      <w:bodyDiv w:val="1"/>
      <w:marLeft w:val="0"/>
      <w:marRight w:val="0"/>
      <w:marTop w:val="0"/>
      <w:marBottom w:val="0"/>
      <w:divBdr>
        <w:top w:val="none" w:sz="0" w:space="0" w:color="auto"/>
        <w:left w:val="none" w:sz="0" w:space="0" w:color="auto"/>
        <w:bottom w:val="none" w:sz="0" w:space="0" w:color="auto"/>
        <w:right w:val="none" w:sz="0" w:space="0" w:color="auto"/>
      </w:divBdr>
      <w:divsChild>
        <w:div w:id="503591973">
          <w:marLeft w:val="0"/>
          <w:marRight w:val="0"/>
          <w:marTop w:val="0"/>
          <w:marBottom w:val="120"/>
          <w:divBdr>
            <w:top w:val="single" w:sz="6" w:space="8" w:color="D5DDC6"/>
            <w:left w:val="single" w:sz="6" w:space="0" w:color="D5DDC6"/>
            <w:bottom w:val="single" w:sz="6" w:space="12" w:color="D5DDC6"/>
            <w:right w:val="single" w:sz="6" w:space="0" w:color="D5DDC6"/>
          </w:divBdr>
        </w:div>
        <w:div w:id="754786070">
          <w:marLeft w:val="0"/>
          <w:marRight w:val="0"/>
          <w:marTop w:val="0"/>
          <w:marBottom w:val="120"/>
          <w:divBdr>
            <w:top w:val="single" w:sz="6" w:space="8" w:color="D5DDC6"/>
            <w:left w:val="single" w:sz="6" w:space="0" w:color="D5DDC6"/>
            <w:bottom w:val="single" w:sz="6" w:space="12" w:color="D5DDC6"/>
            <w:right w:val="single" w:sz="6" w:space="0" w:color="D5DDC6"/>
          </w:divBdr>
        </w:div>
        <w:div w:id="779302060">
          <w:marLeft w:val="0"/>
          <w:marRight w:val="0"/>
          <w:marTop w:val="120"/>
          <w:marBottom w:val="0"/>
          <w:divBdr>
            <w:top w:val="single" w:sz="6" w:space="0" w:color="D5DDC6"/>
            <w:left w:val="single" w:sz="6" w:space="4" w:color="D5DDC6"/>
            <w:bottom w:val="single" w:sz="6" w:space="0" w:color="D5DDC6"/>
            <w:right w:val="single" w:sz="6" w:space="0" w:color="D5DDC6"/>
          </w:divBdr>
        </w:div>
        <w:div w:id="916089917">
          <w:marLeft w:val="0"/>
          <w:marRight w:val="0"/>
          <w:marTop w:val="0"/>
          <w:marBottom w:val="120"/>
          <w:divBdr>
            <w:top w:val="single" w:sz="6" w:space="8" w:color="D5DDC6"/>
            <w:left w:val="single" w:sz="6" w:space="0" w:color="D5DDC6"/>
            <w:bottom w:val="single" w:sz="6" w:space="12" w:color="D5DDC6"/>
            <w:right w:val="single" w:sz="6" w:space="0" w:color="D5DDC6"/>
          </w:divBdr>
        </w:div>
        <w:div w:id="1339772783">
          <w:marLeft w:val="0"/>
          <w:marRight w:val="0"/>
          <w:marTop w:val="0"/>
          <w:marBottom w:val="120"/>
          <w:divBdr>
            <w:top w:val="single" w:sz="6" w:space="8" w:color="D5DDC6"/>
            <w:left w:val="single" w:sz="6" w:space="0" w:color="D5DDC6"/>
            <w:bottom w:val="single" w:sz="6" w:space="12" w:color="D5DDC6"/>
            <w:right w:val="single" w:sz="6" w:space="0" w:color="D5DDC6"/>
          </w:divBdr>
        </w:div>
        <w:div w:id="1723363779">
          <w:marLeft w:val="0"/>
          <w:marRight w:val="0"/>
          <w:marTop w:val="150"/>
          <w:marBottom w:val="150"/>
          <w:divBdr>
            <w:top w:val="none" w:sz="0" w:space="0" w:color="auto"/>
            <w:left w:val="none" w:sz="0" w:space="0" w:color="auto"/>
            <w:bottom w:val="none" w:sz="0" w:space="0" w:color="auto"/>
            <w:right w:val="none" w:sz="0" w:space="0" w:color="auto"/>
          </w:divBdr>
          <w:divsChild>
            <w:div w:id="1633290740">
              <w:marLeft w:val="0"/>
              <w:marRight w:val="0"/>
              <w:marTop w:val="100"/>
              <w:marBottom w:val="100"/>
              <w:divBdr>
                <w:top w:val="none" w:sz="0" w:space="0" w:color="auto"/>
                <w:left w:val="none" w:sz="0" w:space="0" w:color="auto"/>
                <w:bottom w:val="none" w:sz="0" w:space="0" w:color="auto"/>
                <w:right w:val="none" w:sz="0" w:space="0" w:color="auto"/>
              </w:divBdr>
              <w:divsChild>
                <w:div w:id="142936234">
                  <w:marLeft w:val="0"/>
                  <w:marRight w:val="0"/>
                  <w:marTop w:val="0"/>
                  <w:marBottom w:val="0"/>
                  <w:divBdr>
                    <w:top w:val="none" w:sz="0" w:space="0" w:color="auto"/>
                    <w:left w:val="none" w:sz="0" w:space="0" w:color="auto"/>
                    <w:bottom w:val="none" w:sz="0" w:space="0" w:color="auto"/>
                    <w:right w:val="none" w:sz="0" w:space="0" w:color="auto"/>
                  </w:divBdr>
                  <w:divsChild>
                    <w:div w:id="15275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307125">
          <w:marLeft w:val="0"/>
          <w:marRight w:val="0"/>
          <w:marTop w:val="0"/>
          <w:marBottom w:val="120"/>
          <w:divBdr>
            <w:top w:val="single" w:sz="6" w:space="8" w:color="D5DDC6"/>
            <w:left w:val="single" w:sz="6" w:space="0" w:color="D5DDC6"/>
            <w:bottom w:val="single" w:sz="6" w:space="12" w:color="D5DDC6"/>
            <w:right w:val="single" w:sz="6" w:space="0" w:color="D5DDC6"/>
          </w:divBdr>
        </w:div>
        <w:div w:id="1886065277">
          <w:marLeft w:val="0"/>
          <w:marRight w:val="0"/>
          <w:marTop w:val="120"/>
          <w:marBottom w:val="0"/>
          <w:divBdr>
            <w:top w:val="single" w:sz="6" w:space="0" w:color="D5DDC6"/>
            <w:left w:val="single" w:sz="6" w:space="4" w:color="D5DDC6"/>
            <w:bottom w:val="single" w:sz="6" w:space="0" w:color="D5DDC6"/>
            <w:right w:val="single" w:sz="6" w:space="0" w:color="D5DDC6"/>
          </w:divBdr>
        </w:div>
        <w:div w:id="2041781996">
          <w:marLeft w:val="0"/>
          <w:marRight w:val="0"/>
          <w:marTop w:val="120"/>
          <w:marBottom w:val="0"/>
          <w:divBdr>
            <w:top w:val="single" w:sz="6" w:space="0" w:color="D5DDC6"/>
            <w:left w:val="single" w:sz="6" w:space="4" w:color="D5DDC6"/>
            <w:bottom w:val="single" w:sz="6" w:space="0" w:color="D5DDC6"/>
            <w:right w:val="single" w:sz="6" w:space="0" w:color="D5DDC6"/>
          </w:divBdr>
        </w:div>
        <w:div w:id="2057241622">
          <w:marLeft w:val="0"/>
          <w:marRight w:val="0"/>
          <w:marTop w:val="120"/>
          <w:marBottom w:val="0"/>
          <w:divBdr>
            <w:top w:val="single" w:sz="6" w:space="0" w:color="D5DDC6"/>
            <w:left w:val="single" w:sz="6" w:space="4" w:color="D5DDC6"/>
            <w:bottom w:val="single" w:sz="6" w:space="0" w:color="D5DDC6"/>
            <w:right w:val="single" w:sz="6" w:space="0" w:color="D5DDC6"/>
          </w:divBdr>
        </w:div>
        <w:div w:id="2141027426">
          <w:marLeft w:val="0"/>
          <w:marRight w:val="0"/>
          <w:marTop w:val="120"/>
          <w:marBottom w:val="0"/>
          <w:divBdr>
            <w:top w:val="single" w:sz="6" w:space="0" w:color="D5DDC6"/>
            <w:left w:val="single" w:sz="6" w:space="4" w:color="D5DDC6"/>
            <w:bottom w:val="single" w:sz="6" w:space="0" w:color="D5DDC6"/>
            <w:right w:val="single" w:sz="6" w:space="0" w:color="D5DDC6"/>
          </w:divBdr>
        </w:div>
        <w:div w:id="21414851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19520034">
      <w:bodyDiv w:val="1"/>
      <w:marLeft w:val="0"/>
      <w:marRight w:val="0"/>
      <w:marTop w:val="0"/>
      <w:marBottom w:val="0"/>
      <w:divBdr>
        <w:top w:val="none" w:sz="0" w:space="0" w:color="auto"/>
        <w:left w:val="none" w:sz="0" w:space="0" w:color="auto"/>
        <w:bottom w:val="none" w:sz="0" w:space="0" w:color="auto"/>
        <w:right w:val="none" w:sz="0" w:space="0" w:color="auto"/>
      </w:divBdr>
      <w:divsChild>
        <w:div w:id="2069301593">
          <w:marLeft w:val="0"/>
          <w:marRight w:val="0"/>
          <w:marTop w:val="0"/>
          <w:marBottom w:val="120"/>
          <w:divBdr>
            <w:top w:val="single" w:sz="6" w:space="8" w:color="D5DDC6"/>
            <w:left w:val="single" w:sz="6" w:space="0" w:color="D5DDC6"/>
            <w:bottom w:val="single" w:sz="6" w:space="12" w:color="D5DDC6"/>
            <w:right w:val="single" w:sz="6" w:space="0" w:color="D5DDC6"/>
          </w:divBdr>
        </w:div>
        <w:div w:id="2073842225">
          <w:marLeft w:val="0"/>
          <w:marRight w:val="0"/>
          <w:marTop w:val="0"/>
          <w:marBottom w:val="120"/>
          <w:divBdr>
            <w:top w:val="single" w:sz="6" w:space="8" w:color="D5DDC6"/>
            <w:left w:val="single" w:sz="6" w:space="0" w:color="D5DDC6"/>
            <w:bottom w:val="single" w:sz="6" w:space="12" w:color="D5DDC6"/>
            <w:right w:val="single" w:sz="6" w:space="0" w:color="D5DDC6"/>
          </w:divBdr>
        </w:div>
        <w:div w:id="1658341097">
          <w:marLeft w:val="0"/>
          <w:marRight w:val="0"/>
          <w:marTop w:val="0"/>
          <w:marBottom w:val="120"/>
          <w:divBdr>
            <w:top w:val="single" w:sz="6" w:space="8" w:color="D5DDC6"/>
            <w:left w:val="single" w:sz="6" w:space="0" w:color="D5DDC6"/>
            <w:bottom w:val="single" w:sz="6" w:space="12" w:color="D5DDC6"/>
            <w:right w:val="single" w:sz="6" w:space="0" w:color="D5DDC6"/>
          </w:divBdr>
        </w:div>
        <w:div w:id="873540861">
          <w:marLeft w:val="0"/>
          <w:marRight w:val="0"/>
          <w:marTop w:val="0"/>
          <w:marBottom w:val="120"/>
          <w:divBdr>
            <w:top w:val="single" w:sz="6" w:space="8" w:color="D5DDC6"/>
            <w:left w:val="single" w:sz="6" w:space="0" w:color="D5DDC6"/>
            <w:bottom w:val="single" w:sz="6" w:space="12" w:color="D5DDC6"/>
            <w:right w:val="single" w:sz="6" w:space="0" w:color="D5DDC6"/>
          </w:divBdr>
        </w:div>
        <w:div w:id="197644528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69585979">
      <w:bodyDiv w:val="1"/>
      <w:marLeft w:val="0"/>
      <w:marRight w:val="0"/>
      <w:marTop w:val="0"/>
      <w:marBottom w:val="0"/>
      <w:divBdr>
        <w:top w:val="none" w:sz="0" w:space="0" w:color="auto"/>
        <w:left w:val="none" w:sz="0" w:space="0" w:color="auto"/>
        <w:bottom w:val="none" w:sz="0" w:space="0" w:color="auto"/>
        <w:right w:val="none" w:sz="0" w:space="0" w:color="auto"/>
      </w:divBdr>
      <w:divsChild>
        <w:div w:id="38676908">
          <w:marLeft w:val="0"/>
          <w:marRight w:val="0"/>
          <w:marTop w:val="150"/>
          <w:marBottom w:val="150"/>
          <w:divBdr>
            <w:top w:val="none" w:sz="0" w:space="0" w:color="auto"/>
            <w:left w:val="none" w:sz="0" w:space="0" w:color="auto"/>
            <w:bottom w:val="none" w:sz="0" w:space="0" w:color="auto"/>
            <w:right w:val="none" w:sz="0" w:space="0" w:color="auto"/>
          </w:divBdr>
          <w:divsChild>
            <w:div w:id="1921450644">
              <w:marLeft w:val="0"/>
              <w:marRight w:val="0"/>
              <w:marTop w:val="100"/>
              <w:marBottom w:val="100"/>
              <w:divBdr>
                <w:top w:val="none" w:sz="0" w:space="0" w:color="auto"/>
                <w:left w:val="none" w:sz="0" w:space="0" w:color="auto"/>
                <w:bottom w:val="none" w:sz="0" w:space="0" w:color="auto"/>
                <w:right w:val="none" w:sz="0" w:space="0" w:color="auto"/>
              </w:divBdr>
              <w:divsChild>
                <w:div w:id="1004551372">
                  <w:marLeft w:val="0"/>
                  <w:marRight w:val="0"/>
                  <w:marTop w:val="0"/>
                  <w:marBottom w:val="0"/>
                  <w:divBdr>
                    <w:top w:val="none" w:sz="0" w:space="0" w:color="auto"/>
                    <w:left w:val="none" w:sz="0" w:space="0" w:color="auto"/>
                    <w:bottom w:val="none" w:sz="0" w:space="0" w:color="auto"/>
                    <w:right w:val="none" w:sz="0" w:space="0" w:color="auto"/>
                  </w:divBdr>
                  <w:divsChild>
                    <w:div w:id="677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93454">
          <w:marLeft w:val="0"/>
          <w:marRight w:val="0"/>
          <w:marTop w:val="0"/>
          <w:marBottom w:val="120"/>
          <w:divBdr>
            <w:top w:val="single" w:sz="6" w:space="8" w:color="D5DDC6"/>
            <w:left w:val="single" w:sz="6" w:space="0" w:color="D5DDC6"/>
            <w:bottom w:val="single" w:sz="6" w:space="12" w:color="D5DDC6"/>
            <w:right w:val="single" w:sz="6" w:space="0" w:color="D5DDC6"/>
          </w:divBdr>
        </w:div>
        <w:div w:id="755904951">
          <w:marLeft w:val="0"/>
          <w:marRight w:val="0"/>
          <w:marTop w:val="120"/>
          <w:marBottom w:val="0"/>
          <w:divBdr>
            <w:top w:val="single" w:sz="6" w:space="0" w:color="D5DDC6"/>
            <w:left w:val="single" w:sz="6" w:space="4" w:color="D5DDC6"/>
            <w:bottom w:val="single" w:sz="6" w:space="0" w:color="D5DDC6"/>
            <w:right w:val="single" w:sz="6" w:space="0" w:color="D5DDC6"/>
          </w:divBdr>
        </w:div>
        <w:div w:id="1107194484">
          <w:marLeft w:val="0"/>
          <w:marRight w:val="0"/>
          <w:marTop w:val="120"/>
          <w:marBottom w:val="0"/>
          <w:divBdr>
            <w:top w:val="single" w:sz="6" w:space="0" w:color="D5DDC6"/>
            <w:left w:val="single" w:sz="6" w:space="4" w:color="D5DDC6"/>
            <w:bottom w:val="single" w:sz="6" w:space="0" w:color="D5DDC6"/>
            <w:right w:val="single" w:sz="6" w:space="0" w:color="D5DDC6"/>
          </w:divBdr>
        </w:div>
        <w:div w:id="1331829271">
          <w:marLeft w:val="0"/>
          <w:marRight w:val="0"/>
          <w:marTop w:val="0"/>
          <w:marBottom w:val="120"/>
          <w:divBdr>
            <w:top w:val="single" w:sz="6" w:space="8" w:color="D5DDC6"/>
            <w:left w:val="single" w:sz="6" w:space="0" w:color="D5DDC6"/>
            <w:bottom w:val="single" w:sz="6" w:space="12" w:color="D5DDC6"/>
            <w:right w:val="single" w:sz="6" w:space="0" w:color="D5DDC6"/>
          </w:divBdr>
        </w:div>
        <w:div w:id="1483886523">
          <w:marLeft w:val="0"/>
          <w:marRight w:val="0"/>
          <w:marTop w:val="0"/>
          <w:marBottom w:val="120"/>
          <w:divBdr>
            <w:top w:val="single" w:sz="6" w:space="8" w:color="D5DDC6"/>
            <w:left w:val="single" w:sz="6" w:space="0" w:color="D5DDC6"/>
            <w:bottom w:val="single" w:sz="6" w:space="12" w:color="D5DDC6"/>
            <w:right w:val="single" w:sz="6" w:space="0" w:color="D5DDC6"/>
          </w:divBdr>
        </w:div>
        <w:div w:id="1704133396">
          <w:marLeft w:val="0"/>
          <w:marRight w:val="0"/>
          <w:marTop w:val="120"/>
          <w:marBottom w:val="0"/>
          <w:divBdr>
            <w:top w:val="single" w:sz="6" w:space="0" w:color="D5DDC6"/>
            <w:left w:val="single" w:sz="6" w:space="4" w:color="D5DDC6"/>
            <w:bottom w:val="single" w:sz="6" w:space="0" w:color="D5DDC6"/>
            <w:right w:val="single" w:sz="6" w:space="0" w:color="D5DDC6"/>
          </w:divBdr>
        </w:div>
        <w:div w:id="19680507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21241226">
      <w:bodyDiv w:val="1"/>
      <w:marLeft w:val="0"/>
      <w:marRight w:val="0"/>
      <w:marTop w:val="0"/>
      <w:marBottom w:val="0"/>
      <w:divBdr>
        <w:top w:val="none" w:sz="0" w:space="0" w:color="auto"/>
        <w:left w:val="none" w:sz="0" w:space="0" w:color="auto"/>
        <w:bottom w:val="none" w:sz="0" w:space="0" w:color="auto"/>
        <w:right w:val="none" w:sz="0" w:space="0" w:color="auto"/>
      </w:divBdr>
      <w:divsChild>
        <w:div w:id="63798216">
          <w:marLeft w:val="0"/>
          <w:marRight w:val="0"/>
          <w:marTop w:val="0"/>
          <w:marBottom w:val="120"/>
          <w:divBdr>
            <w:top w:val="single" w:sz="6" w:space="8" w:color="D5DDC6"/>
            <w:left w:val="single" w:sz="6" w:space="0" w:color="D5DDC6"/>
            <w:bottom w:val="single" w:sz="6" w:space="12" w:color="D5DDC6"/>
            <w:right w:val="single" w:sz="6" w:space="0" w:color="D5DDC6"/>
          </w:divBdr>
        </w:div>
        <w:div w:id="125859297">
          <w:marLeft w:val="0"/>
          <w:marRight w:val="0"/>
          <w:marTop w:val="0"/>
          <w:marBottom w:val="120"/>
          <w:divBdr>
            <w:top w:val="single" w:sz="6" w:space="8" w:color="D5DDC6"/>
            <w:left w:val="single" w:sz="6" w:space="0" w:color="D5DDC6"/>
            <w:bottom w:val="single" w:sz="6" w:space="12" w:color="D5DDC6"/>
            <w:right w:val="single" w:sz="6" w:space="0" w:color="D5DDC6"/>
          </w:divBdr>
        </w:div>
        <w:div w:id="157288931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31601718">
      <w:bodyDiv w:val="1"/>
      <w:marLeft w:val="0"/>
      <w:marRight w:val="0"/>
      <w:marTop w:val="0"/>
      <w:marBottom w:val="0"/>
      <w:divBdr>
        <w:top w:val="none" w:sz="0" w:space="0" w:color="auto"/>
        <w:left w:val="none" w:sz="0" w:space="0" w:color="auto"/>
        <w:bottom w:val="none" w:sz="0" w:space="0" w:color="auto"/>
        <w:right w:val="none" w:sz="0" w:space="0" w:color="auto"/>
      </w:divBdr>
      <w:divsChild>
        <w:div w:id="861363130">
          <w:marLeft w:val="0"/>
          <w:marRight w:val="0"/>
          <w:marTop w:val="0"/>
          <w:marBottom w:val="0"/>
          <w:divBdr>
            <w:top w:val="none" w:sz="0" w:space="0" w:color="auto"/>
            <w:left w:val="none" w:sz="0" w:space="0" w:color="auto"/>
            <w:bottom w:val="none" w:sz="0" w:space="0" w:color="auto"/>
            <w:right w:val="none" w:sz="0" w:space="0" w:color="auto"/>
          </w:divBdr>
        </w:div>
        <w:div w:id="539244583">
          <w:marLeft w:val="0"/>
          <w:marRight w:val="0"/>
          <w:marTop w:val="0"/>
          <w:marBottom w:val="0"/>
          <w:divBdr>
            <w:top w:val="none" w:sz="0" w:space="0" w:color="auto"/>
            <w:left w:val="none" w:sz="0" w:space="0" w:color="auto"/>
            <w:bottom w:val="none" w:sz="0" w:space="0" w:color="auto"/>
            <w:right w:val="none" w:sz="0" w:space="0" w:color="auto"/>
          </w:divBdr>
        </w:div>
      </w:divsChild>
    </w:div>
    <w:div w:id="1552185332">
      <w:bodyDiv w:val="1"/>
      <w:marLeft w:val="0"/>
      <w:marRight w:val="0"/>
      <w:marTop w:val="0"/>
      <w:marBottom w:val="0"/>
      <w:divBdr>
        <w:top w:val="none" w:sz="0" w:space="0" w:color="auto"/>
        <w:left w:val="none" w:sz="0" w:space="0" w:color="auto"/>
        <w:bottom w:val="none" w:sz="0" w:space="0" w:color="auto"/>
        <w:right w:val="none" w:sz="0" w:space="0" w:color="auto"/>
      </w:divBdr>
    </w:div>
    <w:div w:id="1557163903">
      <w:bodyDiv w:val="1"/>
      <w:marLeft w:val="0"/>
      <w:marRight w:val="0"/>
      <w:marTop w:val="0"/>
      <w:marBottom w:val="0"/>
      <w:divBdr>
        <w:top w:val="none" w:sz="0" w:space="0" w:color="auto"/>
        <w:left w:val="none" w:sz="0" w:space="0" w:color="auto"/>
        <w:bottom w:val="none" w:sz="0" w:space="0" w:color="auto"/>
        <w:right w:val="none" w:sz="0" w:space="0" w:color="auto"/>
      </w:divBdr>
      <w:divsChild>
        <w:div w:id="1509559152">
          <w:marLeft w:val="0"/>
          <w:marRight w:val="0"/>
          <w:marTop w:val="0"/>
          <w:marBottom w:val="300"/>
          <w:divBdr>
            <w:top w:val="none" w:sz="0" w:space="0" w:color="auto"/>
            <w:left w:val="none" w:sz="0" w:space="0" w:color="auto"/>
            <w:bottom w:val="none" w:sz="0" w:space="0" w:color="auto"/>
            <w:right w:val="none" w:sz="0" w:space="0" w:color="auto"/>
          </w:divBdr>
          <w:divsChild>
            <w:div w:id="1095318678">
              <w:marLeft w:val="0"/>
              <w:marRight w:val="0"/>
              <w:marTop w:val="0"/>
              <w:marBottom w:val="0"/>
              <w:divBdr>
                <w:top w:val="none" w:sz="0" w:space="0" w:color="auto"/>
                <w:left w:val="none" w:sz="0" w:space="0" w:color="auto"/>
                <w:bottom w:val="none" w:sz="0" w:space="0" w:color="auto"/>
                <w:right w:val="none" w:sz="0" w:space="0" w:color="auto"/>
              </w:divBdr>
              <w:divsChild>
                <w:div w:id="261452516">
                  <w:marLeft w:val="0"/>
                  <w:marRight w:val="0"/>
                  <w:marTop w:val="0"/>
                  <w:marBottom w:val="0"/>
                  <w:divBdr>
                    <w:top w:val="single" w:sz="6" w:space="0" w:color="DDDDDD"/>
                    <w:left w:val="single" w:sz="6" w:space="4" w:color="DDDDDD"/>
                    <w:bottom w:val="single" w:sz="6" w:space="0" w:color="DDDDDD"/>
                    <w:right w:val="single" w:sz="6" w:space="4" w:color="DDDDDD"/>
                  </w:divBdr>
                  <w:divsChild>
                    <w:div w:id="1052535856">
                      <w:marLeft w:val="0"/>
                      <w:marRight w:val="0"/>
                      <w:marTop w:val="0"/>
                      <w:marBottom w:val="150"/>
                      <w:divBdr>
                        <w:top w:val="none" w:sz="0" w:space="0" w:color="auto"/>
                        <w:left w:val="none" w:sz="0" w:space="0" w:color="auto"/>
                        <w:bottom w:val="none" w:sz="0" w:space="0" w:color="auto"/>
                        <w:right w:val="none" w:sz="0" w:space="0" w:color="auto"/>
                      </w:divBdr>
                      <w:divsChild>
                        <w:div w:id="2027635935">
                          <w:marLeft w:val="0"/>
                          <w:marRight w:val="0"/>
                          <w:marTop w:val="0"/>
                          <w:marBottom w:val="0"/>
                          <w:divBdr>
                            <w:top w:val="none" w:sz="0" w:space="0" w:color="auto"/>
                            <w:left w:val="none" w:sz="0" w:space="0" w:color="auto"/>
                            <w:bottom w:val="none" w:sz="0" w:space="0" w:color="auto"/>
                            <w:right w:val="none" w:sz="0" w:space="0" w:color="auto"/>
                          </w:divBdr>
                          <w:divsChild>
                            <w:div w:id="1105729731">
                              <w:marLeft w:val="0"/>
                              <w:marRight w:val="0"/>
                              <w:marTop w:val="0"/>
                              <w:marBottom w:val="0"/>
                              <w:divBdr>
                                <w:top w:val="none" w:sz="0" w:space="0" w:color="auto"/>
                                <w:left w:val="none" w:sz="0" w:space="0" w:color="auto"/>
                                <w:bottom w:val="none" w:sz="0" w:space="0" w:color="auto"/>
                                <w:right w:val="none" w:sz="0" w:space="0" w:color="auto"/>
                              </w:divBdr>
                              <w:divsChild>
                                <w:div w:id="734351680">
                                  <w:marLeft w:val="0"/>
                                  <w:marRight w:val="0"/>
                                  <w:marTop w:val="0"/>
                                  <w:marBottom w:val="0"/>
                                  <w:divBdr>
                                    <w:top w:val="none" w:sz="0" w:space="0" w:color="auto"/>
                                    <w:left w:val="none" w:sz="0" w:space="0" w:color="auto"/>
                                    <w:bottom w:val="none" w:sz="0" w:space="0" w:color="auto"/>
                                    <w:right w:val="none" w:sz="0" w:space="0" w:color="auto"/>
                                  </w:divBdr>
                                  <w:divsChild>
                                    <w:div w:id="2134785113">
                                      <w:marLeft w:val="0"/>
                                      <w:marRight w:val="0"/>
                                      <w:marTop w:val="0"/>
                                      <w:marBottom w:val="0"/>
                                      <w:divBdr>
                                        <w:top w:val="none" w:sz="0" w:space="0" w:color="auto"/>
                                        <w:left w:val="none" w:sz="0" w:space="0" w:color="auto"/>
                                        <w:bottom w:val="none" w:sz="0" w:space="0" w:color="auto"/>
                                        <w:right w:val="none" w:sz="0" w:space="0" w:color="auto"/>
                                      </w:divBdr>
                                    </w:div>
                                    <w:div w:id="920675550">
                                      <w:marLeft w:val="0"/>
                                      <w:marRight w:val="0"/>
                                      <w:marTop w:val="0"/>
                                      <w:marBottom w:val="0"/>
                                      <w:divBdr>
                                        <w:top w:val="none" w:sz="0" w:space="0" w:color="auto"/>
                                        <w:left w:val="none" w:sz="0" w:space="0" w:color="auto"/>
                                        <w:bottom w:val="none" w:sz="0" w:space="0" w:color="auto"/>
                                        <w:right w:val="none" w:sz="0" w:space="0" w:color="auto"/>
                                      </w:divBdr>
                                    </w:div>
                                    <w:div w:id="823205425">
                                      <w:marLeft w:val="0"/>
                                      <w:marRight w:val="0"/>
                                      <w:marTop w:val="0"/>
                                      <w:marBottom w:val="0"/>
                                      <w:divBdr>
                                        <w:top w:val="none" w:sz="0" w:space="0" w:color="auto"/>
                                        <w:left w:val="none" w:sz="0" w:space="0" w:color="auto"/>
                                        <w:bottom w:val="none" w:sz="0" w:space="0" w:color="auto"/>
                                        <w:right w:val="none" w:sz="0" w:space="0" w:color="auto"/>
                                      </w:divBdr>
                                    </w:div>
                                    <w:div w:id="1359159414">
                                      <w:marLeft w:val="0"/>
                                      <w:marRight w:val="0"/>
                                      <w:marTop w:val="0"/>
                                      <w:marBottom w:val="0"/>
                                      <w:divBdr>
                                        <w:top w:val="none" w:sz="0" w:space="0" w:color="auto"/>
                                        <w:left w:val="none" w:sz="0" w:space="0" w:color="auto"/>
                                        <w:bottom w:val="none" w:sz="0" w:space="0" w:color="auto"/>
                                        <w:right w:val="none" w:sz="0" w:space="0" w:color="auto"/>
                                      </w:divBdr>
                                    </w:div>
                                    <w:div w:id="1459301660">
                                      <w:marLeft w:val="0"/>
                                      <w:marRight w:val="0"/>
                                      <w:marTop w:val="0"/>
                                      <w:marBottom w:val="0"/>
                                      <w:divBdr>
                                        <w:top w:val="none" w:sz="0" w:space="0" w:color="auto"/>
                                        <w:left w:val="none" w:sz="0" w:space="0" w:color="auto"/>
                                        <w:bottom w:val="none" w:sz="0" w:space="0" w:color="auto"/>
                                        <w:right w:val="none" w:sz="0" w:space="0" w:color="auto"/>
                                      </w:divBdr>
                                    </w:div>
                                    <w:div w:id="653680694">
                                      <w:marLeft w:val="0"/>
                                      <w:marRight w:val="0"/>
                                      <w:marTop w:val="0"/>
                                      <w:marBottom w:val="0"/>
                                      <w:divBdr>
                                        <w:top w:val="none" w:sz="0" w:space="0" w:color="auto"/>
                                        <w:left w:val="none" w:sz="0" w:space="0" w:color="auto"/>
                                        <w:bottom w:val="none" w:sz="0" w:space="0" w:color="auto"/>
                                        <w:right w:val="none" w:sz="0" w:space="0" w:color="auto"/>
                                      </w:divBdr>
                                    </w:div>
                                    <w:div w:id="467169758">
                                      <w:marLeft w:val="0"/>
                                      <w:marRight w:val="0"/>
                                      <w:marTop w:val="0"/>
                                      <w:marBottom w:val="0"/>
                                      <w:divBdr>
                                        <w:top w:val="none" w:sz="0" w:space="0" w:color="auto"/>
                                        <w:left w:val="none" w:sz="0" w:space="0" w:color="auto"/>
                                        <w:bottom w:val="none" w:sz="0" w:space="0" w:color="auto"/>
                                        <w:right w:val="none" w:sz="0" w:space="0" w:color="auto"/>
                                      </w:divBdr>
                                    </w:div>
                                    <w:div w:id="1913463157">
                                      <w:marLeft w:val="0"/>
                                      <w:marRight w:val="0"/>
                                      <w:marTop w:val="0"/>
                                      <w:marBottom w:val="0"/>
                                      <w:divBdr>
                                        <w:top w:val="none" w:sz="0" w:space="0" w:color="auto"/>
                                        <w:left w:val="none" w:sz="0" w:space="0" w:color="auto"/>
                                        <w:bottom w:val="none" w:sz="0" w:space="0" w:color="auto"/>
                                        <w:right w:val="none" w:sz="0" w:space="0" w:color="auto"/>
                                      </w:divBdr>
                                    </w:div>
                                    <w:div w:id="304353404">
                                      <w:marLeft w:val="0"/>
                                      <w:marRight w:val="0"/>
                                      <w:marTop w:val="0"/>
                                      <w:marBottom w:val="0"/>
                                      <w:divBdr>
                                        <w:top w:val="none" w:sz="0" w:space="0" w:color="auto"/>
                                        <w:left w:val="none" w:sz="0" w:space="0" w:color="auto"/>
                                        <w:bottom w:val="none" w:sz="0" w:space="0" w:color="auto"/>
                                        <w:right w:val="none" w:sz="0" w:space="0" w:color="auto"/>
                                      </w:divBdr>
                                    </w:div>
                                    <w:div w:id="1987969088">
                                      <w:marLeft w:val="0"/>
                                      <w:marRight w:val="0"/>
                                      <w:marTop w:val="0"/>
                                      <w:marBottom w:val="0"/>
                                      <w:divBdr>
                                        <w:top w:val="none" w:sz="0" w:space="0" w:color="auto"/>
                                        <w:left w:val="none" w:sz="0" w:space="0" w:color="auto"/>
                                        <w:bottom w:val="none" w:sz="0" w:space="0" w:color="auto"/>
                                        <w:right w:val="none" w:sz="0" w:space="0" w:color="auto"/>
                                      </w:divBdr>
                                    </w:div>
                                    <w:div w:id="458766120">
                                      <w:marLeft w:val="0"/>
                                      <w:marRight w:val="0"/>
                                      <w:marTop w:val="0"/>
                                      <w:marBottom w:val="0"/>
                                      <w:divBdr>
                                        <w:top w:val="none" w:sz="0" w:space="0" w:color="auto"/>
                                        <w:left w:val="none" w:sz="0" w:space="0" w:color="auto"/>
                                        <w:bottom w:val="none" w:sz="0" w:space="0" w:color="auto"/>
                                        <w:right w:val="none" w:sz="0" w:space="0" w:color="auto"/>
                                      </w:divBdr>
                                    </w:div>
                                    <w:div w:id="330111607">
                                      <w:marLeft w:val="0"/>
                                      <w:marRight w:val="0"/>
                                      <w:marTop w:val="0"/>
                                      <w:marBottom w:val="0"/>
                                      <w:divBdr>
                                        <w:top w:val="none" w:sz="0" w:space="0" w:color="auto"/>
                                        <w:left w:val="none" w:sz="0" w:space="0" w:color="auto"/>
                                        <w:bottom w:val="none" w:sz="0" w:space="0" w:color="auto"/>
                                        <w:right w:val="none" w:sz="0" w:space="0" w:color="auto"/>
                                      </w:divBdr>
                                    </w:div>
                                    <w:div w:id="1541820806">
                                      <w:marLeft w:val="0"/>
                                      <w:marRight w:val="0"/>
                                      <w:marTop w:val="0"/>
                                      <w:marBottom w:val="0"/>
                                      <w:divBdr>
                                        <w:top w:val="none" w:sz="0" w:space="0" w:color="auto"/>
                                        <w:left w:val="none" w:sz="0" w:space="0" w:color="auto"/>
                                        <w:bottom w:val="none" w:sz="0" w:space="0" w:color="auto"/>
                                        <w:right w:val="none" w:sz="0" w:space="0" w:color="auto"/>
                                      </w:divBdr>
                                    </w:div>
                                    <w:div w:id="632173667">
                                      <w:marLeft w:val="0"/>
                                      <w:marRight w:val="0"/>
                                      <w:marTop w:val="0"/>
                                      <w:marBottom w:val="0"/>
                                      <w:divBdr>
                                        <w:top w:val="none" w:sz="0" w:space="0" w:color="auto"/>
                                        <w:left w:val="none" w:sz="0" w:space="0" w:color="auto"/>
                                        <w:bottom w:val="none" w:sz="0" w:space="0" w:color="auto"/>
                                        <w:right w:val="none" w:sz="0" w:space="0" w:color="auto"/>
                                      </w:divBdr>
                                    </w:div>
                                    <w:div w:id="1205675710">
                                      <w:marLeft w:val="0"/>
                                      <w:marRight w:val="0"/>
                                      <w:marTop w:val="0"/>
                                      <w:marBottom w:val="0"/>
                                      <w:divBdr>
                                        <w:top w:val="none" w:sz="0" w:space="0" w:color="auto"/>
                                        <w:left w:val="none" w:sz="0" w:space="0" w:color="auto"/>
                                        <w:bottom w:val="none" w:sz="0" w:space="0" w:color="auto"/>
                                        <w:right w:val="none" w:sz="0" w:space="0" w:color="auto"/>
                                      </w:divBdr>
                                    </w:div>
                                    <w:div w:id="1317883317">
                                      <w:marLeft w:val="0"/>
                                      <w:marRight w:val="0"/>
                                      <w:marTop w:val="0"/>
                                      <w:marBottom w:val="0"/>
                                      <w:divBdr>
                                        <w:top w:val="none" w:sz="0" w:space="0" w:color="auto"/>
                                        <w:left w:val="none" w:sz="0" w:space="0" w:color="auto"/>
                                        <w:bottom w:val="none" w:sz="0" w:space="0" w:color="auto"/>
                                        <w:right w:val="none" w:sz="0" w:space="0" w:color="auto"/>
                                      </w:divBdr>
                                    </w:div>
                                    <w:div w:id="1006514527">
                                      <w:marLeft w:val="0"/>
                                      <w:marRight w:val="0"/>
                                      <w:marTop w:val="0"/>
                                      <w:marBottom w:val="0"/>
                                      <w:divBdr>
                                        <w:top w:val="none" w:sz="0" w:space="0" w:color="auto"/>
                                        <w:left w:val="none" w:sz="0" w:space="0" w:color="auto"/>
                                        <w:bottom w:val="none" w:sz="0" w:space="0" w:color="auto"/>
                                        <w:right w:val="none" w:sz="0" w:space="0" w:color="auto"/>
                                      </w:divBdr>
                                    </w:div>
                                    <w:div w:id="220750499">
                                      <w:marLeft w:val="0"/>
                                      <w:marRight w:val="0"/>
                                      <w:marTop w:val="0"/>
                                      <w:marBottom w:val="0"/>
                                      <w:divBdr>
                                        <w:top w:val="none" w:sz="0" w:space="0" w:color="auto"/>
                                        <w:left w:val="none" w:sz="0" w:space="0" w:color="auto"/>
                                        <w:bottom w:val="none" w:sz="0" w:space="0" w:color="auto"/>
                                        <w:right w:val="none" w:sz="0" w:space="0" w:color="auto"/>
                                      </w:divBdr>
                                    </w:div>
                                    <w:div w:id="770784418">
                                      <w:marLeft w:val="0"/>
                                      <w:marRight w:val="0"/>
                                      <w:marTop w:val="0"/>
                                      <w:marBottom w:val="0"/>
                                      <w:divBdr>
                                        <w:top w:val="none" w:sz="0" w:space="0" w:color="auto"/>
                                        <w:left w:val="none" w:sz="0" w:space="0" w:color="auto"/>
                                        <w:bottom w:val="none" w:sz="0" w:space="0" w:color="auto"/>
                                        <w:right w:val="none" w:sz="0" w:space="0" w:color="auto"/>
                                      </w:divBdr>
                                    </w:div>
                                    <w:div w:id="562109477">
                                      <w:marLeft w:val="0"/>
                                      <w:marRight w:val="0"/>
                                      <w:marTop w:val="0"/>
                                      <w:marBottom w:val="0"/>
                                      <w:divBdr>
                                        <w:top w:val="none" w:sz="0" w:space="0" w:color="auto"/>
                                        <w:left w:val="none" w:sz="0" w:space="0" w:color="auto"/>
                                        <w:bottom w:val="none" w:sz="0" w:space="0" w:color="auto"/>
                                        <w:right w:val="none" w:sz="0" w:space="0" w:color="auto"/>
                                      </w:divBdr>
                                    </w:div>
                                    <w:div w:id="1092506652">
                                      <w:marLeft w:val="0"/>
                                      <w:marRight w:val="0"/>
                                      <w:marTop w:val="0"/>
                                      <w:marBottom w:val="0"/>
                                      <w:divBdr>
                                        <w:top w:val="none" w:sz="0" w:space="0" w:color="auto"/>
                                        <w:left w:val="none" w:sz="0" w:space="0" w:color="auto"/>
                                        <w:bottom w:val="none" w:sz="0" w:space="0" w:color="auto"/>
                                        <w:right w:val="none" w:sz="0" w:space="0" w:color="auto"/>
                                      </w:divBdr>
                                    </w:div>
                                    <w:div w:id="1380742189">
                                      <w:marLeft w:val="0"/>
                                      <w:marRight w:val="0"/>
                                      <w:marTop w:val="0"/>
                                      <w:marBottom w:val="0"/>
                                      <w:divBdr>
                                        <w:top w:val="none" w:sz="0" w:space="0" w:color="auto"/>
                                        <w:left w:val="none" w:sz="0" w:space="0" w:color="auto"/>
                                        <w:bottom w:val="none" w:sz="0" w:space="0" w:color="auto"/>
                                        <w:right w:val="none" w:sz="0" w:space="0" w:color="auto"/>
                                      </w:divBdr>
                                    </w:div>
                                    <w:div w:id="121310987">
                                      <w:marLeft w:val="0"/>
                                      <w:marRight w:val="0"/>
                                      <w:marTop w:val="0"/>
                                      <w:marBottom w:val="0"/>
                                      <w:divBdr>
                                        <w:top w:val="none" w:sz="0" w:space="0" w:color="auto"/>
                                        <w:left w:val="none" w:sz="0" w:space="0" w:color="auto"/>
                                        <w:bottom w:val="none" w:sz="0" w:space="0" w:color="auto"/>
                                        <w:right w:val="none" w:sz="0" w:space="0" w:color="auto"/>
                                      </w:divBdr>
                                    </w:div>
                                    <w:div w:id="546914596">
                                      <w:marLeft w:val="0"/>
                                      <w:marRight w:val="0"/>
                                      <w:marTop w:val="0"/>
                                      <w:marBottom w:val="0"/>
                                      <w:divBdr>
                                        <w:top w:val="none" w:sz="0" w:space="0" w:color="auto"/>
                                        <w:left w:val="none" w:sz="0" w:space="0" w:color="auto"/>
                                        <w:bottom w:val="none" w:sz="0" w:space="0" w:color="auto"/>
                                        <w:right w:val="none" w:sz="0" w:space="0" w:color="auto"/>
                                      </w:divBdr>
                                    </w:div>
                                    <w:div w:id="724111931">
                                      <w:marLeft w:val="0"/>
                                      <w:marRight w:val="0"/>
                                      <w:marTop w:val="0"/>
                                      <w:marBottom w:val="0"/>
                                      <w:divBdr>
                                        <w:top w:val="none" w:sz="0" w:space="0" w:color="auto"/>
                                        <w:left w:val="none" w:sz="0" w:space="0" w:color="auto"/>
                                        <w:bottom w:val="none" w:sz="0" w:space="0" w:color="auto"/>
                                        <w:right w:val="none" w:sz="0" w:space="0" w:color="auto"/>
                                      </w:divBdr>
                                    </w:div>
                                    <w:div w:id="1705786031">
                                      <w:marLeft w:val="0"/>
                                      <w:marRight w:val="0"/>
                                      <w:marTop w:val="0"/>
                                      <w:marBottom w:val="0"/>
                                      <w:divBdr>
                                        <w:top w:val="none" w:sz="0" w:space="0" w:color="auto"/>
                                        <w:left w:val="none" w:sz="0" w:space="0" w:color="auto"/>
                                        <w:bottom w:val="none" w:sz="0" w:space="0" w:color="auto"/>
                                        <w:right w:val="none" w:sz="0" w:space="0" w:color="auto"/>
                                      </w:divBdr>
                                    </w:div>
                                    <w:div w:id="1878852742">
                                      <w:marLeft w:val="0"/>
                                      <w:marRight w:val="0"/>
                                      <w:marTop w:val="0"/>
                                      <w:marBottom w:val="0"/>
                                      <w:divBdr>
                                        <w:top w:val="none" w:sz="0" w:space="0" w:color="auto"/>
                                        <w:left w:val="none" w:sz="0" w:space="0" w:color="auto"/>
                                        <w:bottom w:val="none" w:sz="0" w:space="0" w:color="auto"/>
                                        <w:right w:val="none" w:sz="0" w:space="0" w:color="auto"/>
                                      </w:divBdr>
                                    </w:div>
                                    <w:div w:id="452864721">
                                      <w:marLeft w:val="0"/>
                                      <w:marRight w:val="0"/>
                                      <w:marTop w:val="0"/>
                                      <w:marBottom w:val="0"/>
                                      <w:divBdr>
                                        <w:top w:val="none" w:sz="0" w:space="0" w:color="auto"/>
                                        <w:left w:val="none" w:sz="0" w:space="0" w:color="auto"/>
                                        <w:bottom w:val="none" w:sz="0" w:space="0" w:color="auto"/>
                                        <w:right w:val="none" w:sz="0" w:space="0" w:color="auto"/>
                                      </w:divBdr>
                                    </w:div>
                                    <w:div w:id="82504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550109">
      <w:bodyDiv w:val="1"/>
      <w:marLeft w:val="0"/>
      <w:marRight w:val="0"/>
      <w:marTop w:val="0"/>
      <w:marBottom w:val="0"/>
      <w:divBdr>
        <w:top w:val="none" w:sz="0" w:space="0" w:color="auto"/>
        <w:left w:val="none" w:sz="0" w:space="0" w:color="auto"/>
        <w:bottom w:val="none" w:sz="0" w:space="0" w:color="auto"/>
        <w:right w:val="none" w:sz="0" w:space="0" w:color="auto"/>
      </w:divBdr>
    </w:div>
    <w:div w:id="1633635405">
      <w:bodyDiv w:val="1"/>
      <w:marLeft w:val="0"/>
      <w:marRight w:val="0"/>
      <w:marTop w:val="0"/>
      <w:marBottom w:val="0"/>
      <w:divBdr>
        <w:top w:val="none" w:sz="0" w:space="0" w:color="auto"/>
        <w:left w:val="none" w:sz="0" w:space="0" w:color="auto"/>
        <w:bottom w:val="none" w:sz="0" w:space="0" w:color="auto"/>
        <w:right w:val="none" w:sz="0" w:space="0" w:color="auto"/>
      </w:divBdr>
      <w:divsChild>
        <w:div w:id="552352321">
          <w:marLeft w:val="0"/>
          <w:marRight w:val="0"/>
          <w:marTop w:val="120"/>
          <w:marBottom w:val="0"/>
          <w:divBdr>
            <w:top w:val="single" w:sz="6" w:space="0" w:color="D5DDC6"/>
            <w:left w:val="single" w:sz="6" w:space="4" w:color="D5DDC6"/>
            <w:bottom w:val="single" w:sz="6" w:space="0" w:color="D5DDC6"/>
            <w:right w:val="single" w:sz="6" w:space="0" w:color="D5DDC6"/>
          </w:divBdr>
        </w:div>
        <w:div w:id="112211171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34826930">
      <w:bodyDiv w:val="1"/>
      <w:marLeft w:val="0"/>
      <w:marRight w:val="0"/>
      <w:marTop w:val="0"/>
      <w:marBottom w:val="0"/>
      <w:divBdr>
        <w:top w:val="none" w:sz="0" w:space="0" w:color="auto"/>
        <w:left w:val="none" w:sz="0" w:space="0" w:color="auto"/>
        <w:bottom w:val="none" w:sz="0" w:space="0" w:color="auto"/>
        <w:right w:val="none" w:sz="0" w:space="0" w:color="auto"/>
      </w:divBdr>
      <w:divsChild>
        <w:div w:id="575210662">
          <w:marLeft w:val="0"/>
          <w:marRight w:val="0"/>
          <w:marTop w:val="120"/>
          <w:marBottom w:val="0"/>
          <w:divBdr>
            <w:top w:val="single" w:sz="6" w:space="0" w:color="D5DDC6"/>
            <w:left w:val="single" w:sz="6" w:space="4" w:color="D5DDC6"/>
            <w:bottom w:val="single" w:sz="6" w:space="0" w:color="D5DDC6"/>
            <w:right w:val="single" w:sz="6" w:space="0" w:color="D5DDC6"/>
          </w:divBdr>
        </w:div>
        <w:div w:id="185939459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62466873">
      <w:bodyDiv w:val="1"/>
      <w:marLeft w:val="0"/>
      <w:marRight w:val="0"/>
      <w:marTop w:val="0"/>
      <w:marBottom w:val="0"/>
      <w:divBdr>
        <w:top w:val="none" w:sz="0" w:space="0" w:color="auto"/>
        <w:left w:val="none" w:sz="0" w:space="0" w:color="auto"/>
        <w:bottom w:val="none" w:sz="0" w:space="0" w:color="auto"/>
        <w:right w:val="none" w:sz="0" w:space="0" w:color="auto"/>
      </w:divBdr>
      <w:divsChild>
        <w:div w:id="159586728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05211903">
      <w:bodyDiv w:val="1"/>
      <w:marLeft w:val="0"/>
      <w:marRight w:val="0"/>
      <w:marTop w:val="0"/>
      <w:marBottom w:val="0"/>
      <w:divBdr>
        <w:top w:val="none" w:sz="0" w:space="0" w:color="auto"/>
        <w:left w:val="none" w:sz="0" w:space="0" w:color="auto"/>
        <w:bottom w:val="none" w:sz="0" w:space="0" w:color="auto"/>
        <w:right w:val="none" w:sz="0" w:space="0" w:color="auto"/>
      </w:divBdr>
    </w:div>
    <w:div w:id="1750930945">
      <w:bodyDiv w:val="1"/>
      <w:marLeft w:val="0"/>
      <w:marRight w:val="0"/>
      <w:marTop w:val="0"/>
      <w:marBottom w:val="0"/>
      <w:divBdr>
        <w:top w:val="none" w:sz="0" w:space="0" w:color="auto"/>
        <w:left w:val="none" w:sz="0" w:space="0" w:color="auto"/>
        <w:bottom w:val="none" w:sz="0" w:space="0" w:color="auto"/>
        <w:right w:val="none" w:sz="0" w:space="0" w:color="auto"/>
      </w:divBdr>
      <w:divsChild>
        <w:div w:id="247925179">
          <w:marLeft w:val="0"/>
          <w:marRight w:val="0"/>
          <w:marTop w:val="120"/>
          <w:marBottom w:val="0"/>
          <w:divBdr>
            <w:top w:val="single" w:sz="6" w:space="0" w:color="D5DDC6"/>
            <w:left w:val="single" w:sz="6" w:space="4" w:color="D5DDC6"/>
            <w:bottom w:val="single" w:sz="6" w:space="0" w:color="D5DDC6"/>
            <w:right w:val="single" w:sz="6" w:space="0" w:color="D5DDC6"/>
          </w:divBdr>
        </w:div>
        <w:div w:id="262809717">
          <w:marLeft w:val="0"/>
          <w:marRight w:val="0"/>
          <w:marTop w:val="120"/>
          <w:marBottom w:val="0"/>
          <w:divBdr>
            <w:top w:val="single" w:sz="6" w:space="0" w:color="D5DDC6"/>
            <w:left w:val="single" w:sz="6" w:space="4" w:color="D5DDC6"/>
            <w:bottom w:val="single" w:sz="6" w:space="0" w:color="D5DDC6"/>
            <w:right w:val="single" w:sz="6" w:space="0" w:color="D5DDC6"/>
          </w:divBdr>
        </w:div>
        <w:div w:id="287250325">
          <w:marLeft w:val="0"/>
          <w:marRight w:val="0"/>
          <w:marTop w:val="0"/>
          <w:marBottom w:val="120"/>
          <w:divBdr>
            <w:top w:val="single" w:sz="6" w:space="8" w:color="D5DDC6"/>
            <w:left w:val="single" w:sz="6" w:space="0" w:color="D5DDC6"/>
            <w:bottom w:val="single" w:sz="6" w:space="12" w:color="D5DDC6"/>
            <w:right w:val="single" w:sz="6" w:space="0" w:color="D5DDC6"/>
          </w:divBdr>
        </w:div>
        <w:div w:id="349642835">
          <w:marLeft w:val="0"/>
          <w:marRight w:val="0"/>
          <w:marTop w:val="0"/>
          <w:marBottom w:val="120"/>
          <w:divBdr>
            <w:top w:val="single" w:sz="6" w:space="8" w:color="D5DDC6"/>
            <w:left w:val="single" w:sz="6" w:space="0" w:color="D5DDC6"/>
            <w:bottom w:val="single" w:sz="6" w:space="12" w:color="D5DDC6"/>
            <w:right w:val="single" w:sz="6" w:space="0" w:color="D5DDC6"/>
          </w:divBdr>
        </w:div>
        <w:div w:id="729232215">
          <w:marLeft w:val="0"/>
          <w:marRight w:val="0"/>
          <w:marTop w:val="120"/>
          <w:marBottom w:val="0"/>
          <w:divBdr>
            <w:top w:val="single" w:sz="6" w:space="0" w:color="D5DDC6"/>
            <w:left w:val="single" w:sz="6" w:space="4" w:color="D5DDC6"/>
            <w:bottom w:val="single" w:sz="6" w:space="0" w:color="D5DDC6"/>
            <w:right w:val="single" w:sz="6" w:space="0" w:color="D5DDC6"/>
          </w:divBdr>
        </w:div>
        <w:div w:id="767165457">
          <w:marLeft w:val="0"/>
          <w:marRight w:val="0"/>
          <w:marTop w:val="120"/>
          <w:marBottom w:val="0"/>
          <w:divBdr>
            <w:top w:val="single" w:sz="6" w:space="0" w:color="D5DDC6"/>
            <w:left w:val="single" w:sz="6" w:space="4" w:color="D5DDC6"/>
            <w:bottom w:val="single" w:sz="6" w:space="0" w:color="D5DDC6"/>
            <w:right w:val="single" w:sz="6" w:space="0" w:color="D5DDC6"/>
          </w:divBdr>
        </w:div>
        <w:div w:id="946155355">
          <w:marLeft w:val="0"/>
          <w:marRight w:val="0"/>
          <w:marTop w:val="120"/>
          <w:marBottom w:val="0"/>
          <w:divBdr>
            <w:top w:val="single" w:sz="6" w:space="0" w:color="D5DDC6"/>
            <w:left w:val="single" w:sz="6" w:space="4" w:color="D5DDC6"/>
            <w:bottom w:val="single" w:sz="6" w:space="0" w:color="D5DDC6"/>
            <w:right w:val="single" w:sz="6" w:space="0" w:color="D5DDC6"/>
          </w:divBdr>
        </w:div>
        <w:div w:id="1419063929">
          <w:marLeft w:val="0"/>
          <w:marRight w:val="0"/>
          <w:marTop w:val="150"/>
          <w:marBottom w:val="150"/>
          <w:divBdr>
            <w:top w:val="none" w:sz="0" w:space="0" w:color="auto"/>
            <w:left w:val="none" w:sz="0" w:space="0" w:color="auto"/>
            <w:bottom w:val="none" w:sz="0" w:space="0" w:color="auto"/>
            <w:right w:val="none" w:sz="0" w:space="0" w:color="auto"/>
          </w:divBdr>
          <w:divsChild>
            <w:div w:id="698628035">
              <w:marLeft w:val="0"/>
              <w:marRight w:val="0"/>
              <w:marTop w:val="100"/>
              <w:marBottom w:val="100"/>
              <w:divBdr>
                <w:top w:val="none" w:sz="0" w:space="0" w:color="auto"/>
                <w:left w:val="none" w:sz="0" w:space="0" w:color="auto"/>
                <w:bottom w:val="none" w:sz="0" w:space="0" w:color="auto"/>
                <w:right w:val="none" w:sz="0" w:space="0" w:color="auto"/>
              </w:divBdr>
              <w:divsChild>
                <w:div w:id="472060283">
                  <w:marLeft w:val="0"/>
                  <w:marRight w:val="0"/>
                  <w:marTop w:val="0"/>
                  <w:marBottom w:val="0"/>
                  <w:divBdr>
                    <w:top w:val="none" w:sz="0" w:space="0" w:color="auto"/>
                    <w:left w:val="none" w:sz="0" w:space="0" w:color="auto"/>
                    <w:bottom w:val="none" w:sz="0" w:space="0" w:color="auto"/>
                    <w:right w:val="none" w:sz="0" w:space="0" w:color="auto"/>
                  </w:divBdr>
                  <w:divsChild>
                    <w:div w:id="19140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4943">
          <w:marLeft w:val="0"/>
          <w:marRight w:val="0"/>
          <w:marTop w:val="0"/>
          <w:marBottom w:val="120"/>
          <w:divBdr>
            <w:top w:val="single" w:sz="6" w:space="8" w:color="D5DDC6"/>
            <w:left w:val="single" w:sz="6" w:space="0" w:color="D5DDC6"/>
            <w:bottom w:val="single" w:sz="6" w:space="12" w:color="D5DDC6"/>
            <w:right w:val="single" w:sz="6" w:space="0" w:color="D5DDC6"/>
          </w:divBdr>
        </w:div>
        <w:div w:id="2077127667">
          <w:marLeft w:val="0"/>
          <w:marRight w:val="0"/>
          <w:marTop w:val="120"/>
          <w:marBottom w:val="0"/>
          <w:divBdr>
            <w:top w:val="single" w:sz="6" w:space="0" w:color="D5DDC6"/>
            <w:left w:val="single" w:sz="6" w:space="4" w:color="D5DDC6"/>
            <w:bottom w:val="single" w:sz="6" w:space="0" w:color="D5DDC6"/>
            <w:right w:val="single" w:sz="6" w:space="0" w:color="D5DDC6"/>
          </w:divBdr>
        </w:div>
        <w:div w:id="2079590968">
          <w:marLeft w:val="0"/>
          <w:marRight w:val="0"/>
          <w:marTop w:val="0"/>
          <w:marBottom w:val="120"/>
          <w:divBdr>
            <w:top w:val="single" w:sz="6" w:space="8" w:color="D5DDC6"/>
            <w:left w:val="single" w:sz="6" w:space="0" w:color="D5DDC6"/>
            <w:bottom w:val="single" w:sz="6" w:space="12" w:color="D5DDC6"/>
            <w:right w:val="single" w:sz="6" w:space="0" w:color="D5DDC6"/>
          </w:divBdr>
        </w:div>
        <w:div w:id="2108695674">
          <w:marLeft w:val="0"/>
          <w:marRight w:val="0"/>
          <w:marTop w:val="0"/>
          <w:marBottom w:val="120"/>
          <w:divBdr>
            <w:top w:val="single" w:sz="6" w:space="8" w:color="D5DDC6"/>
            <w:left w:val="single" w:sz="6" w:space="0" w:color="D5DDC6"/>
            <w:bottom w:val="single" w:sz="6" w:space="12" w:color="D5DDC6"/>
            <w:right w:val="single" w:sz="6" w:space="0" w:color="D5DDC6"/>
          </w:divBdr>
        </w:div>
        <w:div w:id="21392264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752703663">
      <w:bodyDiv w:val="1"/>
      <w:marLeft w:val="0"/>
      <w:marRight w:val="0"/>
      <w:marTop w:val="0"/>
      <w:marBottom w:val="0"/>
      <w:divBdr>
        <w:top w:val="none" w:sz="0" w:space="0" w:color="auto"/>
        <w:left w:val="none" w:sz="0" w:space="0" w:color="auto"/>
        <w:bottom w:val="none" w:sz="0" w:space="0" w:color="auto"/>
        <w:right w:val="none" w:sz="0" w:space="0" w:color="auto"/>
      </w:divBdr>
      <w:divsChild>
        <w:div w:id="95254354">
          <w:marLeft w:val="0"/>
          <w:marRight w:val="0"/>
          <w:marTop w:val="120"/>
          <w:marBottom w:val="0"/>
          <w:divBdr>
            <w:top w:val="single" w:sz="6" w:space="0" w:color="D5DDC6"/>
            <w:left w:val="single" w:sz="6" w:space="4" w:color="D5DDC6"/>
            <w:bottom w:val="single" w:sz="6" w:space="0" w:color="D5DDC6"/>
            <w:right w:val="single" w:sz="6" w:space="0" w:color="D5DDC6"/>
          </w:divBdr>
        </w:div>
        <w:div w:id="419641911">
          <w:marLeft w:val="0"/>
          <w:marRight w:val="0"/>
          <w:marTop w:val="120"/>
          <w:marBottom w:val="0"/>
          <w:divBdr>
            <w:top w:val="single" w:sz="6" w:space="0" w:color="D5DDC6"/>
            <w:left w:val="single" w:sz="6" w:space="4" w:color="D5DDC6"/>
            <w:bottom w:val="single" w:sz="6" w:space="0" w:color="D5DDC6"/>
            <w:right w:val="single" w:sz="6" w:space="0" w:color="D5DDC6"/>
          </w:divBdr>
        </w:div>
        <w:div w:id="713888091">
          <w:marLeft w:val="0"/>
          <w:marRight w:val="0"/>
          <w:marTop w:val="0"/>
          <w:marBottom w:val="120"/>
          <w:divBdr>
            <w:top w:val="single" w:sz="6" w:space="8" w:color="D5DDC6"/>
            <w:left w:val="single" w:sz="6" w:space="0" w:color="D5DDC6"/>
            <w:bottom w:val="single" w:sz="6" w:space="12" w:color="D5DDC6"/>
            <w:right w:val="single" w:sz="6" w:space="0" w:color="D5DDC6"/>
          </w:divBdr>
        </w:div>
        <w:div w:id="736784000">
          <w:marLeft w:val="0"/>
          <w:marRight w:val="0"/>
          <w:marTop w:val="0"/>
          <w:marBottom w:val="120"/>
          <w:divBdr>
            <w:top w:val="single" w:sz="6" w:space="8" w:color="D5DDC6"/>
            <w:left w:val="single" w:sz="6" w:space="0" w:color="D5DDC6"/>
            <w:bottom w:val="single" w:sz="6" w:space="12" w:color="D5DDC6"/>
            <w:right w:val="single" w:sz="6" w:space="0" w:color="D5DDC6"/>
          </w:divBdr>
        </w:div>
        <w:div w:id="769009468">
          <w:marLeft w:val="0"/>
          <w:marRight w:val="0"/>
          <w:marTop w:val="0"/>
          <w:marBottom w:val="120"/>
          <w:divBdr>
            <w:top w:val="single" w:sz="6" w:space="8" w:color="D5DDC6"/>
            <w:left w:val="single" w:sz="6" w:space="0" w:color="D5DDC6"/>
            <w:bottom w:val="single" w:sz="6" w:space="12" w:color="D5DDC6"/>
            <w:right w:val="single" w:sz="6" w:space="0" w:color="D5DDC6"/>
          </w:divBdr>
        </w:div>
        <w:div w:id="820119244">
          <w:marLeft w:val="0"/>
          <w:marRight w:val="0"/>
          <w:marTop w:val="0"/>
          <w:marBottom w:val="120"/>
          <w:divBdr>
            <w:top w:val="single" w:sz="6" w:space="8" w:color="D5DDC6"/>
            <w:left w:val="single" w:sz="6" w:space="0" w:color="D5DDC6"/>
            <w:bottom w:val="single" w:sz="6" w:space="12" w:color="D5DDC6"/>
            <w:right w:val="single" w:sz="6" w:space="0" w:color="D5DDC6"/>
          </w:divBdr>
        </w:div>
        <w:div w:id="1077870601">
          <w:marLeft w:val="0"/>
          <w:marRight w:val="0"/>
          <w:marTop w:val="150"/>
          <w:marBottom w:val="150"/>
          <w:divBdr>
            <w:top w:val="none" w:sz="0" w:space="0" w:color="auto"/>
            <w:left w:val="none" w:sz="0" w:space="0" w:color="auto"/>
            <w:bottom w:val="none" w:sz="0" w:space="0" w:color="auto"/>
            <w:right w:val="none" w:sz="0" w:space="0" w:color="auto"/>
          </w:divBdr>
          <w:divsChild>
            <w:div w:id="32922202">
              <w:marLeft w:val="0"/>
              <w:marRight w:val="0"/>
              <w:marTop w:val="100"/>
              <w:marBottom w:val="100"/>
              <w:divBdr>
                <w:top w:val="none" w:sz="0" w:space="0" w:color="auto"/>
                <w:left w:val="none" w:sz="0" w:space="0" w:color="auto"/>
                <w:bottom w:val="none" w:sz="0" w:space="0" w:color="auto"/>
                <w:right w:val="none" w:sz="0" w:space="0" w:color="auto"/>
              </w:divBdr>
              <w:divsChild>
                <w:div w:id="846558626">
                  <w:marLeft w:val="0"/>
                  <w:marRight w:val="0"/>
                  <w:marTop w:val="0"/>
                  <w:marBottom w:val="0"/>
                  <w:divBdr>
                    <w:top w:val="none" w:sz="0" w:space="0" w:color="auto"/>
                    <w:left w:val="none" w:sz="0" w:space="0" w:color="auto"/>
                    <w:bottom w:val="none" w:sz="0" w:space="0" w:color="auto"/>
                    <w:right w:val="none" w:sz="0" w:space="0" w:color="auto"/>
                  </w:divBdr>
                  <w:divsChild>
                    <w:div w:id="15755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297395">
          <w:marLeft w:val="0"/>
          <w:marRight w:val="0"/>
          <w:marTop w:val="0"/>
          <w:marBottom w:val="120"/>
          <w:divBdr>
            <w:top w:val="single" w:sz="6" w:space="8" w:color="D5DDC6"/>
            <w:left w:val="single" w:sz="6" w:space="0" w:color="D5DDC6"/>
            <w:bottom w:val="single" w:sz="6" w:space="12" w:color="D5DDC6"/>
            <w:right w:val="single" w:sz="6" w:space="0" w:color="D5DDC6"/>
          </w:divBdr>
        </w:div>
        <w:div w:id="1282304645">
          <w:marLeft w:val="0"/>
          <w:marRight w:val="0"/>
          <w:marTop w:val="120"/>
          <w:marBottom w:val="0"/>
          <w:divBdr>
            <w:top w:val="single" w:sz="6" w:space="0" w:color="D5DDC6"/>
            <w:left w:val="single" w:sz="6" w:space="4" w:color="D5DDC6"/>
            <w:bottom w:val="single" w:sz="6" w:space="0" w:color="D5DDC6"/>
            <w:right w:val="single" w:sz="6" w:space="0" w:color="D5DDC6"/>
          </w:divBdr>
        </w:div>
        <w:div w:id="1302615480">
          <w:marLeft w:val="0"/>
          <w:marRight w:val="0"/>
          <w:marTop w:val="120"/>
          <w:marBottom w:val="0"/>
          <w:divBdr>
            <w:top w:val="single" w:sz="6" w:space="0" w:color="D5DDC6"/>
            <w:left w:val="single" w:sz="6" w:space="4" w:color="D5DDC6"/>
            <w:bottom w:val="single" w:sz="6" w:space="0" w:color="D5DDC6"/>
            <w:right w:val="single" w:sz="6" w:space="0" w:color="D5DDC6"/>
          </w:divBdr>
        </w:div>
        <w:div w:id="1619947420">
          <w:marLeft w:val="0"/>
          <w:marRight w:val="0"/>
          <w:marTop w:val="120"/>
          <w:marBottom w:val="0"/>
          <w:divBdr>
            <w:top w:val="single" w:sz="6" w:space="0" w:color="D5DDC6"/>
            <w:left w:val="single" w:sz="6" w:space="4" w:color="D5DDC6"/>
            <w:bottom w:val="single" w:sz="6" w:space="0" w:color="D5DDC6"/>
            <w:right w:val="single" w:sz="6" w:space="0" w:color="D5DDC6"/>
          </w:divBdr>
        </w:div>
        <w:div w:id="199079230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25507730">
      <w:bodyDiv w:val="1"/>
      <w:marLeft w:val="0"/>
      <w:marRight w:val="0"/>
      <w:marTop w:val="0"/>
      <w:marBottom w:val="0"/>
      <w:divBdr>
        <w:top w:val="none" w:sz="0" w:space="0" w:color="auto"/>
        <w:left w:val="none" w:sz="0" w:space="0" w:color="auto"/>
        <w:bottom w:val="none" w:sz="0" w:space="0" w:color="auto"/>
        <w:right w:val="none" w:sz="0" w:space="0" w:color="auto"/>
      </w:divBdr>
    </w:div>
    <w:div w:id="1831172467">
      <w:bodyDiv w:val="1"/>
      <w:marLeft w:val="0"/>
      <w:marRight w:val="0"/>
      <w:marTop w:val="0"/>
      <w:marBottom w:val="0"/>
      <w:divBdr>
        <w:top w:val="none" w:sz="0" w:space="0" w:color="auto"/>
        <w:left w:val="none" w:sz="0" w:space="0" w:color="auto"/>
        <w:bottom w:val="none" w:sz="0" w:space="0" w:color="auto"/>
        <w:right w:val="none" w:sz="0" w:space="0" w:color="auto"/>
      </w:divBdr>
      <w:divsChild>
        <w:div w:id="189297758">
          <w:marLeft w:val="0"/>
          <w:marRight w:val="0"/>
          <w:marTop w:val="0"/>
          <w:marBottom w:val="120"/>
          <w:divBdr>
            <w:top w:val="single" w:sz="6" w:space="8" w:color="D5DDC6"/>
            <w:left w:val="single" w:sz="6" w:space="0" w:color="D5DDC6"/>
            <w:bottom w:val="single" w:sz="6" w:space="12" w:color="D5DDC6"/>
            <w:right w:val="single" w:sz="6" w:space="0" w:color="D5DDC6"/>
          </w:divBdr>
        </w:div>
        <w:div w:id="407968675">
          <w:marLeft w:val="0"/>
          <w:marRight w:val="0"/>
          <w:marTop w:val="0"/>
          <w:marBottom w:val="120"/>
          <w:divBdr>
            <w:top w:val="single" w:sz="6" w:space="8" w:color="D5DDC6"/>
            <w:left w:val="single" w:sz="6" w:space="0" w:color="D5DDC6"/>
            <w:bottom w:val="single" w:sz="6" w:space="12" w:color="D5DDC6"/>
            <w:right w:val="single" w:sz="6" w:space="0" w:color="D5DDC6"/>
          </w:divBdr>
        </w:div>
        <w:div w:id="520780754">
          <w:marLeft w:val="0"/>
          <w:marRight w:val="0"/>
          <w:marTop w:val="0"/>
          <w:marBottom w:val="120"/>
          <w:divBdr>
            <w:top w:val="single" w:sz="6" w:space="8" w:color="D5DDC6"/>
            <w:left w:val="single" w:sz="6" w:space="0" w:color="D5DDC6"/>
            <w:bottom w:val="single" w:sz="6" w:space="12" w:color="D5DDC6"/>
            <w:right w:val="single" w:sz="6" w:space="0" w:color="D5DDC6"/>
          </w:divBdr>
        </w:div>
        <w:div w:id="620918721">
          <w:marLeft w:val="0"/>
          <w:marRight w:val="0"/>
          <w:marTop w:val="150"/>
          <w:marBottom w:val="150"/>
          <w:divBdr>
            <w:top w:val="none" w:sz="0" w:space="0" w:color="auto"/>
            <w:left w:val="none" w:sz="0" w:space="0" w:color="auto"/>
            <w:bottom w:val="none" w:sz="0" w:space="0" w:color="auto"/>
            <w:right w:val="none" w:sz="0" w:space="0" w:color="auto"/>
          </w:divBdr>
          <w:divsChild>
            <w:div w:id="237443765">
              <w:marLeft w:val="0"/>
              <w:marRight w:val="0"/>
              <w:marTop w:val="100"/>
              <w:marBottom w:val="100"/>
              <w:divBdr>
                <w:top w:val="none" w:sz="0" w:space="0" w:color="auto"/>
                <w:left w:val="none" w:sz="0" w:space="0" w:color="auto"/>
                <w:bottom w:val="none" w:sz="0" w:space="0" w:color="auto"/>
                <w:right w:val="none" w:sz="0" w:space="0" w:color="auto"/>
              </w:divBdr>
              <w:divsChild>
                <w:div w:id="810752696">
                  <w:marLeft w:val="0"/>
                  <w:marRight w:val="0"/>
                  <w:marTop w:val="0"/>
                  <w:marBottom w:val="0"/>
                  <w:divBdr>
                    <w:top w:val="none" w:sz="0" w:space="0" w:color="auto"/>
                    <w:left w:val="none" w:sz="0" w:space="0" w:color="auto"/>
                    <w:bottom w:val="none" w:sz="0" w:space="0" w:color="auto"/>
                    <w:right w:val="none" w:sz="0" w:space="0" w:color="auto"/>
                  </w:divBdr>
                  <w:divsChild>
                    <w:div w:id="2139251673">
                      <w:marLeft w:val="0"/>
                      <w:marRight w:val="0"/>
                      <w:marTop w:val="0"/>
                      <w:marBottom w:val="0"/>
                      <w:divBdr>
                        <w:top w:val="none" w:sz="0" w:space="0" w:color="auto"/>
                        <w:left w:val="none" w:sz="0" w:space="0" w:color="auto"/>
                        <w:bottom w:val="none" w:sz="0" w:space="0" w:color="auto"/>
                        <w:right w:val="none" w:sz="0" w:space="0" w:color="auto"/>
                      </w:divBdr>
                      <w:divsChild>
                        <w:div w:id="695237317">
                          <w:marLeft w:val="0"/>
                          <w:marRight w:val="0"/>
                          <w:marTop w:val="0"/>
                          <w:marBottom w:val="0"/>
                          <w:divBdr>
                            <w:top w:val="none" w:sz="0" w:space="0" w:color="auto"/>
                            <w:left w:val="none" w:sz="0" w:space="0" w:color="auto"/>
                            <w:bottom w:val="none" w:sz="0" w:space="0" w:color="auto"/>
                            <w:right w:val="none" w:sz="0" w:space="0" w:color="auto"/>
                          </w:divBdr>
                          <w:divsChild>
                            <w:div w:id="1674143772">
                              <w:marLeft w:val="0"/>
                              <w:marRight w:val="0"/>
                              <w:marTop w:val="0"/>
                              <w:marBottom w:val="0"/>
                              <w:divBdr>
                                <w:top w:val="none" w:sz="0" w:space="0" w:color="auto"/>
                                <w:left w:val="none" w:sz="0" w:space="0" w:color="auto"/>
                                <w:bottom w:val="none" w:sz="0" w:space="0" w:color="auto"/>
                                <w:right w:val="none" w:sz="0" w:space="0" w:color="auto"/>
                              </w:divBdr>
                            </w:div>
                            <w:div w:id="1674451288">
                              <w:marLeft w:val="0"/>
                              <w:marRight w:val="0"/>
                              <w:marTop w:val="0"/>
                              <w:marBottom w:val="0"/>
                              <w:divBdr>
                                <w:top w:val="none" w:sz="0" w:space="0" w:color="auto"/>
                                <w:left w:val="none" w:sz="0" w:space="0" w:color="auto"/>
                                <w:bottom w:val="none" w:sz="0" w:space="0" w:color="auto"/>
                                <w:right w:val="none" w:sz="0" w:space="0" w:color="auto"/>
                              </w:divBdr>
                              <w:divsChild>
                                <w:div w:id="1507089510">
                                  <w:marLeft w:val="0"/>
                                  <w:marRight w:val="0"/>
                                  <w:marTop w:val="0"/>
                                  <w:marBottom w:val="0"/>
                                  <w:divBdr>
                                    <w:top w:val="none" w:sz="0" w:space="0" w:color="auto"/>
                                    <w:left w:val="none" w:sz="0" w:space="0" w:color="auto"/>
                                    <w:bottom w:val="none" w:sz="0" w:space="0" w:color="auto"/>
                                    <w:right w:val="none" w:sz="0" w:space="0" w:color="auto"/>
                                  </w:divBdr>
                                </w:div>
                              </w:divsChild>
                            </w:div>
                            <w:div w:id="1725257887">
                              <w:marLeft w:val="240"/>
                              <w:marRight w:val="0"/>
                              <w:marTop w:val="0"/>
                              <w:marBottom w:val="0"/>
                              <w:divBdr>
                                <w:top w:val="none" w:sz="0" w:space="0" w:color="auto"/>
                                <w:left w:val="none" w:sz="0" w:space="0" w:color="auto"/>
                                <w:bottom w:val="none" w:sz="0" w:space="0" w:color="auto"/>
                                <w:right w:val="none" w:sz="0" w:space="0" w:color="auto"/>
                              </w:divBdr>
                            </w:div>
                            <w:div w:id="178874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9122993">
          <w:marLeft w:val="0"/>
          <w:marRight w:val="0"/>
          <w:marTop w:val="0"/>
          <w:marBottom w:val="120"/>
          <w:divBdr>
            <w:top w:val="single" w:sz="6" w:space="8" w:color="D5DDC6"/>
            <w:left w:val="single" w:sz="6" w:space="0" w:color="D5DDC6"/>
            <w:bottom w:val="single" w:sz="6" w:space="12" w:color="D5DDC6"/>
            <w:right w:val="single" w:sz="6" w:space="0" w:color="D5DDC6"/>
          </w:divBdr>
        </w:div>
        <w:div w:id="1041058739">
          <w:marLeft w:val="0"/>
          <w:marRight w:val="0"/>
          <w:marTop w:val="0"/>
          <w:marBottom w:val="120"/>
          <w:divBdr>
            <w:top w:val="single" w:sz="6" w:space="8" w:color="D5DDC6"/>
            <w:left w:val="single" w:sz="6" w:space="0" w:color="D5DDC6"/>
            <w:bottom w:val="single" w:sz="6" w:space="12" w:color="D5DDC6"/>
            <w:right w:val="single" w:sz="6" w:space="0" w:color="D5DDC6"/>
          </w:divBdr>
        </w:div>
        <w:div w:id="1135030213">
          <w:marLeft w:val="0"/>
          <w:marRight w:val="0"/>
          <w:marTop w:val="0"/>
          <w:marBottom w:val="120"/>
          <w:divBdr>
            <w:top w:val="single" w:sz="6" w:space="8" w:color="D5DDC6"/>
            <w:left w:val="single" w:sz="6" w:space="0" w:color="D5DDC6"/>
            <w:bottom w:val="single" w:sz="6" w:space="12" w:color="D5DDC6"/>
            <w:right w:val="single" w:sz="6" w:space="0" w:color="D5DDC6"/>
          </w:divBdr>
        </w:div>
        <w:div w:id="1243025869">
          <w:marLeft w:val="0"/>
          <w:marRight w:val="0"/>
          <w:marTop w:val="120"/>
          <w:marBottom w:val="0"/>
          <w:divBdr>
            <w:top w:val="single" w:sz="6" w:space="0" w:color="D5DDC6"/>
            <w:left w:val="single" w:sz="6" w:space="4" w:color="D5DDC6"/>
            <w:bottom w:val="single" w:sz="6" w:space="0" w:color="D5DDC6"/>
            <w:right w:val="single" w:sz="6" w:space="0" w:color="D5DDC6"/>
          </w:divBdr>
        </w:div>
        <w:div w:id="1253314010">
          <w:marLeft w:val="0"/>
          <w:marRight w:val="0"/>
          <w:marTop w:val="0"/>
          <w:marBottom w:val="120"/>
          <w:divBdr>
            <w:top w:val="single" w:sz="6" w:space="8" w:color="D5DDC6"/>
            <w:left w:val="single" w:sz="6" w:space="0" w:color="D5DDC6"/>
            <w:bottom w:val="single" w:sz="6" w:space="12" w:color="D5DDC6"/>
            <w:right w:val="single" w:sz="6" w:space="0" w:color="D5DDC6"/>
          </w:divBdr>
        </w:div>
        <w:div w:id="1279677836">
          <w:marLeft w:val="0"/>
          <w:marRight w:val="0"/>
          <w:marTop w:val="120"/>
          <w:marBottom w:val="0"/>
          <w:divBdr>
            <w:top w:val="single" w:sz="6" w:space="0" w:color="D5DDC6"/>
            <w:left w:val="single" w:sz="6" w:space="4" w:color="D5DDC6"/>
            <w:bottom w:val="single" w:sz="6" w:space="0" w:color="D5DDC6"/>
            <w:right w:val="single" w:sz="6" w:space="0" w:color="D5DDC6"/>
          </w:divBdr>
        </w:div>
        <w:div w:id="1440443572">
          <w:marLeft w:val="0"/>
          <w:marRight w:val="0"/>
          <w:marTop w:val="0"/>
          <w:marBottom w:val="120"/>
          <w:divBdr>
            <w:top w:val="single" w:sz="6" w:space="8" w:color="D5DDC6"/>
            <w:left w:val="single" w:sz="6" w:space="0" w:color="D5DDC6"/>
            <w:bottom w:val="single" w:sz="6" w:space="12" w:color="D5DDC6"/>
            <w:right w:val="single" w:sz="6" w:space="0" w:color="D5DDC6"/>
          </w:divBdr>
        </w:div>
        <w:div w:id="1582062272">
          <w:marLeft w:val="0"/>
          <w:marRight w:val="0"/>
          <w:marTop w:val="0"/>
          <w:marBottom w:val="120"/>
          <w:divBdr>
            <w:top w:val="single" w:sz="6" w:space="8" w:color="D5DDC6"/>
            <w:left w:val="single" w:sz="6" w:space="0" w:color="D5DDC6"/>
            <w:bottom w:val="single" w:sz="6" w:space="12" w:color="D5DDC6"/>
            <w:right w:val="single" w:sz="6" w:space="0" w:color="D5DDC6"/>
          </w:divBdr>
        </w:div>
        <w:div w:id="1597519835">
          <w:marLeft w:val="0"/>
          <w:marRight w:val="0"/>
          <w:marTop w:val="0"/>
          <w:marBottom w:val="120"/>
          <w:divBdr>
            <w:top w:val="single" w:sz="6" w:space="8" w:color="D5DDC6"/>
            <w:left w:val="single" w:sz="6" w:space="0" w:color="D5DDC6"/>
            <w:bottom w:val="single" w:sz="6" w:space="12" w:color="D5DDC6"/>
            <w:right w:val="single" w:sz="6" w:space="0" w:color="D5DDC6"/>
          </w:divBdr>
        </w:div>
        <w:div w:id="1628125951">
          <w:marLeft w:val="0"/>
          <w:marRight w:val="0"/>
          <w:marTop w:val="120"/>
          <w:marBottom w:val="0"/>
          <w:divBdr>
            <w:top w:val="single" w:sz="6" w:space="0" w:color="D5DDC6"/>
            <w:left w:val="single" w:sz="6" w:space="4" w:color="D5DDC6"/>
            <w:bottom w:val="single" w:sz="6" w:space="0" w:color="D5DDC6"/>
            <w:right w:val="single" w:sz="6" w:space="0" w:color="D5DDC6"/>
          </w:divBdr>
        </w:div>
        <w:div w:id="1656257627">
          <w:marLeft w:val="0"/>
          <w:marRight w:val="0"/>
          <w:marTop w:val="0"/>
          <w:marBottom w:val="120"/>
          <w:divBdr>
            <w:top w:val="single" w:sz="6" w:space="8" w:color="D5DDC6"/>
            <w:left w:val="single" w:sz="6" w:space="0" w:color="D5DDC6"/>
            <w:bottom w:val="single" w:sz="6" w:space="12" w:color="D5DDC6"/>
            <w:right w:val="single" w:sz="6" w:space="0" w:color="D5DDC6"/>
          </w:divBdr>
        </w:div>
        <w:div w:id="20099375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02865653">
      <w:bodyDiv w:val="1"/>
      <w:marLeft w:val="0"/>
      <w:marRight w:val="0"/>
      <w:marTop w:val="0"/>
      <w:marBottom w:val="0"/>
      <w:divBdr>
        <w:top w:val="none" w:sz="0" w:space="0" w:color="auto"/>
        <w:left w:val="none" w:sz="0" w:space="0" w:color="auto"/>
        <w:bottom w:val="none" w:sz="0" w:space="0" w:color="auto"/>
        <w:right w:val="none" w:sz="0" w:space="0" w:color="auto"/>
      </w:divBdr>
    </w:div>
    <w:div w:id="1939018832">
      <w:bodyDiv w:val="1"/>
      <w:marLeft w:val="0"/>
      <w:marRight w:val="0"/>
      <w:marTop w:val="0"/>
      <w:marBottom w:val="0"/>
      <w:divBdr>
        <w:top w:val="none" w:sz="0" w:space="0" w:color="auto"/>
        <w:left w:val="none" w:sz="0" w:space="0" w:color="auto"/>
        <w:bottom w:val="none" w:sz="0" w:space="0" w:color="auto"/>
        <w:right w:val="none" w:sz="0" w:space="0" w:color="auto"/>
      </w:divBdr>
      <w:divsChild>
        <w:div w:id="2536959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65963356">
      <w:bodyDiv w:val="1"/>
      <w:marLeft w:val="0"/>
      <w:marRight w:val="0"/>
      <w:marTop w:val="0"/>
      <w:marBottom w:val="0"/>
      <w:divBdr>
        <w:top w:val="none" w:sz="0" w:space="0" w:color="auto"/>
        <w:left w:val="none" w:sz="0" w:space="0" w:color="auto"/>
        <w:bottom w:val="none" w:sz="0" w:space="0" w:color="auto"/>
        <w:right w:val="none" w:sz="0" w:space="0" w:color="auto"/>
      </w:divBdr>
      <w:divsChild>
        <w:div w:id="404226451">
          <w:marLeft w:val="0"/>
          <w:marRight w:val="0"/>
          <w:marTop w:val="0"/>
          <w:marBottom w:val="120"/>
          <w:divBdr>
            <w:top w:val="single" w:sz="6" w:space="8" w:color="D5DDC6"/>
            <w:left w:val="single" w:sz="6" w:space="0" w:color="D5DDC6"/>
            <w:bottom w:val="single" w:sz="6" w:space="12" w:color="D5DDC6"/>
            <w:right w:val="single" w:sz="6" w:space="0" w:color="D5DDC6"/>
          </w:divBdr>
        </w:div>
        <w:div w:id="464927124">
          <w:marLeft w:val="0"/>
          <w:marRight w:val="0"/>
          <w:marTop w:val="0"/>
          <w:marBottom w:val="120"/>
          <w:divBdr>
            <w:top w:val="single" w:sz="6" w:space="8" w:color="D5DDC6"/>
            <w:left w:val="single" w:sz="6" w:space="0" w:color="D5DDC6"/>
            <w:bottom w:val="single" w:sz="6" w:space="12" w:color="D5DDC6"/>
            <w:right w:val="single" w:sz="6" w:space="0" w:color="D5DDC6"/>
          </w:divBdr>
        </w:div>
        <w:div w:id="532697181">
          <w:marLeft w:val="0"/>
          <w:marRight w:val="0"/>
          <w:marTop w:val="0"/>
          <w:marBottom w:val="120"/>
          <w:divBdr>
            <w:top w:val="single" w:sz="6" w:space="8" w:color="D5DDC6"/>
            <w:left w:val="single" w:sz="6" w:space="0" w:color="D5DDC6"/>
            <w:bottom w:val="single" w:sz="6" w:space="12" w:color="D5DDC6"/>
            <w:right w:val="single" w:sz="6" w:space="0" w:color="D5DDC6"/>
          </w:divBdr>
        </w:div>
        <w:div w:id="886379021">
          <w:marLeft w:val="0"/>
          <w:marRight w:val="0"/>
          <w:marTop w:val="120"/>
          <w:marBottom w:val="0"/>
          <w:divBdr>
            <w:top w:val="single" w:sz="6" w:space="0" w:color="D5DDC6"/>
            <w:left w:val="single" w:sz="6" w:space="4" w:color="D5DDC6"/>
            <w:bottom w:val="single" w:sz="6" w:space="0" w:color="D5DDC6"/>
            <w:right w:val="single" w:sz="6" w:space="0" w:color="D5DDC6"/>
          </w:divBdr>
        </w:div>
        <w:div w:id="1441334678">
          <w:marLeft w:val="0"/>
          <w:marRight w:val="0"/>
          <w:marTop w:val="120"/>
          <w:marBottom w:val="0"/>
          <w:divBdr>
            <w:top w:val="single" w:sz="6" w:space="0" w:color="D5DDC6"/>
            <w:left w:val="single" w:sz="6" w:space="4" w:color="D5DDC6"/>
            <w:bottom w:val="single" w:sz="6" w:space="0" w:color="D5DDC6"/>
            <w:right w:val="single" w:sz="6" w:space="0" w:color="D5DDC6"/>
          </w:divBdr>
        </w:div>
        <w:div w:id="1606503612">
          <w:marLeft w:val="0"/>
          <w:marRight w:val="0"/>
          <w:marTop w:val="150"/>
          <w:marBottom w:val="150"/>
          <w:divBdr>
            <w:top w:val="none" w:sz="0" w:space="0" w:color="auto"/>
            <w:left w:val="none" w:sz="0" w:space="0" w:color="auto"/>
            <w:bottom w:val="none" w:sz="0" w:space="0" w:color="auto"/>
            <w:right w:val="none" w:sz="0" w:space="0" w:color="auto"/>
          </w:divBdr>
          <w:divsChild>
            <w:div w:id="312954678">
              <w:marLeft w:val="0"/>
              <w:marRight w:val="0"/>
              <w:marTop w:val="0"/>
              <w:marBottom w:val="0"/>
              <w:divBdr>
                <w:top w:val="none" w:sz="0" w:space="0" w:color="auto"/>
                <w:left w:val="none" w:sz="0" w:space="0" w:color="auto"/>
                <w:bottom w:val="none" w:sz="0" w:space="0" w:color="auto"/>
                <w:right w:val="none" w:sz="0" w:space="0" w:color="auto"/>
              </w:divBdr>
              <w:divsChild>
                <w:div w:id="670303216">
                  <w:marLeft w:val="0"/>
                  <w:marRight w:val="0"/>
                  <w:marTop w:val="0"/>
                  <w:marBottom w:val="0"/>
                  <w:divBdr>
                    <w:top w:val="none" w:sz="0" w:space="0" w:color="auto"/>
                    <w:left w:val="none" w:sz="0" w:space="0" w:color="auto"/>
                    <w:bottom w:val="none" w:sz="0" w:space="0" w:color="auto"/>
                    <w:right w:val="none" w:sz="0" w:space="0" w:color="auto"/>
                  </w:divBdr>
                  <w:divsChild>
                    <w:div w:id="1975745596">
                      <w:marLeft w:val="0"/>
                      <w:marRight w:val="0"/>
                      <w:marTop w:val="0"/>
                      <w:marBottom w:val="0"/>
                      <w:divBdr>
                        <w:top w:val="none" w:sz="0" w:space="0" w:color="auto"/>
                        <w:left w:val="none" w:sz="0" w:space="0" w:color="auto"/>
                        <w:bottom w:val="none" w:sz="0" w:space="0" w:color="auto"/>
                        <w:right w:val="none" w:sz="0" w:space="0" w:color="auto"/>
                      </w:divBdr>
                      <w:divsChild>
                        <w:div w:id="634454099">
                          <w:marLeft w:val="0"/>
                          <w:marRight w:val="0"/>
                          <w:marTop w:val="0"/>
                          <w:marBottom w:val="0"/>
                          <w:divBdr>
                            <w:top w:val="none" w:sz="0" w:space="0" w:color="auto"/>
                            <w:left w:val="none" w:sz="0" w:space="0" w:color="auto"/>
                            <w:bottom w:val="none" w:sz="0" w:space="0" w:color="auto"/>
                            <w:right w:val="none" w:sz="0" w:space="0" w:color="auto"/>
                          </w:divBdr>
                          <w:divsChild>
                            <w:div w:id="1106265761">
                              <w:marLeft w:val="0"/>
                              <w:marRight w:val="0"/>
                              <w:marTop w:val="0"/>
                              <w:marBottom w:val="0"/>
                              <w:divBdr>
                                <w:top w:val="none" w:sz="0" w:space="0" w:color="auto"/>
                                <w:left w:val="none" w:sz="0" w:space="0" w:color="auto"/>
                                <w:bottom w:val="none" w:sz="0" w:space="0" w:color="auto"/>
                                <w:right w:val="none" w:sz="0" w:space="0" w:color="auto"/>
                              </w:divBdr>
                              <w:divsChild>
                                <w:div w:id="1742674837">
                                  <w:marLeft w:val="0"/>
                                  <w:marRight w:val="0"/>
                                  <w:marTop w:val="0"/>
                                  <w:marBottom w:val="0"/>
                                  <w:divBdr>
                                    <w:top w:val="none" w:sz="0" w:space="0" w:color="auto"/>
                                    <w:left w:val="none" w:sz="0" w:space="0" w:color="auto"/>
                                    <w:bottom w:val="none" w:sz="0" w:space="0" w:color="auto"/>
                                    <w:right w:val="none" w:sz="0" w:space="0" w:color="auto"/>
                                  </w:divBdr>
                                  <w:divsChild>
                                    <w:div w:id="1652366794">
                                      <w:marLeft w:val="0"/>
                                      <w:marRight w:val="0"/>
                                      <w:marTop w:val="0"/>
                                      <w:marBottom w:val="0"/>
                                      <w:divBdr>
                                        <w:top w:val="none" w:sz="0" w:space="0" w:color="auto"/>
                                        <w:left w:val="none" w:sz="0" w:space="0" w:color="auto"/>
                                        <w:bottom w:val="none" w:sz="0" w:space="0" w:color="auto"/>
                                        <w:right w:val="none" w:sz="0" w:space="0" w:color="auto"/>
                                      </w:divBdr>
                                      <w:divsChild>
                                        <w:div w:id="837117448">
                                          <w:marLeft w:val="0"/>
                                          <w:marRight w:val="0"/>
                                          <w:marTop w:val="0"/>
                                          <w:marBottom w:val="0"/>
                                          <w:divBdr>
                                            <w:top w:val="none" w:sz="0" w:space="0" w:color="auto"/>
                                            <w:left w:val="none" w:sz="0" w:space="0" w:color="auto"/>
                                            <w:bottom w:val="none" w:sz="0" w:space="0" w:color="auto"/>
                                            <w:right w:val="none" w:sz="0" w:space="0" w:color="auto"/>
                                          </w:divBdr>
                                          <w:divsChild>
                                            <w:div w:id="1246383895">
                                              <w:marLeft w:val="0"/>
                                              <w:marRight w:val="0"/>
                                              <w:marTop w:val="0"/>
                                              <w:marBottom w:val="0"/>
                                              <w:divBdr>
                                                <w:top w:val="none" w:sz="0" w:space="0" w:color="auto"/>
                                                <w:left w:val="none" w:sz="0" w:space="0" w:color="auto"/>
                                                <w:bottom w:val="none" w:sz="0" w:space="0" w:color="auto"/>
                                                <w:right w:val="none" w:sz="0" w:space="0" w:color="auto"/>
                                              </w:divBdr>
                                              <w:divsChild>
                                                <w:div w:id="393431190">
                                                  <w:marLeft w:val="0"/>
                                                  <w:marRight w:val="0"/>
                                                  <w:marTop w:val="0"/>
                                                  <w:marBottom w:val="0"/>
                                                  <w:divBdr>
                                                    <w:top w:val="none" w:sz="0" w:space="0" w:color="auto"/>
                                                    <w:left w:val="none" w:sz="0" w:space="0" w:color="auto"/>
                                                    <w:bottom w:val="none" w:sz="0" w:space="0" w:color="auto"/>
                                                    <w:right w:val="none" w:sz="0" w:space="0" w:color="auto"/>
                                                  </w:divBdr>
                                                  <w:divsChild>
                                                    <w:div w:id="767776600">
                                                      <w:marLeft w:val="0"/>
                                                      <w:marRight w:val="0"/>
                                                      <w:marTop w:val="0"/>
                                                      <w:marBottom w:val="0"/>
                                                      <w:divBdr>
                                                        <w:top w:val="none" w:sz="0" w:space="0" w:color="auto"/>
                                                        <w:left w:val="none" w:sz="0" w:space="0" w:color="auto"/>
                                                        <w:bottom w:val="none" w:sz="0" w:space="0" w:color="auto"/>
                                                        <w:right w:val="none" w:sz="0" w:space="0" w:color="auto"/>
                                                      </w:divBdr>
                                                    </w:div>
                                                    <w:div w:id="1956474845">
                                                      <w:marLeft w:val="0"/>
                                                      <w:marRight w:val="0"/>
                                                      <w:marTop w:val="0"/>
                                                      <w:marBottom w:val="0"/>
                                                      <w:divBdr>
                                                        <w:top w:val="none" w:sz="0" w:space="0" w:color="auto"/>
                                                        <w:left w:val="none" w:sz="0" w:space="0" w:color="auto"/>
                                                        <w:bottom w:val="none" w:sz="0" w:space="0" w:color="auto"/>
                                                        <w:right w:val="none" w:sz="0" w:space="0" w:color="auto"/>
                                                      </w:divBdr>
                                                    </w:div>
                                                  </w:divsChild>
                                                </w:div>
                                                <w:div w:id="818956842">
                                                  <w:marLeft w:val="0"/>
                                                  <w:marRight w:val="0"/>
                                                  <w:marTop w:val="0"/>
                                                  <w:marBottom w:val="0"/>
                                                  <w:divBdr>
                                                    <w:top w:val="none" w:sz="0" w:space="0" w:color="auto"/>
                                                    <w:left w:val="none" w:sz="0" w:space="0" w:color="auto"/>
                                                    <w:bottom w:val="none" w:sz="0" w:space="0" w:color="auto"/>
                                                    <w:right w:val="none" w:sz="0" w:space="0" w:color="auto"/>
                                                  </w:divBdr>
                                                  <w:divsChild>
                                                    <w:div w:id="1574773360">
                                                      <w:marLeft w:val="0"/>
                                                      <w:marRight w:val="0"/>
                                                      <w:marTop w:val="0"/>
                                                      <w:marBottom w:val="0"/>
                                                      <w:divBdr>
                                                        <w:top w:val="none" w:sz="0" w:space="0" w:color="auto"/>
                                                        <w:left w:val="none" w:sz="0" w:space="0" w:color="auto"/>
                                                        <w:bottom w:val="none" w:sz="0" w:space="0" w:color="auto"/>
                                                        <w:right w:val="none" w:sz="0" w:space="0" w:color="auto"/>
                                                      </w:divBdr>
                                                      <w:divsChild>
                                                        <w:div w:id="7960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2322396">
          <w:marLeft w:val="0"/>
          <w:marRight w:val="0"/>
          <w:marTop w:val="0"/>
          <w:marBottom w:val="120"/>
          <w:divBdr>
            <w:top w:val="single" w:sz="6" w:space="8" w:color="D5DDC6"/>
            <w:left w:val="single" w:sz="6" w:space="0" w:color="D5DDC6"/>
            <w:bottom w:val="single" w:sz="6" w:space="12" w:color="D5DDC6"/>
            <w:right w:val="single" w:sz="6" w:space="0" w:color="D5DDC6"/>
          </w:divBdr>
        </w:div>
        <w:div w:id="1825270758">
          <w:marLeft w:val="0"/>
          <w:marRight w:val="0"/>
          <w:marTop w:val="120"/>
          <w:marBottom w:val="0"/>
          <w:divBdr>
            <w:top w:val="single" w:sz="6" w:space="0" w:color="D5DDC6"/>
            <w:left w:val="single" w:sz="6" w:space="4" w:color="D5DDC6"/>
            <w:bottom w:val="single" w:sz="6" w:space="0" w:color="D5DDC6"/>
            <w:right w:val="single" w:sz="6" w:space="0" w:color="D5DDC6"/>
          </w:divBdr>
        </w:div>
        <w:div w:id="2043744498">
          <w:marLeft w:val="0"/>
          <w:marRight w:val="0"/>
          <w:marTop w:val="0"/>
          <w:marBottom w:val="120"/>
          <w:divBdr>
            <w:top w:val="single" w:sz="6" w:space="8" w:color="D5DDC6"/>
            <w:left w:val="single" w:sz="6" w:space="0" w:color="D5DDC6"/>
            <w:bottom w:val="single" w:sz="6" w:space="12" w:color="D5DDC6"/>
            <w:right w:val="single" w:sz="6" w:space="0" w:color="D5DDC6"/>
          </w:divBdr>
        </w:div>
        <w:div w:id="20872671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8450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www.javatpoint.com/java-arraylist-listiterator-method" TargetMode="External"/><Relationship Id="rId42" Type="http://schemas.openxmlformats.org/officeDocument/2006/relationships/hyperlink" Target="https://www.javatpoint.com/java-vector-firstelement-method" TargetMode="External"/><Relationship Id="rId47" Type="http://schemas.openxmlformats.org/officeDocument/2006/relationships/hyperlink" Target="https://www.javatpoint.com/java-vector-insertelementat-method" TargetMode="External"/><Relationship Id="rId63" Type="http://schemas.openxmlformats.org/officeDocument/2006/relationships/image" Target="media/image8.png"/><Relationship Id="rId68" Type="http://schemas.openxmlformats.org/officeDocument/2006/relationships/image" Target="media/image13.png"/><Relationship Id="rId84" Type="http://schemas.openxmlformats.org/officeDocument/2006/relationships/hyperlink" Target="https://www.javatpoint.com/java-hashset-iterator-method" TargetMode="External"/><Relationship Id="rId89" Type="http://schemas.openxmlformats.org/officeDocument/2006/relationships/image" Target="media/image17.png"/><Relationship Id="rId7" Type="http://schemas.openxmlformats.org/officeDocument/2006/relationships/footnotes" Target="footnotes.xml"/><Relationship Id="rId71" Type="http://schemas.openxmlformats.org/officeDocument/2006/relationships/hyperlink" Target="https://www.javatpoint.com/java-stack" TargetMode="External"/><Relationship Id="rId92" Type="http://schemas.openxmlformats.org/officeDocument/2006/relationships/hyperlink" Target="https://www.javatpoint.com/java-hashmap" TargetMode="External"/><Relationship Id="rId2" Type="http://schemas.openxmlformats.org/officeDocument/2006/relationships/numbering" Target="numbering.xml"/><Relationship Id="rId16" Type="http://schemas.openxmlformats.org/officeDocument/2006/relationships/hyperlink" Target="https://www.javatpoint.com/java-arraylist-add-method" TargetMode="External"/><Relationship Id="rId29" Type="http://schemas.openxmlformats.org/officeDocument/2006/relationships/hyperlink" Target="https://www.javatpoint.com/java-vector-add-method" TargetMode="External"/><Relationship Id="rId11" Type="http://schemas.openxmlformats.org/officeDocument/2006/relationships/hyperlink" Target="https://www.javatpoint.com/array-in-java" TargetMode="External"/><Relationship Id="rId24" Type="http://schemas.openxmlformats.org/officeDocument/2006/relationships/hyperlink" Target="https://www.javatpoint.com/java-arraylist-removerange-method" TargetMode="External"/><Relationship Id="rId32" Type="http://schemas.openxmlformats.org/officeDocument/2006/relationships/hyperlink" Target="https://www.javatpoint.com/java-vector-capacity-method" TargetMode="External"/><Relationship Id="rId37" Type="http://schemas.openxmlformats.org/officeDocument/2006/relationships/hyperlink" Target="https://www.javatpoint.com/java-vector-copyinto-method" TargetMode="External"/><Relationship Id="rId40" Type="http://schemas.openxmlformats.org/officeDocument/2006/relationships/hyperlink" Target="https://www.javatpoint.com/java-vector-ensurecapacity-method" TargetMode="External"/><Relationship Id="rId45" Type="http://schemas.openxmlformats.org/officeDocument/2006/relationships/hyperlink" Target="https://www.javatpoint.com/java-vector-hashcode-method" TargetMode="External"/><Relationship Id="rId53" Type="http://schemas.openxmlformats.org/officeDocument/2006/relationships/hyperlink" Target="https://www.javatpoint.com/java-vector-removeall-method" TargetMode="External"/><Relationship Id="rId58" Type="http://schemas.openxmlformats.org/officeDocument/2006/relationships/hyperlink" Target="https://www.javatpoint.com/java-vector-retainall-method" TargetMode="External"/><Relationship Id="rId66" Type="http://schemas.openxmlformats.org/officeDocument/2006/relationships/image" Target="media/image11.png"/><Relationship Id="rId74" Type="http://schemas.openxmlformats.org/officeDocument/2006/relationships/hyperlink" Target="https://www.javatpoint.com/java-stack" TargetMode="External"/><Relationship Id="rId79" Type="http://schemas.openxmlformats.org/officeDocument/2006/relationships/hyperlink" Target="https://www.javatpoint.com/java-hashset-add-method" TargetMode="External"/><Relationship Id="rId87" Type="http://schemas.openxmlformats.org/officeDocument/2006/relationships/hyperlink" Target="https://www.javatpoint.com/java-hashset-spliterator-method" TargetMode="External"/><Relationship Id="rId102" Type="http://schemas.openxmlformats.org/officeDocument/2006/relationships/hyperlink" Target="https://crunchify.com/create-simple-pojo-and-multiple-java-reflection-examples/" TargetMode="External"/><Relationship Id="rId5" Type="http://schemas.openxmlformats.org/officeDocument/2006/relationships/settings" Target="settings.xml"/><Relationship Id="rId61" Type="http://schemas.openxmlformats.org/officeDocument/2006/relationships/image" Target="media/image6.png"/><Relationship Id="rId82" Type="http://schemas.openxmlformats.org/officeDocument/2006/relationships/hyperlink" Target="https://www.javatpoint.com/java-hashset-contains-method" TargetMode="External"/><Relationship Id="rId90" Type="http://schemas.openxmlformats.org/officeDocument/2006/relationships/image" Target="media/image18.png"/><Relationship Id="rId95" Type="http://schemas.openxmlformats.org/officeDocument/2006/relationships/image" Target="media/image20.png"/><Relationship Id="rId19" Type="http://schemas.openxmlformats.org/officeDocument/2006/relationships/hyperlink" Target="https://www.javatpoint.com/java-arraylist-clear-method" TargetMode="External"/><Relationship Id="rId14" Type="http://schemas.openxmlformats.org/officeDocument/2006/relationships/hyperlink" Target="https://www.javatpoint.com/collections-in-java" TargetMode="External"/><Relationship Id="rId22" Type="http://schemas.openxmlformats.org/officeDocument/2006/relationships/hyperlink" Target="https://www.javatpoint.com/java-arraylist-remove-method" TargetMode="External"/><Relationship Id="rId27" Type="http://schemas.openxmlformats.org/officeDocument/2006/relationships/image" Target="media/image4.png"/><Relationship Id="rId30" Type="http://schemas.openxmlformats.org/officeDocument/2006/relationships/hyperlink" Target="https://www.javatpoint.com/java-vector-addall-method" TargetMode="External"/><Relationship Id="rId35" Type="http://schemas.openxmlformats.org/officeDocument/2006/relationships/hyperlink" Target="https://www.javatpoint.com/java-vector-contains-method" TargetMode="External"/><Relationship Id="rId43" Type="http://schemas.openxmlformats.org/officeDocument/2006/relationships/hyperlink" Target="https://www.javatpoint.com/java-vector-foreach-method" TargetMode="External"/><Relationship Id="rId48" Type="http://schemas.openxmlformats.org/officeDocument/2006/relationships/hyperlink" Target="https://www.javatpoint.com/java-vector-isempty-method" TargetMode="External"/><Relationship Id="rId56" Type="http://schemas.openxmlformats.org/officeDocument/2006/relationships/hyperlink" Target="https://www.javatpoint.com/java-vector-removeelementat-method" TargetMode="External"/><Relationship Id="rId64" Type="http://schemas.openxmlformats.org/officeDocument/2006/relationships/image" Target="media/image9.png"/><Relationship Id="rId69" Type="http://schemas.openxmlformats.org/officeDocument/2006/relationships/hyperlink" Target="https://www.javatpoint.com/java-vector" TargetMode="External"/><Relationship Id="rId77" Type="http://schemas.openxmlformats.org/officeDocument/2006/relationships/image" Target="media/image14.png"/><Relationship Id="rId100" Type="http://schemas.openxmlformats.org/officeDocument/2006/relationships/hyperlink" Target="http://javarevisited.blogspot.sg/2011/12/treemap-java-tutorial-example-program.html" TargetMode="External"/><Relationship Id="rId105"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www.javatpoint.com/java-vector-lastindexof-method" TargetMode="External"/><Relationship Id="rId72" Type="http://schemas.openxmlformats.org/officeDocument/2006/relationships/hyperlink" Target="https://www.javatpoint.com/java-stack" TargetMode="External"/><Relationship Id="rId80" Type="http://schemas.openxmlformats.org/officeDocument/2006/relationships/hyperlink" Target="https://www.javatpoint.com/java-hashset-clear-method" TargetMode="External"/><Relationship Id="rId85" Type="http://schemas.openxmlformats.org/officeDocument/2006/relationships/hyperlink" Target="https://www.javatpoint.com/java-hashset-remove-method" TargetMode="External"/><Relationship Id="rId93" Type="http://schemas.openxmlformats.org/officeDocument/2006/relationships/hyperlink" Target="https://www.javatpoint.com/java-linkedhashmap" TargetMode="External"/><Relationship Id="rId98" Type="http://schemas.openxmlformats.org/officeDocument/2006/relationships/hyperlink" Target="https://javarevisited.blogspot.com/2011/11/collection-interview-questions-answers.html" TargetMode="External"/><Relationship Id="rId3" Type="http://schemas.openxmlformats.org/officeDocument/2006/relationships/styles" Target="styles.xml"/><Relationship Id="rId12" Type="http://schemas.openxmlformats.org/officeDocument/2006/relationships/hyperlink" Target="https://www.javatpoint.com/java-list" TargetMode="External"/><Relationship Id="rId17" Type="http://schemas.openxmlformats.org/officeDocument/2006/relationships/hyperlink" Target="https://www.javatpoint.com/java-arraylist-addall-method" TargetMode="External"/><Relationship Id="rId25" Type="http://schemas.openxmlformats.org/officeDocument/2006/relationships/hyperlink" Target="https://www.javatpoint.com/java-arraylist-retainall-method" TargetMode="External"/><Relationship Id="rId33" Type="http://schemas.openxmlformats.org/officeDocument/2006/relationships/hyperlink" Target="https://www.javatpoint.com/java-vector-clear-method" TargetMode="External"/><Relationship Id="rId38" Type="http://schemas.openxmlformats.org/officeDocument/2006/relationships/hyperlink" Target="https://www.javatpoint.com/java-vector-elementat-method" TargetMode="External"/><Relationship Id="rId46" Type="http://schemas.openxmlformats.org/officeDocument/2006/relationships/hyperlink" Target="https://www.javatpoint.com/java-vector-indexof-method" TargetMode="External"/><Relationship Id="rId59" Type="http://schemas.openxmlformats.org/officeDocument/2006/relationships/hyperlink" Target="https://www.javatpoint.com/collections-in-java" TargetMode="External"/><Relationship Id="rId67" Type="http://schemas.openxmlformats.org/officeDocument/2006/relationships/image" Target="media/image12.png"/><Relationship Id="rId103" Type="http://schemas.openxmlformats.org/officeDocument/2006/relationships/hyperlink" Target="https://www.programiz.com/java-programming/map" TargetMode="External"/><Relationship Id="rId20" Type="http://schemas.openxmlformats.org/officeDocument/2006/relationships/hyperlink" Target="https://www.javatpoint.com/java-arraylist-iterator-method" TargetMode="External"/><Relationship Id="rId41" Type="http://schemas.openxmlformats.org/officeDocument/2006/relationships/hyperlink" Target="https://www.javatpoint.com/java-vector-equals-method" TargetMode="External"/><Relationship Id="rId54" Type="http://schemas.openxmlformats.org/officeDocument/2006/relationships/hyperlink" Target="https://www.javatpoint.com/java-vector-removeallelements-method" TargetMode="External"/><Relationship Id="rId62" Type="http://schemas.openxmlformats.org/officeDocument/2006/relationships/image" Target="media/image7.png"/><Relationship Id="rId70" Type="http://schemas.openxmlformats.org/officeDocument/2006/relationships/hyperlink" Target="https://www.javatpoint.com/java-stack" TargetMode="External"/><Relationship Id="rId75" Type="http://schemas.openxmlformats.org/officeDocument/2006/relationships/hyperlink" Target="https://www.javatpoint.com/java-vector-isempty-method" TargetMode="External"/><Relationship Id="rId83" Type="http://schemas.openxmlformats.org/officeDocument/2006/relationships/hyperlink" Target="https://www.javatpoint.com/java-hashset-isempty-method" TargetMode="External"/><Relationship Id="rId88" Type="http://schemas.openxmlformats.org/officeDocument/2006/relationships/image" Target="media/image16.png"/><Relationship Id="rId91" Type="http://schemas.openxmlformats.org/officeDocument/2006/relationships/image" Target="media/image19.png"/><Relationship Id="rId96"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javatpoint.com/java-arraylist-add-method" TargetMode="External"/><Relationship Id="rId23" Type="http://schemas.openxmlformats.org/officeDocument/2006/relationships/hyperlink" Target="https://www.javatpoint.com/java-arraylist-removeall-method" TargetMode="External"/><Relationship Id="rId28" Type="http://schemas.openxmlformats.org/officeDocument/2006/relationships/image" Target="media/image5.png"/><Relationship Id="rId36" Type="http://schemas.openxmlformats.org/officeDocument/2006/relationships/hyperlink" Target="https://www.javatpoint.com/java-vector-containsall-method" TargetMode="External"/><Relationship Id="rId49" Type="http://schemas.openxmlformats.org/officeDocument/2006/relationships/hyperlink" Target="https://www.javatpoint.com/java-vector-iterator-method" TargetMode="External"/><Relationship Id="rId57" Type="http://schemas.openxmlformats.org/officeDocument/2006/relationships/hyperlink" Target="https://www.javatpoint.com/java-vector-replaceall-method" TargetMode="External"/><Relationship Id="rId106"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www.javatpoint.com/java-vector-addelement-method" TargetMode="External"/><Relationship Id="rId44" Type="http://schemas.openxmlformats.org/officeDocument/2006/relationships/hyperlink" Target="https://www.javatpoint.com/java-vector-get-method" TargetMode="External"/><Relationship Id="rId52" Type="http://schemas.openxmlformats.org/officeDocument/2006/relationships/hyperlink" Target="https://www.javatpoint.com/java-vector-remove-method" TargetMode="External"/><Relationship Id="rId60" Type="http://schemas.openxmlformats.org/officeDocument/2006/relationships/hyperlink" Target="https://www.javatpoint.com/java-programs" TargetMode="External"/><Relationship Id="rId65" Type="http://schemas.openxmlformats.org/officeDocument/2006/relationships/image" Target="media/image10.png"/><Relationship Id="rId73" Type="http://schemas.openxmlformats.org/officeDocument/2006/relationships/hyperlink" Target="https://www.javatpoint.com/java-stack" TargetMode="External"/><Relationship Id="rId78" Type="http://schemas.openxmlformats.org/officeDocument/2006/relationships/image" Target="media/image15.png"/><Relationship Id="rId81" Type="http://schemas.openxmlformats.org/officeDocument/2006/relationships/hyperlink" Target="https://www.javatpoint.com/java-hashset-clone-method" TargetMode="External"/><Relationship Id="rId86" Type="http://schemas.openxmlformats.org/officeDocument/2006/relationships/hyperlink" Target="https://www.javatpoint.com/java-hashset-size-method" TargetMode="External"/><Relationship Id="rId94" Type="http://schemas.openxmlformats.org/officeDocument/2006/relationships/hyperlink" Target="https://www.javatpoint.com/java-treemap" TargetMode="External"/><Relationship Id="rId99" Type="http://schemas.openxmlformats.org/officeDocument/2006/relationships/image" Target="media/image23.png"/><Relationship Id="rId101" Type="http://schemas.openxmlformats.org/officeDocument/2006/relationships/image" Target="media/image24.jpeg"/><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s://www.javatpoint.com/synchronization-in-java" TargetMode="External"/><Relationship Id="rId18" Type="http://schemas.openxmlformats.org/officeDocument/2006/relationships/hyperlink" Target="https://www.javatpoint.com/java-arraylist-addall-method" TargetMode="External"/><Relationship Id="rId39" Type="http://schemas.openxmlformats.org/officeDocument/2006/relationships/hyperlink" Target="https://www.javatpoint.com/java-vector-elements-method" TargetMode="External"/><Relationship Id="rId34" Type="http://schemas.openxmlformats.org/officeDocument/2006/relationships/hyperlink" Target="https://www.javatpoint.com/java-vector-clone-method" TargetMode="External"/><Relationship Id="rId50" Type="http://schemas.openxmlformats.org/officeDocument/2006/relationships/hyperlink" Target="https://www.javatpoint.com/java-vector-lastelement-method" TargetMode="External"/><Relationship Id="rId55" Type="http://schemas.openxmlformats.org/officeDocument/2006/relationships/hyperlink" Target="https://www.javatpoint.com/java-vector-removeelement-method" TargetMode="External"/><Relationship Id="rId76" Type="http://schemas.openxmlformats.org/officeDocument/2006/relationships/hyperlink" Target="https://www.javatpoint.com/java-vector-addelement-method" TargetMode="External"/><Relationship Id="rId97" Type="http://schemas.openxmlformats.org/officeDocument/2006/relationships/image" Target="media/image22.png"/><Relationship Id="rId104"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FCED7-C65A-4EDE-8029-87E18C914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862</TotalTime>
  <Pages>156</Pages>
  <Words>27008</Words>
  <Characters>153952</Characters>
  <Application>Microsoft Office Word</Application>
  <DocSecurity>0</DocSecurity>
  <Lines>1282</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8</cp:revision>
  <dcterms:created xsi:type="dcterms:W3CDTF">2023-03-17T11:05:00Z</dcterms:created>
  <dcterms:modified xsi:type="dcterms:W3CDTF">2024-02-06T04:45:00Z</dcterms:modified>
</cp:coreProperties>
</file>